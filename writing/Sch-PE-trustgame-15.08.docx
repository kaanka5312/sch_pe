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A7053" w14:textId="2A3068D4" w:rsidR="00023E0C" w:rsidRPr="00023E0C" w:rsidRDefault="009D760D" w:rsidP="00023E0C">
      <w:pPr>
        <w:rPr>
          <w:b/>
          <w:bCs/>
          <w:lang w:val="en-US"/>
        </w:rPr>
      </w:pPr>
      <w:r w:rsidRPr="0018455D">
        <w:rPr>
          <w:b/>
          <w:bCs/>
          <w:lang w:val="en-US"/>
        </w:rPr>
        <w:t>James M. Gold, Baltimore, MD, USA</w:t>
      </w:r>
    </w:p>
    <w:p w14:paraId="2E53CF57" w14:textId="77777777" w:rsidR="00023E0C" w:rsidRPr="0018455D" w:rsidRDefault="00023E0C" w:rsidP="00023E0C">
      <w:pPr>
        <w:rPr>
          <w:b/>
          <w:bCs/>
          <w:lang w:val="en-US"/>
        </w:rPr>
      </w:pPr>
      <w:r w:rsidRPr="00023E0C">
        <w:rPr>
          <w:b/>
          <w:bCs/>
          <w:lang w:val="en-US"/>
        </w:rPr>
        <w:t>Editor-in-Chief</w:t>
      </w:r>
      <w:r w:rsidRPr="00023E0C">
        <w:rPr>
          <w:b/>
          <w:bCs/>
          <w:lang w:val="en-US"/>
        </w:rPr>
        <w:br/>
      </w:r>
      <w:r w:rsidRPr="00023E0C">
        <w:rPr>
          <w:i/>
          <w:iCs/>
          <w:lang w:val="en-US"/>
        </w:rPr>
        <w:t>Schizophrenia Bulletin</w:t>
      </w:r>
    </w:p>
    <w:p w14:paraId="3FED9142" w14:textId="3DBDE1BD" w:rsidR="006C557B" w:rsidRPr="0018455D" w:rsidRDefault="006C557B" w:rsidP="00023E0C">
      <w:pPr>
        <w:rPr>
          <w:b/>
          <w:bCs/>
          <w:lang w:val="en-US"/>
        </w:rPr>
      </w:pPr>
    </w:p>
    <w:p w14:paraId="339E0A2C" w14:textId="6A0915BD" w:rsidR="006C557B" w:rsidRPr="0018455D" w:rsidRDefault="006C557B" w:rsidP="006C557B">
      <w:pPr>
        <w:rPr>
          <w:b/>
          <w:bCs/>
          <w:lang w:val="en-US"/>
        </w:rPr>
      </w:pPr>
      <w:r w:rsidRPr="0018455D">
        <w:rPr>
          <w:b/>
          <w:bCs/>
          <w:lang w:val="en-US"/>
        </w:rPr>
        <w:t>Subject</w:t>
      </w:r>
      <w:r w:rsidR="009D02DF" w:rsidRPr="0018455D">
        <w:rPr>
          <w:b/>
          <w:bCs/>
          <w:lang w:val="en-US"/>
        </w:rPr>
        <w:t xml:space="preserve">: </w:t>
      </w:r>
      <w:r w:rsidR="009D02DF" w:rsidRPr="0018455D">
        <w:rPr>
          <w:lang w:val="en-US"/>
        </w:rPr>
        <w:t>Submission</w:t>
      </w:r>
      <w:r w:rsidRPr="0018455D">
        <w:rPr>
          <w:lang w:val="en-US"/>
        </w:rPr>
        <w:t xml:space="preserve"> of Manuscript Entitled</w:t>
      </w:r>
      <w:r w:rsidRPr="0018455D">
        <w:rPr>
          <w:b/>
          <w:bCs/>
          <w:lang w:val="en-US"/>
        </w:rPr>
        <w:t xml:space="preserve"> </w:t>
      </w:r>
      <w:r w:rsidRPr="0018455D">
        <w:rPr>
          <w:b/>
          <w:bCs/>
          <w:i/>
          <w:iCs/>
          <w:lang w:val="en-US"/>
        </w:rPr>
        <w:t>"</w:t>
      </w:r>
      <w:r w:rsidR="009D02DF" w:rsidRPr="0018455D">
        <w:rPr>
          <w:i/>
          <w:iCs/>
          <w:lang w:val="en-US"/>
        </w:rPr>
        <w:t>Social prediction error signals during a trust game in schizophrenia patients: An fMRI study</w:t>
      </w:r>
      <w:r w:rsidRPr="0018455D">
        <w:rPr>
          <w:b/>
          <w:bCs/>
          <w:i/>
          <w:iCs/>
          <w:lang w:val="en-US"/>
        </w:rPr>
        <w:t>"</w:t>
      </w:r>
    </w:p>
    <w:p w14:paraId="1C2ED7ED" w14:textId="50F8FE8B" w:rsidR="006C557B" w:rsidRPr="0018455D" w:rsidRDefault="006C557B" w:rsidP="00023E0C">
      <w:pPr>
        <w:rPr>
          <w:b/>
          <w:bCs/>
          <w:lang w:val="en-US"/>
        </w:rPr>
      </w:pPr>
    </w:p>
    <w:p w14:paraId="37678BDA" w14:textId="75A9ADC7" w:rsidR="009D02DF" w:rsidRPr="0018455D" w:rsidRDefault="009D02DF" w:rsidP="00023E0C">
      <w:pPr>
        <w:rPr>
          <w:lang w:val="en-US"/>
        </w:rPr>
      </w:pPr>
      <w:r w:rsidRPr="0018455D">
        <w:rPr>
          <w:lang w:val="en-US"/>
        </w:rPr>
        <w:t>Dear</w:t>
      </w:r>
      <w:r w:rsidR="002C1B86" w:rsidRPr="0018455D">
        <w:rPr>
          <w:lang w:val="en-US"/>
        </w:rPr>
        <w:t xml:space="preserve"> Mr. </w:t>
      </w:r>
      <w:proofErr w:type="gramStart"/>
      <w:r w:rsidR="002C1B86" w:rsidRPr="0018455D">
        <w:rPr>
          <w:lang w:val="en-US"/>
        </w:rPr>
        <w:t>Gold;</w:t>
      </w:r>
      <w:proofErr w:type="gramEnd"/>
    </w:p>
    <w:p w14:paraId="0E580C9E" w14:textId="77777777" w:rsidR="006849A8" w:rsidRPr="0018455D" w:rsidRDefault="006849A8" w:rsidP="00023E0C">
      <w:pPr>
        <w:rPr>
          <w:b/>
          <w:bCs/>
          <w:lang w:val="en-US"/>
        </w:rPr>
      </w:pPr>
    </w:p>
    <w:p w14:paraId="72CF431A" w14:textId="423C17DF" w:rsidR="005867ED" w:rsidRPr="00023E0C" w:rsidRDefault="005867ED" w:rsidP="00023E0C">
      <w:pPr>
        <w:rPr>
          <w:lang w:val="en-US"/>
        </w:rPr>
      </w:pPr>
      <w:r w:rsidRPr="0018455D">
        <w:rPr>
          <w:lang w:val="en-US"/>
        </w:rPr>
        <w:t>I am pleased to submit our manuscript</w:t>
      </w:r>
      <w:r w:rsidRPr="0018455D">
        <w:rPr>
          <w:b/>
          <w:bCs/>
          <w:lang w:val="en-US"/>
        </w:rPr>
        <w:t>, "</w:t>
      </w:r>
      <w:r w:rsidRPr="0018455D">
        <w:rPr>
          <w:i/>
          <w:iCs/>
          <w:lang w:val="en-US"/>
        </w:rPr>
        <w:t>Social prediction error signals during a trust game in schizophrenia patients: An fMRI study</w:t>
      </w:r>
      <w:r w:rsidRPr="0018455D">
        <w:rPr>
          <w:b/>
          <w:bCs/>
          <w:lang w:val="en-US"/>
        </w:rPr>
        <w:t xml:space="preserve">," </w:t>
      </w:r>
      <w:r w:rsidRPr="0018455D">
        <w:rPr>
          <w:lang w:val="en-US"/>
        </w:rPr>
        <w:t xml:space="preserve">for consideration as a research article in </w:t>
      </w:r>
      <w:r w:rsidRPr="0018455D">
        <w:rPr>
          <w:i/>
          <w:iCs/>
          <w:lang w:val="en-US"/>
        </w:rPr>
        <w:t xml:space="preserve">Schizophrenia </w:t>
      </w:r>
      <w:proofErr w:type="spellStart"/>
      <w:r w:rsidRPr="0018455D">
        <w:rPr>
          <w:i/>
          <w:iCs/>
          <w:lang w:val="en-US"/>
        </w:rPr>
        <w:t>Bullettin</w:t>
      </w:r>
      <w:proofErr w:type="spellEnd"/>
      <w:r w:rsidRPr="0018455D">
        <w:rPr>
          <w:lang w:val="en-US"/>
        </w:rPr>
        <w:t>.</w:t>
      </w:r>
      <w:r w:rsidR="00E849DC" w:rsidRPr="0018455D">
        <w:rPr>
          <w:lang w:val="en-US"/>
        </w:rPr>
        <w:t xml:space="preserve"> Our study investigates </w:t>
      </w:r>
      <w:r w:rsidR="003A498E" w:rsidRPr="0018455D">
        <w:rPr>
          <w:lang w:val="en-US"/>
        </w:rPr>
        <w:t xml:space="preserve">how social prediction errors (PEs) are computed and represented in schizophrenia (SZ), using </w:t>
      </w:r>
      <w:r w:rsidR="003A498E" w:rsidRPr="00023E0C">
        <w:rPr>
          <w:lang w:val="en-US"/>
        </w:rPr>
        <w:t xml:space="preserve">reinforcement-learning framework with </w:t>
      </w:r>
      <w:r w:rsidR="00EA4A35" w:rsidRPr="0018455D">
        <w:rPr>
          <w:lang w:val="en-US"/>
        </w:rPr>
        <w:t xml:space="preserve">task </w:t>
      </w:r>
      <w:r w:rsidR="003A498E" w:rsidRPr="00023E0C">
        <w:rPr>
          <w:lang w:val="en-US"/>
        </w:rPr>
        <w:t>fMRI</w:t>
      </w:r>
      <w:r w:rsidR="00EA4A35" w:rsidRPr="0018455D">
        <w:rPr>
          <w:lang w:val="en-US"/>
        </w:rPr>
        <w:t xml:space="preserve"> during Trust Game</w:t>
      </w:r>
    </w:p>
    <w:p w14:paraId="07DB9F76" w14:textId="4CB24627" w:rsidR="00023E0C" w:rsidRPr="00023E0C" w:rsidRDefault="00023E0C" w:rsidP="00023E0C">
      <w:pPr>
        <w:rPr>
          <w:lang w:val="en-US"/>
        </w:rPr>
      </w:pPr>
      <w:r w:rsidRPr="00023E0C">
        <w:rPr>
          <w:b/>
          <w:bCs/>
          <w:lang w:val="en-US"/>
        </w:rPr>
        <w:br/>
      </w:r>
      <w:r w:rsidRPr="00023E0C">
        <w:rPr>
          <w:lang w:val="en-US"/>
        </w:rPr>
        <w:t xml:space="preserve">Social cognitive deficits are </w:t>
      </w:r>
      <w:r w:rsidR="009E364C" w:rsidRPr="0018455D">
        <w:rPr>
          <w:lang w:val="en-US"/>
        </w:rPr>
        <w:t>hallmark</w:t>
      </w:r>
      <w:r w:rsidRPr="00023E0C">
        <w:rPr>
          <w:lang w:val="en-US"/>
        </w:rPr>
        <w:t xml:space="preserve"> </w:t>
      </w:r>
      <w:r w:rsidR="009E364C" w:rsidRPr="0018455D">
        <w:rPr>
          <w:lang w:val="en-US"/>
        </w:rPr>
        <w:t>of</w:t>
      </w:r>
      <w:r w:rsidRPr="00023E0C">
        <w:rPr>
          <w:lang w:val="en-US"/>
        </w:rPr>
        <w:t xml:space="preserve"> SZ,</w:t>
      </w:r>
      <w:r w:rsidR="009E364C" w:rsidRPr="0018455D">
        <w:rPr>
          <w:lang w:val="en-US"/>
        </w:rPr>
        <w:t xml:space="preserve"> and </w:t>
      </w:r>
      <w:r w:rsidR="000A4091" w:rsidRPr="0018455D">
        <w:rPr>
          <w:lang w:val="en-US"/>
        </w:rPr>
        <w:t xml:space="preserve">social cognitive deficits </w:t>
      </w:r>
      <w:r w:rsidR="00285F3C" w:rsidRPr="0018455D">
        <w:rPr>
          <w:lang w:val="en-US"/>
        </w:rPr>
        <w:t>significantly contribute to</w:t>
      </w:r>
      <w:r w:rsidR="006D03C8" w:rsidRPr="0018455D">
        <w:rPr>
          <w:lang w:val="en-US"/>
        </w:rPr>
        <w:t xml:space="preserve"> psychopathology. </w:t>
      </w:r>
      <w:r w:rsidRPr="00023E0C">
        <w:rPr>
          <w:lang w:val="en-US"/>
        </w:rPr>
        <w:t>We show that—even when trust behavior appears superficially intact—patients exhibit larger PE magnitudes and lower learning rates than healthy controls (HC). Neur</w:t>
      </w:r>
      <w:r w:rsidR="00763C31" w:rsidRPr="0018455D">
        <w:rPr>
          <w:lang w:val="en-US"/>
        </w:rPr>
        <w:t>onally</w:t>
      </w:r>
      <w:r w:rsidRPr="00023E0C">
        <w:rPr>
          <w:lang w:val="en-US"/>
        </w:rPr>
        <w:t xml:space="preserve">, PE-related activation that engages bilateral TPJ in HC is attenuated in SZ, with a shift toward lower-level visual cortices and cerebellum. PE magnitude is further modulated by sex (largest in male patients) and increases with longer duration of illness. These results align with hierarchical predictive-coding accounts positing underweighted higher-level belief updating in SZ and compensatory reliance on sensory/cerebellar systems—implicating TPJ-centric and </w:t>
      </w:r>
      <w:proofErr w:type="spellStart"/>
      <w:r w:rsidRPr="00023E0C">
        <w:rPr>
          <w:lang w:val="en-US"/>
        </w:rPr>
        <w:t>cerebello</w:t>
      </w:r>
      <w:proofErr w:type="spellEnd"/>
      <w:r w:rsidRPr="00023E0C">
        <w:rPr>
          <w:lang w:val="en-US"/>
        </w:rPr>
        <w:t>-cortical circuits as targets for intervention.</w:t>
      </w:r>
    </w:p>
    <w:p w14:paraId="6DEEB8A7" w14:textId="77777777" w:rsidR="00763C31" w:rsidRPr="0018455D" w:rsidRDefault="00763C31" w:rsidP="00023E0C">
      <w:pPr>
        <w:rPr>
          <w:b/>
          <w:bCs/>
          <w:lang w:val="en-US"/>
        </w:rPr>
      </w:pPr>
    </w:p>
    <w:p w14:paraId="0BFA9AC1" w14:textId="12D43AB6" w:rsidR="006A0B3B" w:rsidRPr="0018455D" w:rsidRDefault="006A0B3B" w:rsidP="006A0B3B">
      <w:pPr>
        <w:rPr>
          <w:lang w:val="en-US"/>
        </w:rPr>
      </w:pPr>
      <w:r w:rsidRPr="006A0B3B">
        <w:rPr>
          <w:lang w:val="en-US"/>
        </w:rPr>
        <w:t xml:space="preserve">Each of the authors confirms that this manuscript has not been previously published and is not under consideration elsewhere. Furthermore, all authors have approved the content of this manuscript and agree to the submission policies of </w:t>
      </w:r>
      <w:r w:rsidRPr="006A0B3B">
        <w:rPr>
          <w:i/>
          <w:iCs/>
          <w:lang w:val="en-US"/>
        </w:rPr>
        <w:t xml:space="preserve">Schizophrenia </w:t>
      </w:r>
      <w:r w:rsidRPr="0018455D">
        <w:rPr>
          <w:i/>
          <w:iCs/>
          <w:lang w:val="en-US"/>
        </w:rPr>
        <w:t>Bulletin</w:t>
      </w:r>
      <w:r w:rsidRPr="006A0B3B">
        <w:rPr>
          <w:lang w:val="en-US"/>
        </w:rPr>
        <w:t>.</w:t>
      </w:r>
    </w:p>
    <w:p w14:paraId="248B7DF9" w14:textId="77777777" w:rsidR="006A0B3B" w:rsidRPr="0018455D" w:rsidRDefault="006A0B3B" w:rsidP="006A0B3B">
      <w:pPr>
        <w:rPr>
          <w:lang w:val="en-US"/>
        </w:rPr>
      </w:pPr>
    </w:p>
    <w:p w14:paraId="58D55BE9" w14:textId="411B5EEF" w:rsidR="006A0B3B" w:rsidRPr="006A0B3B" w:rsidRDefault="006A0B3B" w:rsidP="006A0B3B">
      <w:pPr>
        <w:rPr>
          <w:lang w:val="en-US"/>
        </w:rPr>
      </w:pPr>
      <w:r w:rsidRPr="0018455D">
        <w:rPr>
          <w:lang w:val="en-US"/>
        </w:rPr>
        <w:t xml:space="preserve">Thank you for considering our work. We look forward to your feedback and hope that our study aligns with the scope of </w:t>
      </w:r>
      <w:r w:rsidRPr="0018455D">
        <w:rPr>
          <w:i/>
          <w:iCs/>
          <w:lang w:val="en-US"/>
        </w:rPr>
        <w:t>Schizophrenia Bulletin</w:t>
      </w:r>
      <w:r w:rsidRPr="0018455D">
        <w:rPr>
          <w:lang w:val="en-US"/>
        </w:rPr>
        <w:t>.</w:t>
      </w:r>
    </w:p>
    <w:p w14:paraId="5F0BCEEC" w14:textId="77777777" w:rsidR="006A0B3B" w:rsidRPr="0018455D" w:rsidRDefault="006A0B3B" w:rsidP="00023E0C">
      <w:pPr>
        <w:rPr>
          <w:b/>
          <w:bCs/>
          <w:lang w:val="en-US"/>
        </w:rPr>
      </w:pPr>
    </w:p>
    <w:p w14:paraId="70BE6A09" w14:textId="3F9FBBA6" w:rsidR="00023E0C" w:rsidRPr="00023E0C" w:rsidRDefault="00023E0C" w:rsidP="00023E0C">
      <w:pPr>
        <w:rPr>
          <w:lang w:val="en-US"/>
        </w:rPr>
      </w:pPr>
      <w:r w:rsidRPr="00023E0C">
        <w:rPr>
          <w:lang w:val="en-US"/>
        </w:rPr>
        <w:t>Sincerely,</w:t>
      </w:r>
    </w:p>
    <w:p w14:paraId="53F6D0AE" w14:textId="56A53ACD" w:rsidR="00023E0C" w:rsidRPr="00023E0C" w:rsidRDefault="0018455D" w:rsidP="00023E0C">
      <w:pPr>
        <w:rPr>
          <w:lang w:val="en-US"/>
        </w:rPr>
      </w:pPr>
      <w:r w:rsidRPr="0018455D">
        <w:rPr>
          <w:lang w:val="en-US"/>
        </w:rPr>
        <w:t xml:space="preserve">Prof. </w:t>
      </w:r>
      <w:r w:rsidR="00023E0C" w:rsidRPr="00023E0C">
        <w:rPr>
          <w:lang w:val="en-US"/>
        </w:rPr>
        <w:t xml:space="preserve">Dr. </w:t>
      </w:r>
      <w:r w:rsidRPr="0018455D">
        <w:rPr>
          <w:lang w:val="en-US"/>
        </w:rPr>
        <w:t xml:space="preserve">Ali </w:t>
      </w:r>
      <w:proofErr w:type="spellStart"/>
      <w:r w:rsidRPr="0018455D">
        <w:rPr>
          <w:lang w:val="en-US"/>
        </w:rPr>
        <w:t>Saffet</w:t>
      </w:r>
      <w:proofErr w:type="spellEnd"/>
      <w:r w:rsidRPr="0018455D">
        <w:rPr>
          <w:lang w:val="en-US"/>
        </w:rPr>
        <w:t xml:space="preserve"> </w:t>
      </w:r>
      <w:proofErr w:type="spellStart"/>
      <w:r w:rsidRPr="0018455D">
        <w:rPr>
          <w:lang w:val="en-US"/>
        </w:rPr>
        <w:t>Gonul</w:t>
      </w:r>
      <w:proofErr w:type="spellEnd"/>
      <w:r w:rsidR="00023E0C" w:rsidRPr="00023E0C">
        <w:rPr>
          <w:lang w:val="en-US"/>
        </w:rPr>
        <w:t xml:space="preserve"> (on behalf of all co-authors)</w:t>
      </w:r>
      <w:r w:rsidR="00023E0C" w:rsidRPr="00023E0C">
        <w:rPr>
          <w:lang w:val="en-US"/>
        </w:rPr>
        <w:br/>
        <w:t>Ege University Faculty of Medicine</w:t>
      </w:r>
      <w:r w:rsidR="00023E0C" w:rsidRPr="00023E0C">
        <w:rPr>
          <w:lang w:val="en-US"/>
        </w:rPr>
        <w:br/>
      </w:r>
      <w:proofErr w:type="spellStart"/>
      <w:r w:rsidR="00023E0C" w:rsidRPr="00023E0C">
        <w:rPr>
          <w:lang w:val="en-US"/>
        </w:rPr>
        <w:t>Kazımdirik</w:t>
      </w:r>
      <w:proofErr w:type="spellEnd"/>
      <w:r w:rsidR="00023E0C" w:rsidRPr="00023E0C">
        <w:rPr>
          <w:lang w:val="en-US"/>
        </w:rPr>
        <w:t xml:space="preserve"> Mah.</w:t>
      </w:r>
      <w:r w:rsidR="00023E0C" w:rsidRPr="00023E0C">
        <w:rPr>
          <w:lang w:val="en-US"/>
        </w:rPr>
        <w:br/>
        <w:t xml:space="preserve">İzmir, </w:t>
      </w:r>
      <w:proofErr w:type="spellStart"/>
      <w:r w:rsidR="00023E0C" w:rsidRPr="00023E0C">
        <w:rPr>
          <w:lang w:val="en-US"/>
        </w:rPr>
        <w:t>Karşıyaka</w:t>
      </w:r>
      <w:proofErr w:type="spellEnd"/>
      <w:r w:rsidR="00023E0C" w:rsidRPr="00023E0C">
        <w:rPr>
          <w:lang w:val="en-US"/>
        </w:rPr>
        <w:t xml:space="preserve"> 35077</w:t>
      </w:r>
      <w:r w:rsidR="00023E0C" w:rsidRPr="00023E0C">
        <w:rPr>
          <w:lang w:val="en-US"/>
        </w:rPr>
        <w:br/>
        <w:t>TÜRKİYE</w:t>
      </w:r>
    </w:p>
    <w:p w14:paraId="06410CD9" w14:textId="77777777" w:rsidR="00023E0C" w:rsidRPr="0018455D" w:rsidRDefault="00023E0C" w:rsidP="00FA661C">
      <w:pPr>
        <w:rPr>
          <w:b/>
          <w:bCs/>
          <w:lang w:val="en-US"/>
        </w:rPr>
      </w:pPr>
    </w:p>
    <w:p w14:paraId="47F63E3A" w14:textId="77777777" w:rsidR="00023E0C" w:rsidRPr="0018455D" w:rsidRDefault="00023E0C" w:rsidP="00FA661C">
      <w:pPr>
        <w:rPr>
          <w:b/>
          <w:bCs/>
          <w:lang w:val="en-US"/>
        </w:rPr>
      </w:pPr>
    </w:p>
    <w:p w14:paraId="31B596AA" w14:textId="77777777" w:rsidR="00023E0C" w:rsidRPr="0018455D" w:rsidRDefault="00023E0C" w:rsidP="00FA661C">
      <w:pPr>
        <w:rPr>
          <w:b/>
          <w:bCs/>
          <w:lang w:val="en-US"/>
        </w:rPr>
      </w:pPr>
    </w:p>
    <w:p w14:paraId="274B87EE" w14:textId="77777777" w:rsidR="00023E0C" w:rsidRPr="0018455D" w:rsidRDefault="00023E0C" w:rsidP="00FA661C">
      <w:pPr>
        <w:rPr>
          <w:b/>
          <w:bCs/>
          <w:lang w:val="en-US"/>
        </w:rPr>
      </w:pPr>
    </w:p>
    <w:p w14:paraId="0525D033" w14:textId="77777777" w:rsidR="00023E0C" w:rsidRPr="0018455D" w:rsidRDefault="00023E0C" w:rsidP="00FA661C">
      <w:pPr>
        <w:rPr>
          <w:b/>
          <w:bCs/>
          <w:lang w:val="en-US"/>
        </w:rPr>
      </w:pPr>
    </w:p>
    <w:p w14:paraId="0BC0FBDC" w14:textId="77777777" w:rsidR="002C1B86" w:rsidRPr="0018455D" w:rsidRDefault="002C1B86" w:rsidP="00FA661C">
      <w:pPr>
        <w:rPr>
          <w:b/>
          <w:bCs/>
          <w:lang w:val="en-US"/>
        </w:rPr>
      </w:pPr>
    </w:p>
    <w:p w14:paraId="3B7BE622" w14:textId="77777777" w:rsidR="002C1B86" w:rsidRPr="0018455D" w:rsidRDefault="002C1B86" w:rsidP="00FA661C">
      <w:pPr>
        <w:rPr>
          <w:b/>
          <w:bCs/>
          <w:lang w:val="en-US"/>
        </w:rPr>
      </w:pPr>
    </w:p>
    <w:p w14:paraId="1D596DAC" w14:textId="77777777" w:rsidR="00023E0C" w:rsidRPr="0018455D" w:rsidRDefault="00023E0C" w:rsidP="00FA661C">
      <w:pPr>
        <w:rPr>
          <w:b/>
          <w:bCs/>
          <w:lang w:val="en-US"/>
        </w:rPr>
      </w:pPr>
    </w:p>
    <w:p w14:paraId="160A086A" w14:textId="77777777" w:rsidR="00023E0C" w:rsidRPr="0018455D" w:rsidRDefault="00023E0C" w:rsidP="00FA661C">
      <w:pPr>
        <w:rPr>
          <w:b/>
          <w:bCs/>
          <w:lang w:val="en-US"/>
        </w:rPr>
      </w:pPr>
    </w:p>
    <w:p w14:paraId="1DC3F34E" w14:textId="14A7D91E" w:rsidR="00FA661C" w:rsidRPr="0018455D" w:rsidRDefault="0091253C" w:rsidP="00FA661C">
      <w:pPr>
        <w:rPr>
          <w:b/>
          <w:bCs/>
          <w:lang w:val="en-US"/>
        </w:rPr>
      </w:pPr>
      <w:r w:rsidRPr="0018455D">
        <w:rPr>
          <w:b/>
          <w:bCs/>
          <w:lang w:val="en-US"/>
        </w:rPr>
        <w:lastRenderedPageBreak/>
        <w:t xml:space="preserve">Title: </w:t>
      </w:r>
      <w:r w:rsidR="004112F5" w:rsidRPr="0018455D">
        <w:rPr>
          <w:lang w:val="en-US"/>
        </w:rPr>
        <w:t>S</w:t>
      </w:r>
      <w:r w:rsidR="00FA661C" w:rsidRPr="0018455D">
        <w:rPr>
          <w:lang w:val="en-US"/>
        </w:rPr>
        <w:t xml:space="preserve">ocial prediction error signals </w:t>
      </w:r>
      <w:r w:rsidR="00E470E1" w:rsidRPr="0018455D">
        <w:rPr>
          <w:lang w:val="en-US"/>
        </w:rPr>
        <w:t>during</w:t>
      </w:r>
      <w:r w:rsidR="00FA661C" w:rsidRPr="0018455D">
        <w:rPr>
          <w:lang w:val="en-US"/>
        </w:rPr>
        <w:t xml:space="preserve"> a trust game in schizophrenia patients: An fMRI study</w:t>
      </w:r>
    </w:p>
    <w:p w14:paraId="60401084" w14:textId="77777777" w:rsidR="00142144" w:rsidRPr="0018455D" w:rsidRDefault="00142144" w:rsidP="00142144">
      <w:pPr>
        <w:spacing w:line="240" w:lineRule="auto"/>
        <w:rPr>
          <w:lang w:val="en-US"/>
        </w:rPr>
      </w:pPr>
    </w:p>
    <w:p w14:paraId="14C66F2C" w14:textId="77777777" w:rsidR="00142144" w:rsidRPr="0018455D" w:rsidRDefault="00142144" w:rsidP="00142144">
      <w:pPr>
        <w:spacing w:line="240" w:lineRule="auto"/>
        <w:rPr>
          <w:rFonts w:eastAsia="Times New Roman"/>
          <w:lang w:val="en-US"/>
        </w:rPr>
      </w:pPr>
    </w:p>
    <w:p w14:paraId="1BA3AEF2" w14:textId="77777777" w:rsidR="00142144" w:rsidRPr="0018455D" w:rsidRDefault="00142144" w:rsidP="00142144">
      <w:pPr>
        <w:spacing w:line="240" w:lineRule="auto"/>
        <w:rPr>
          <w:rFonts w:eastAsia="Times New Roman"/>
          <w:lang w:val="en-US"/>
        </w:rPr>
      </w:pPr>
      <w:r w:rsidRPr="0018455D">
        <w:rPr>
          <w:rFonts w:eastAsia="Times New Roman"/>
          <w:b/>
          <w:bCs/>
          <w:color w:val="000000"/>
          <w:lang w:val="en-US"/>
        </w:rPr>
        <w:t>Authors’ Information:</w:t>
      </w:r>
    </w:p>
    <w:p w14:paraId="21F2DDCE" w14:textId="78B67E95" w:rsidR="009B7072" w:rsidRPr="0018455D" w:rsidRDefault="009B7072" w:rsidP="00142144">
      <w:pPr>
        <w:spacing w:line="240" w:lineRule="auto"/>
        <w:rPr>
          <w:rFonts w:eastAsia="Times New Roman"/>
          <w:lang w:val="en-US"/>
        </w:rPr>
      </w:pPr>
      <w:r w:rsidRPr="0018455D">
        <w:rPr>
          <w:rFonts w:eastAsia="Times New Roman"/>
          <w:lang w:val="en-US"/>
        </w:rPr>
        <w:t xml:space="preserve">Elif </w:t>
      </w:r>
      <w:r w:rsidR="003D4A0B" w:rsidRPr="0018455D">
        <w:rPr>
          <w:rFonts w:eastAsia="Times New Roman"/>
          <w:lang w:val="en-US"/>
        </w:rPr>
        <w:t>O</w:t>
      </w:r>
      <w:r w:rsidRPr="0018455D">
        <w:rPr>
          <w:rFonts w:eastAsia="Times New Roman"/>
          <w:lang w:val="en-US"/>
        </w:rPr>
        <w:t>zge Akta</w:t>
      </w:r>
      <w:r w:rsidR="003D4A0B" w:rsidRPr="0018455D">
        <w:rPr>
          <w:rFonts w:eastAsia="Times New Roman"/>
          <w:lang w:val="en-US"/>
        </w:rPr>
        <w:t>s</w:t>
      </w:r>
      <w:r w:rsidR="00526F8F" w:rsidRPr="0018455D">
        <w:rPr>
          <w:rFonts w:eastAsia="Times New Roman"/>
          <w:vertAlign w:val="superscript"/>
          <w:lang w:val="en-US"/>
        </w:rPr>
        <w:t>1</w:t>
      </w:r>
      <w:r w:rsidR="007F3CA2" w:rsidRPr="0018455D">
        <w:rPr>
          <w:rFonts w:eastAsia="Times New Roman"/>
          <w:lang w:val="en-US"/>
        </w:rPr>
        <w:t>, Kaan Keskin</w:t>
      </w:r>
      <w:r w:rsidR="00526F8F" w:rsidRPr="0018455D">
        <w:rPr>
          <w:rFonts w:eastAsia="Times New Roman"/>
          <w:vertAlign w:val="superscript"/>
          <w:lang w:val="en-US"/>
        </w:rPr>
        <w:t>1</w:t>
      </w:r>
      <w:r w:rsidR="007F3CA2" w:rsidRPr="0018455D">
        <w:rPr>
          <w:rFonts w:eastAsia="Times New Roman"/>
          <w:lang w:val="en-US"/>
        </w:rPr>
        <w:t>,</w:t>
      </w:r>
      <w:r w:rsidR="003875E3" w:rsidRPr="0018455D">
        <w:rPr>
          <w:rFonts w:eastAsia="Times New Roman"/>
          <w:lang w:val="en-US"/>
        </w:rPr>
        <w:t xml:space="preserve"> Cemre Kandemir</w:t>
      </w:r>
      <w:r w:rsidR="00EE18B9" w:rsidRPr="0018455D">
        <w:rPr>
          <w:rFonts w:eastAsia="Times New Roman"/>
          <w:vertAlign w:val="superscript"/>
          <w:lang w:val="en-US"/>
        </w:rPr>
        <w:t>1,2</w:t>
      </w:r>
      <w:r w:rsidR="003875E3" w:rsidRPr="0018455D">
        <w:rPr>
          <w:rFonts w:eastAsia="Times New Roman"/>
          <w:lang w:val="en-US"/>
        </w:rPr>
        <w:t xml:space="preserve">, </w:t>
      </w:r>
      <w:r w:rsidR="00D00249" w:rsidRPr="0018455D">
        <w:rPr>
          <w:rFonts w:eastAsia="Times New Roman"/>
          <w:lang w:val="en-US"/>
        </w:rPr>
        <w:t>Aslıhan Uyar</w:t>
      </w:r>
      <w:r w:rsidR="00133869" w:rsidRPr="0018455D">
        <w:rPr>
          <w:rFonts w:eastAsia="Times New Roman"/>
          <w:vertAlign w:val="superscript"/>
          <w:lang w:val="en-US"/>
        </w:rPr>
        <w:t>1,3</w:t>
      </w:r>
      <w:r w:rsidR="00D00249" w:rsidRPr="0018455D">
        <w:rPr>
          <w:rFonts w:eastAsia="Times New Roman"/>
          <w:lang w:val="en-US"/>
        </w:rPr>
        <w:t>,</w:t>
      </w:r>
      <w:r w:rsidR="00170EA8" w:rsidRPr="0018455D">
        <w:rPr>
          <w:rFonts w:eastAsia="Times New Roman"/>
          <w:lang w:val="en-US"/>
        </w:rPr>
        <w:t xml:space="preserve"> İbrahim Sungur</w:t>
      </w:r>
      <w:r w:rsidR="00D510B4" w:rsidRPr="0018455D">
        <w:rPr>
          <w:rFonts w:eastAsia="Times New Roman"/>
          <w:vertAlign w:val="superscript"/>
          <w:lang w:val="en-US"/>
        </w:rPr>
        <w:t>1</w:t>
      </w:r>
      <w:r w:rsidR="00170EA8" w:rsidRPr="0018455D">
        <w:rPr>
          <w:rFonts w:eastAsia="Times New Roman"/>
          <w:lang w:val="en-US"/>
        </w:rPr>
        <w:t>,</w:t>
      </w:r>
      <w:r w:rsidR="003875E3" w:rsidRPr="0018455D">
        <w:rPr>
          <w:rFonts w:eastAsia="Times New Roman"/>
          <w:lang w:val="en-US"/>
        </w:rPr>
        <w:t xml:space="preserve"> Kaya O</w:t>
      </w:r>
      <w:r w:rsidR="003D4A0B" w:rsidRPr="0018455D">
        <w:rPr>
          <w:rFonts w:eastAsia="Times New Roman"/>
          <w:lang w:val="en-US"/>
        </w:rPr>
        <w:t>g</w:t>
      </w:r>
      <w:r w:rsidR="003875E3" w:rsidRPr="0018455D">
        <w:rPr>
          <w:rFonts w:eastAsia="Times New Roman"/>
          <w:lang w:val="en-US"/>
        </w:rPr>
        <w:t>uz</w:t>
      </w:r>
      <w:r w:rsidR="00D510B4" w:rsidRPr="0018455D">
        <w:rPr>
          <w:rFonts w:eastAsia="Times New Roman"/>
          <w:vertAlign w:val="superscript"/>
          <w:lang w:val="en-US"/>
        </w:rPr>
        <w:t>1,4</w:t>
      </w:r>
      <w:r w:rsidR="00B70640" w:rsidRPr="0018455D">
        <w:rPr>
          <w:rFonts w:eastAsia="Times New Roman"/>
          <w:vertAlign w:val="superscript"/>
          <w:lang w:val="en-US"/>
        </w:rPr>
        <w:t>,5</w:t>
      </w:r>
      <w:r w:rsidR="003875E3" w:rsidRPr="0018455D">
        <w:rPr>
          <w:rFonts w:eastAsia="Times New Roman"/>
          <w:lang w:val="en-US"/>
        </w:rPr>
        <w:t xml:space="preserve">, </w:t>
      </w:r>
      <w:r w:rsidR="006A6DA1" w:rsidRPr="0018455D">
        <w:rPr>
          <w:rFonts w:eastAsia="Times New Roman"/>
          <w:lang w:val="en-US"/>
        </w:rPr>
        <w:t>Yi</w:t>
      </w:r>
      <w:r w:rsidR="003D4A0B" w:rsidRPr="0018455D">
        <w:rPr>
          <w:rFonts w:eastAsia="Times New Roman"/>
          <w:lang w:val="en-US"/>
        </w:rPr>
        <w:t>g</w:t>
      </w:r>
      <w:r w:rsidR="006A6DA1" w:rsidRPr="0018455D">
        <w:rPr>
          <w:rFonts w:eastAsia="Times New Roman"/>
          <w:lang w:val="en-US"/>
        </w:rPr>
        <w:t>it Erdo</w:t>
      </w:r>
      <w:r w:rsidR="003D4A0B" w:rsidRPr="0018455D">
        <w:rPr>
          <w:rFonts w:eastAsia="Times New Roman"/>
          <w:lang w:val="en-US"/>
        </w:rPr>
        <w:t>g</w:t>
      </w:r>
      <w:r w:rsidR="006A6DA1" w:rsidRPr="0018455D">
        <w:rPr>
          <w:rFonts w:eastAsia="Times New Roman"/>
          <w:lang w:val="en-US"/>
        </w:rPr>
        <w:t>an</w:t>
      </w:r>
      <w:r w:rsidR="00732623" w:rsidRPr="0018455D">
        <w:rPr>
          <w:rFonts w:eastAsia="Times New Roman"/>
          <w:vertAlign w:val="superscript"/>
          <w:lang w:val="en-US"/>
        </w:rPr>
        <w:t>1</w:t>
      </w:r>
      <w:r w:rsidR="006A6DA1" w:rsidRPr="0018455D">
        <w:rPr>
          <w:rFonts w:eastAsia="Times New Roman"/>
          <w:lang w:val="en-US"/>
        </w:rPr>
        <w:t>,</w:t>
      </w:r>
      <w:r w:rsidR="003D4A0B" w:rsidRPr="0018455D">
        <w:rPr>
          <w:rFonts w:eastAsia="Times New Roman"/>
          <w:lang w:val="en-US"/>
        </w:rPr>
        <w:t xml:space="preserve"> O</w:t>
      </w:r>
      <w:r w:rsidR="003875E3" w:rsidRPr="0018455D">
        <w:rPr>
          <w:rFonts w:eastAsia="Times New Roman"/>
          <w:lang w:val="en-US"/>
        </w:rPr>
        <w:t>mer Kiti</w:t>
      </w:r>
      <w:r w:rsidR="003D4A0B" w:rsidRPr="0018455D">
        <w:rPr>
          <w:rFonts w:eastAsia="Times New Roman"/>
          <w:lang w:val="en-US"/>
        </w:rPr>
        <w:t>s</w:t>
      </w:r>
      <w:r w:rsidR="005579D6" w:rsidRPr="0018455D">
        <w:rPr>
          <w:rFonts w:eastAsia="Times New Roman"/>
          <w:vertAlign w:val="superscript"/>
          <w:lang w:val="en-US"/>
        </w:rPr>
        <w:t>1,</w:t>
      </w:r>
      <w:r w:rsidR="00B70640" w:rsidRPr="0018455D">
        <w:rPr>
          <w:rFonts w:eastAsia="Times New Roman"/>
          <w:vertAlign w:val="superscript"/>
          <w:lang w:val="en-US"/>
        </w:rPr>
        <w:t>6</w:t>
      </w:r>
      <w:r w:rsidR="003875E3" w:rsidRPr="0018455D">
        <w:rPr>
          <w:rFonts w:eastAsia="Times New Roman"/>
          <w:lang w:val="en-US"/>
        </w:rPr>
        <w:t xml:space="preserve">, Ali </w:t>
      </w:r>
      <w:proofErr w:type="spellStart"/>
      <w:r w:rsidR="003875E3" w:rsidRPr="0018455D">
        <w:rPr>
          <w:rFonts w:eastAsia="Times New Roman"/>
          <w:lang w:val="en-US"/>
        </w:rPr>
        <w:t>Saffet</w:t>
      </w:r>
      <w:proofErr w:type="spellEnd"/>
      <w:r w:rsidR="003875E3" w:rsidRPr="0018455D">
        <w:rPr>
          <w:rFonts w:eastAsia="Times New Roman"/>
          <w:lang w:val="en-US"/>
        </w:rPr>
        <w:t xml:space="preserve"> G</w:t>
      </w:r>
      <w:r w:rsidR="003D4A0B" w:rsidRPr="0018455D">
        <w:rPr>
          <w:rFonts w:eastAsia="Times New Roman"/>
          <w:lang w:val="en-US"/>
        </w:rPr>
        <w:t>o</w:t>
      </w:r>
      <w:r w:rsidR="003875E3" w:rsidRPr="0018455D">
        <w:rPr>
          <w:rFonts w:eastAsia="Times New Roman"/>
          <w:lang w:val="en-US"/>
        </w:rPr>
        <w:t>n</w:t>
      </w:r>
      <w:r w:rsidR="003D4A0B" w:rsidRPr="0018455D">
        <w:rPr>
          <w:rFonts w:eastAsia="Times New Roman"/>
          <w:lang w:val="en-US"/>
        </w:rPr>
        <w:t>u</w:t>
      </w:r>
      <w:r w:rsidR="003875E3" w:rsidRPr="0018455D">
        <w:rPr>
          <w:rFonts w:eastAsia="Times New Roman"/>
          <w:lang w:val="en-US"/>
        </w:rPr>
        <w:t>l</w:t>
      </w:r>
      <w:r w:rsidR="00783588" w:rsidRPr="0018455D">
        <w:rPr>
          <w:rFonts w:eastAsia="Times New Roman"/>
          <w:vertAlign w:val="superscript"/>
          <w:lang w:val="en-US"/>
        </w:rPr>
        <w:t>1</w:t>
      </w:r>
      <w:r w:rsidR="00D00249" w:rsidRPr="0018455D">
        <w:rPr>
          <w:rFonts w:eastAsia="Times New Roman"/>
          <w:lang w:val="en-US"/>
        </w:rPr>
        <w:t xml:space="preserve"> </w:t>
      </w:r>
    </w:p>
    <w:p w14:paraId="4641C97C" w14:textId="7FA62AB8" w:rsidR="00B54602" w:rsidRPr="0018455D" w:rsidRDefault="00B54602" w:rsidP="00142144">
      <w:pPr>
        <w:spacing w:line="240" w:lineRule="auto"/>
        <w:rPr>
          <w:rFonts w:eastAsia="Times New Roman"/>
          <w:lang w:val="en-US"/>
        </w:rPr>
      </w:pPr>
    </w:p>
    <w:p w14:paraId="51A61C15" w14:textId="6777564B" w:rsidR="00142144" w:rsidRPr="0018455D" w:rsidRDefault="00E86F9D" w:rsidP="00142144">
      <w:pPr>
        <w:spacing w:line="240" w:lineRule="auto"/>
        <w:rPr>
          <w:rFonts w:eastAsia="Times New Roman"/>
          <w:lang w:val="en-US"/>
        </w:rPr>
      </w:pPr>
      <w:r w:rsidRPr="0018455D">
        <w:rPr>
          <w:rFonts w:eastAsia="Times New Roman"/>
          <w:color w:val="000000"/>
          <w:lang w:val="en-US"/>
        </w:rPr>
        <w:t>1</w:t>
      </w:r>
      <w:r w:rsidR="00142144" w:rsidRPr="0018455D">
        <w:rPr>
          <w:rFonts w:eastAsia="Times New Roman"/>
          <w:color w:val="000000"/>
          <w:lang w:val="en-US"/>
        </w:rPr>
        <w:t xml:space="preserve"> </w:t>
      </w:r>
      <w:proofErr w:type="spellStart"/>
      <w:r w:rsidR="00142144" w:rsidRPr="0018455D">
        <w:rPr>
          <w:rFonts w:eastAsia="Times New Roman"/>
          <w:color w:val="000000"/>
          <w:lang w:val="en-US"/>
        </w:rPr>
        <w:t>SoCAT</w:t>
      </w:r>
      <w:proofErr w:type="spellEnd"/>
      <w:r w:rsidR="00142144" w:rsidRPr="0018455D">
        <w:rPr>
          <w:rFonts w:eastAsia="Times New Roman"/>
          <w:color w:val="000000"/>
          <w:lang w:val="en-US"/>
        </w:rPr>
        <w:t xml:space="preserve"> Lab, </w:t>
      </w:r>
      <w:r w:rsidR="00490EF2" w:rsidRPr="0018455D">
        <w:rPr>
          <w:rFonts w:eastAsia="Times New Roman"/>
          <w:color w:val="000000"/>
          <w:lang w:val="en-US"/>
        </w:rPr>
        <w:t xml:space="preserve">Department of Psychiatry, </w:t>
      </w:r>
      <w:r w:rsidR="00142144" w:rsidRPr="0018455D">
        <w:rPr>
          <w:rFonts w:eastAsia="Times New Roman"/>
          <w:color w:val="000000"/>
          <w:lang w:val="en-US"/>
        </w:rPr>
        <w:t>Ege University, Izmir, Turkey</w:t>
      </w:r>
    </w:p>
    <w:p w14:paraId="6A7AAAD7" w14:textId="77777777" w:rsidR="00F34DC8" w:rsidRPr="0018455D" w:rsidRDefault="008451BA" w:rsidP="00142144">
      <w:pPr>
        <w:spacing w:line="240" w:lineRule="auto"/>
        <w:rPr>
          <w:rFonts w:eastAsia="Times New Roman"/>
          <w:color w:val="000000"/>
          <w:lang w:val="en-US"/>
        </w:rPr>
      </w:pPr>
      <w:r w:rsidRPr="0018455D">
        <w:rPr>
          <w:rFonts w:eastAsia="Times New Roman"/>
          <w:color w:val="000000"/>
          <w:lang w:val="en-US"/>
        </w:rPr>
        <w:t xml:space="preserve">2 International </w:t>
      </w:r>
      <w:r w:rsidR="00F34DC8" w:rsidRPr="0018455D">
        <w:rPr>
          <w:rFonts w:eastAsia="Times New Roman"/>
          <w:color w:val="000000"/>
          <w:lang w:val="en-US"/>
        </w:rPr>
        <w:t>Computer Institute, Ege University, Izmir, Turkey</w:t>
      </w:r>
    </w:p>
    <w:p w14:paraId="6C90398D" w14:textId="09498BDD" w:rsidR="00142144" w:rsidRPr="0018455D" w:rsidRDefault="00F34DC8" w:rsidP="00142144">
      <w:pPr>
        <w:spacing w:line="240" w:lineRule="auto"/>
        <w:rPr>
          <w:rFonts w:eastAsia="Times New Roman"/>
          <w:color w:val="000000"/>
          <w:lang w:val="en-US"/>
        </w:rPr>
      </w:pPr>
      <w:r w:rsidRPr="0018455D">
        <w:rPr>
          <w:rFonts w:eastAsia="Times New Roman"/>
          <w:color w:val="000000"/>
          <w:lang w:val="en-US"/>
        </w:rPr>
        <w:t xml:space="preserve">3 </w:t>
      </w:r>
      <w:r w:rsidR="00B630F1" w:rsidRPr="0018455D">
        <w:rPr>
          <w:rFonts w:eastAsia="Times New Roman"/>
          <w:color w:val="000000"/>
          <w:lang w:val="en-US"/>
        </w:rPr>
        <w:t xml:space="preserve">Department of Psychiatry, </w:t>
      </w:r>
      <w:proofErr w:type="spellStart"/>
      <w:r w:rsidR="00B630F1" w:rsidRPr="0018455D">
        <w:rPr>
          <w:rFonts w:eastAsia="Times New Roman"/>
          <w:color w:val="000000"/>
          <w:lang w:val="en-US"/>
        </w:rPr>
        <w:t>Mugla</w:t>
      </w:r>
      <w:proofErr w:type="spellEnd"/>
      <w:r w:rsidR="00B630F1" w:rsidRPr="0018455D">
        <w:rPr>
          <w:rFonts w:eastAsia="Times New Roman"/>
          <w:color w:val="000000"/>
          <w:lang w:val="en-US"/>
        </w:rPr>
        <w:t xml:space="preserve"> </w:t>
      </w:r>
      <w:proofErr w:type="spellStart"/>
      <w:r w:rsidR="00B630F1" w:rsidRPr="0018455D">
        <w:rPr>
          <w:rFonts w:eastAsia="Times New Roman"/>
          <w:color w:val="000000"/>
          <w:lang w:val="en-US"/>
        </w:rPr>
        <w:t>Sitki</w:t>
      </w:r>
      <w:proofErr w:type="spellEnd"/>
      <w:r w:rsidR="00B630F1" w:rsidRPr="0018455D">
        <w:rPr>
          <w:rFonts w:eastAsia="Times New Roman"/>
          <w:color w:val="000000"/>
          <w:lang w:val="en-US"/>
        </w:rPr>
        <w:t xml:space="preserve"> </w:t>
      </w:r>
      <w:r w:rsidR="0069119D" w:rsidRPr="0018455D">
        <w:rPr>
          <w:rFonts w:eastAsia="Times New Roman"/>
          <w:color w:val="000000"/>
          <w:lang w:val="en-US"/>
        </w:rPr>
        <w:t xml:space="preserve">Kocman University Training and Research Hospital, </w:t>
      </w:r>
      <w:proofErr w:type="spellStart"/>
      <w:r w:rsidR="0069119D" w:rsidRPr="0018455D">
        <w:rPr>
          <w:rFonts w:eastAsia="Times New Roman"/>
          <w:color w:val="000000"/>
          <w:lang w:val="en-US"/>
        </w:rPr>
        <w:t>Mugla</w:t>
      </w:r>
      <w:proofErr w:type="spellEnd"/>
      <w:r w:rsidR="0069119D" w:rsidRPr="0018455D">
        <w:rPr>
          <w:rFonts w:eastAsia="Times New Roman"/>
          <w:color w:val="000000"/>
          <w:lang w:val="en-US"/>
        </w:rPr>
        <w:t>, Turkey</w:t>
      </w:r>
    </w:p>
    <w:p w14:paraId="1531C37F" w14:textId="3662E3B4" w:rsidR="0069119D" w:rsidRPr="0018455D" w:rsidRDefault="0069119D" w:rsidP="00142144">
      <w:pPr>
        <w:spacing w:line="240" w:lineRule="auto"/>
        <w:rPr>
          <w:rFonts w:eastAsia="Times New Roman"/>
          <w:lang w:val="en-US"/>
        </w:rPr>
      </w:pPr>
      <w:r w:rsidRPr="0018455D">
        <w:rPr>
          <w:rFonts w:eastAsia="Times New Roman"/>
          <w:color w:val="000000"/>
          <w:lang w:val="en-US"/>
        </w:rPr>
        <w:t xml:space="preserve">4 </w:t>
      </w:r>
      <w:r w:rsidR="00841055" w:rsidRPr="0018455D">
        <w:rPr>
          <w:rFonts w:eastAsia="Times New Roman"/>
          <w:color w:val="000000"/>
          <w:lang w:val="en-US"/>
        </w:rPr>
        <w:t>School of Engineering, Applied Science and Techn</w:t>
      </w:r>
      <w:r w:rsidR="00B74163" w:rsidRPr="0018455D">
        <w:rPr>
          <w:rFonts w:eastAsia="Times New Roman"/>
          <w:color w:val="000000"/>
          <w:lang w:val="en-US"/>
        </w:rPr>
        <w:t>ology, Canadian University, Dubai</w:t>
      </w:r>
    </w:p>
    <w:p w14:paraId="73FCD3F3" w14:textId="1B98D89E" w:rsidR="00142144" w:rsidRPr="0018455D" w:rsidRDefault="00732623" w:rsidP="00142144">
      <w:pPr>
        <w:spacing w:line="240" w:lineRule="auto"/>
        <w:rPr>
          <w:rFonts w:eastAsia="Times New Roman"/>
          <w:color w:val="000000"/>
          <w:lang w:val="en-US"/>
        </w:rPr>
      </w:pPr>
      <w:r w:rsidRPr="0018455D">
        <w:rPr>
          <w:rFonts w:eastAsia="Times New Roman"/>
          <w:lang w:val="en-US"/>
        </w:rPr>
        <w:t xml:space="preserve">5 </w:t>
      </w:r>
      <w:r w:rsidR="0065155D" w:rsidRPr="0018455D">
        <w:rPr>
          <w:rFonts w:eastAsia="Times New Roman"/>
          <w:lang w:val="en-US"/>
        </w:rPr>
        <w:t xml:space="preserve">Department of Computer </w:t>
      </w:r>
      <w:r w:rsidR="0065155D" w:rsidRPr="0018455D">
        <w:rPr>
          <w:rFonts w:eastAsia="Times New Roman"/>
          <w:color w:val="000000"/>
          <w:lang w:val="en-US"/>
        </w:rPr>
        <w:t xml:space="preserve">Engineering, </w:t>
      </w:r>
      <w:r w:rsidR="00B70640" w:rsidRPr="0018455D">
        <w:rPr>
          <w:rFonts w:eastAsia="Times New Roman"/>
          <w:color w:val="000000"/>
          <w:lang w:val="en-US"/>
        </w:rPr>
        <w:t xml:space="preserve">Izmir University of Economics, Izmir, Turkey </w:t>
      </w:r>
    </w:p>
    <w:p w14:paraId="2D04FE48" w14:textId="71BECC31" w:rsidR="00783588" w:rsidRPr="0018455D" w:rsidRDefault="00B74163" w:rsidP="00142144">
      <w:pPr>
        <w:spacing w:line="240" w:lineRule="auto"/>
        <w:rPr>
          <w:rFonts w:eastAsia="Times New Roman"/>
          <w:lang w:val="en-US"/>
        </w:rPr>
      </w:pPr>
      <w:r w:rsidRPr="0018455D">
        <w:rPr>
          <w:rFonts w:eastAsia="Times New Roman"/>
          <w:lang w:val="en-US"/>
        </w:rPr>
        <w:t xml:space="preserve">6 Department of Radiology, School of Medicine, </w:t>
      </w:r>
      <w:r w:rsidRPr="0018455D">
        <w:rPr>
          <w:rFonts w:eastAsia="Times New Roman"/>
          <w:color w:val="000000"/>
          <w:lang w:val="en-US"/>
        </w:rPr>
        <w:t>Ege University, Izmir, Turkey</w:t>
      </w:r>
    </w:p>
    <w:p w14:paraId="29B7A422" w14:textId="77777777" w:rsidR="00783588" w:rsidRPr="0018455D" w:rsidRDefault="00783588" w:rsidP="00142144">
      <w:pPr>
        <w:spacing w:line="240" w:lineRule="auto"/>
        <w:rPr>
          <w:rFonts w:eastAsia="Times New Roman"/>
          <w:lang w:val="en-US"/>
        </w:rPr>
      </w:pPr>
    </w:p>
    <w:p w14:paraId="6F0156D5" w14:textId="68D7A410" w:rsidR="00F77A48" w:rsidRPr="0018455D" w:rsidRDefault="00F77A48" w:rsidP="00142144">
      <w:pPr>
        <w:spacing w:line="240" w:lineRule="auto"/>
        <w:rPr>
          <w:rFonts w:eastAsia="Times New Roman"/>
          <w:lang w:val="en-US"/>
        </w:rPr>
      </w:pPr>
      <w:r w:rsidRPr="0018455D">
        <w:rPr>
          <w:rFonts w:eastAsia="Times New Roman"/>
          <w:lang w:val="en-US"/>
        </w:rPr>
        <w:t xml:space="preserve">Elif Ozge </w:t>
      </w:r>
      <w:proofErr w:type="spellStart"/>
      <w:r w:rsidRPr="0018455D">
        <w:rPr>
          <w:rFonts w:eastAsia="Times New Roman"/>
          <w:lang w:val="en-US"/>
        </w:rPr>
        <w:t>Aktas’</w:t>
      </w:r>
      <w:proofErr w:type="spellEnd"/>
      <w:r w:rsidRPr="0018455D">
        <w:rPr>
          <w:rFonts w:eastAsia="Times New Roman"/>
          <w:lang w:val="en-US"/>
        </w:rPr>
        <w:t xml:space="preserve"> </w:t>
      </w:r>
      <w:r w:rsidRPr="0018455D">
        <w:rPr>
          <w:rFonts w:eastAsia="Times New Roman"/>
          <w:color w:val="000000"/>
          <w:lang w:val="en-US"/>
        </w:rPr>
        <w:t>e-mail address:</w:t>
      </w:r>
      <w:r w:rsidR="00B5619E" w:rsidRPr="0018455D">
        <w:rPr>
          <w:rFonts w:eastAsia="Times New Roman"/>
          <w:color w:val="000000"/>
          <w:lang w:val="en-US"/>
        </w:rPr>
        <w:t xml:space="preserve"> elifozgeaktas@</w:t>
      </w:r>
      <w:r w:rsidR="00194730" w:rsidRPr="0018455D">
        <w:rPr>
          <w:rFonts w:eastAsia="Times New Roman"/>
          <w:color w:val="000000"/>
          <w:lang w:val="en-US"/>
        </w:rPr>
        <w:t>gmail.com</w:t>
      </w:r>
      <w:r w:rsidR="00795886" w:rsidRPr="0018455D">
        <w:rPr>
          <w:rFonts w:eastAsia="Times New Roman"/>
          <w:color w:val="000000"/>
          <w:lang w:val="en-US"/>
        </w:rPr>
        <w:t xml:space="preserve"> </w:t>
      </w:r>
    </w:p>
    <w:p w14:paraId="455C09B0" w14:textId="3FC865A7" w:rsidR="00142144" w:rsidRPr="0018455D" w:rsidRDefault="00142144" w:rsidP="00142144">
      <w:pPr>
        <w:spacing w:line="240" w:lineRule="auto"/>
        <w:rPr>
          <w:lang w:val="en-US"/>
        </w:rPr>
      </w:pPr>
      <w:r w:rsidRPr="0018455D">
        <w:rPr>
          <w:rFonts w:eastAsia="Times New Roman"/>
          <w:color w:val="000000"/>
          <w:lang w:val="en-US"/>
        </w:rPr>
        <w:t xml:space="preserve">Kaan Keskin’s </w:t>
      </w:r>
      <w:r w:rsidR="00B5619E" w:rsidRPr="0018455D">
        <w:rPr>
          <w:rFonts w:eastAsia="Times New Roman"/>
          <w:color w:val="000000"/>
          <w:lang w:val="en-US"/>
        </w:rPr>
        <w:t>A</w:t>
      </w:r>
      <w:r w:rsidRPr="0018455D">
        <w:rPr>
          <w:rFonts w:eastAsia="Times New Roman"/>
          <w:color w:val="000000"/>
          <w:lang w:val="en-US"/>
        </w:rPr>
        <w:t xml:space="preserve">cademic e-mail address: </w:t>
      </w:r>
      <w:hyperlink r:id="rId6" w:history="1">
        <w:r w:rsidRPr="0018455D">
          <w:rPr>
            <w:rStyle w:val="Hyperlink"/>
            <w:rFonts w:eastAsia="Times New Roman"/>
            <w:lang w:val="en-US"/>
          </w:rPr>
          <w:t>kaan.keskin@ege.edu.tr</w:t>
        </w:r>
      </w:hyperlink>
    </w:p>
    <w:p w14:paraId="73156440" w14:textId="7199A592" w:rsidR="009F04E2" w:rsidRPr="0018455D" w:rsidRDefault="009F04E2" w:rsidP="00142144">
      <w:pPr>
        <w:spacing w:line="240" w:lineRule="auto"/>
        <w:rPr>
          <w:lang w:val="en-US"/>
        </w:rPr>
      </w:pPr>
      <w:r w:rsidRPr="0018455D">
        <w:rPr>
          <w:lang w:val="en-US"/>
        </w:rPr>
        <w:t xml:space="preserve">Cemre Kandemir’s </w:t>
      </w:r>
      <w:r w:rsidR="00301D4B" w:rsidRPr="0018455D">
        <w:rPr>
          <w:lang w:val="en-US"/>
        </w:rPr>
        <w:t xml:space="preserve">Academic e-mail address: </w:t>
      </w:r>
      <w:hyperlink r:id="rId7" w:history="1">
        <w:r w:rsidR="00301D4B" w:rsidRPr="0018455D">
          <w:rPr>
            <w:rStyle w:val="Hyperlink"/>
            <w:lang w:val="en-US"/>
          </w:rPr>
          <w:t>cemre.candemir@ege.edu.tr</w:t>
        </w:r>
      </w:hyperlink>
    </w:p>
    <w:p w14:paraId="448233E4" w14:textId="13274D9B" w:rsidR="00301D4B" w:rsidRPr="0018455D" w:rsidRDefault="00016E13" w:rsidP="00142144">
      <w:pPr>
        <w:spacing w:line="240" w:lineRule="auto"/>
        <w:rPr>
          <w:lang w:val="en-US"/>
        </w:rPr>
      </w:pPr>
      <w:r w:rsidRPr="0018455D">
        <w:rPr>
          <w:lang w:val="en-US"/>
        </w:rPr>
        <w:t xml:space="preserve">Aslıhan Uyar’s e-mail address: </w:t>
      </w:r>
      <w:hyperlink r:id="rId8" w:history="1">
        <w:r w:rsidRPr="0018455D">
          <w:rPr>
            <w:rStyle w:val="Hyperlink"/>
            <w:lang w:val="en-US"/>
          </w:rPr>
          <w:t>aslihanuyar48@gmail.com</w:t>
        </w:r>
      </w:hyperlink>
    </w:p>
    <w:p w14:paraId="4182EF03" w14:textId="47AF3353" w:rsidR="00016E13" w:rsidRPr="0018455D" w:rsidRDefault="00347996" w:rsidP="00142144">
      <w:pPr>
        <w:spacing w:line="240" w:lineRule="auto"/>
        <w:rPr>
          <w:lang w:val="en-US"/>
        </w:rPr>
      </w:pPr>
      <w:r w:rsidRPr="0018455D">
        <w:rPr>
          <w:lang w:val="en-US"/>
        </w:rPr>
        <w:t xml:space="preserve">İbrahim Sungur’s e-mail address: </w:t>
      </w:r>
      <w:hyperlink r:id="rId9" w:history="1">
        <w:r w:rsidR="00E03DA4" w:rsidRPr="0018455D">
          <w:rPr>
            <w:rStyle w:val="Hyperlink"/>
            <w:lang w:val="en-US"/>
          </w:rPr>
          <w:t>sunguribrahim97@gmail.com</w:t>
        </w:r>
      </w:hyperlink>
    </w:p>
    <w:p w14:paraId="7A7494A1" w14:textId="1DA1A446" w:rsidR="00E03DA4" w:rsidRPr="0018455D" w:rsidRDefault="00E03DA4" w:rsidP="00142144">
      <w:pPr>
        <w:spacing w:line="240" w:lineRule="auto"/>
        <w:rPr>
          <w:lang w:val="en-US"/>
        </w:rPr>
      </w:pPr>
      <w:r w:rsidRPr="0018455D">
        <w:rPr>
          <w:lang w:val="en-US"/>
        </w:rPr>
        <w:t xml:space="preserve">Kaya Oğuz’s e-mail address: </w:t>
      </w:r>
      <w:hyperlink r:id="rId10" w:history="1">
        <w:r w:rsidR="00312D28" w:rsidRPr="0018455D">
          <w:rPr>
            <w:rStyle w:val="Hyperlink"/>
            <w:lang w:val="en-US"/>
          </w:rPr>
          <w:t>kaya.oguz@cud.ac.ae</w:t>
        </w:r>
      </w:hyperlink>
    </w:p>
    <w:p w14:paraId="42D013B0" w14:textId="511FD98F" w:rsidR="00312D28" w:rsidRPr="0018455D" w:rsidRDefault="00312D28" w:rsidP="00142144">
      <w:pPr>
        <w:spacing w:line="240" w:lineRule="auto"/>
        <w:rPr>
          <w:lang w:val="en-US"/>
        </w:rPr>
      </w:pPr>
      <w:r w:rsidRPr="0018455D">
        <w:rPr>
          <w:lang w:val="en-US"/>
        </w:rPr>
        <w:t xml:space="preserve">Yiğit Erdogan’s e-mail address: </w:t>
      </w:r>
      <w:hyperlink r:id="rId11" w:history="1">
        <w:r w:rsidR="00691337" w:rsidRPr="0018455D">
          <w:rPr>
            <w:rStyle w:val="Hyperlink"/>
            <w:lang w:val="en-US"/>
          </w:rPr>
          <w:t>yigiterdogan@gmail.com</w:t>
        </w:r>
      </w:hyperlink>
    </w:p>
    <w:p w14:paraId="62DFE8D2" w14:textId="5B7E704D" w:rsidR="00691337" w:rsidRPr="0018455D" w:rsidRDefault="00691337" w:rsidP="00142144">
      <w:pPr>
        <w:spacing w:line="240" w:lineRule="auto"/>
        <w:rPr>
          <w:lang w:val="en-US"/>
        </w:rPr>
      </w:pPr>
      <w:r w:rsidRPr="0018455D">
        <w:rPr>
          <w:lang w:val="en-US"/>
        </w:rPr>
        <w:t xml:space="preserve">Omer Kitis’ e-mail address: </w:t>
      </w:r>
      <w:hyperlink r:id="rId12" w:history="1">
        <w:r w:rsidR="00CE65D4" w:rsidRPr="0018455D">
          <w:rPr>
            <w:rStyle w:val="Hyperlink"/>
            <w:lang w:val="en-US"/>
          </w:rPr>
          <w:t>omer.kitis@ege.edu.tr</w:t>
        </w:r>
      </w:hyperlink>
    </w:p>
    <w:p w14:paraId="5B00389B" w14:textId="3A3CE854" w:rsidR="00CE65D4" w:rsidRPr="0018455D" w:rsidRDefault="00CE65D4" w:rsidP="00142144">
      <w:pPr>
        <w:spacing w:line="240" w:lineRule="auto"/>
        <w:rPr>
          <w:lang w:val="en-US"/>
        </w:rPr>
      </w:pPr>
      <w:r w:rsidRPr="0018455D">
        <w:rPr>
          <w:lang w:val="en-US"/>
        </w:rPr>
        <w:t xml:space="preserve">Ali </w:t>
      </w:r>
      <w:proofErr w:type="spellStart"/>
      <w:r w:rsidRPr="0018455D">
        <w:rPr>
          <w:lang w:val="en-US"/>
        </w:rPr>
        <w:t>Saffet</w:t>
      </w:r>
      <w:proofErr w:type="spellEnd"/>
      <w:r w:rsidRPr="0018455D">
        <w:rPr>
          <w:lang w:val="en-US"/>
        </w:rPr>
        <w:t xml:space="preserve"> </w:t>
      </w:r>
      <w:proofErr w:type="spellStart"/>
      <w:r w:rsidRPr="0018455D">
        <w:rPr>
          <w:lang w:val="en-US"/>
        </w:rPr>
        <w:t>Gonul’s</w:t>
      </w:r>
      <w:proofErr w:type="spellEnd"/>
      <w:r w:rsidRPr="0018455D">
        <w:rPr>
          <w:lang w:val="en-US"/>
        </w:rPr>
        <w:t xml:space="preserve"> e-mail address: </w:t>
      </w:r>
      <w:r w:rsidRPr="0018455D">
        <w:rPr>
          <w:rFonts w:eastAsia="Times New Roman"/>
          <w:color w:val="000000"/>
          <w:lang w:val="en-US"/>
        </w:rPr>
        <w:t>ali.saffet.gonul@ege.edu.tr</w:t>
      </w:r>
    </w:p>
    <w:p w14:paraId="277C8082" w14:textId="77777777" w:rsidR="00142144" w:rsidRPr="0018455D" w:rsidRDefault="00142144" w:rsidP="00142144">
      <w:pPr>
        <w:spacing w:line="240" w:lineRule="auto"/>
        <w:rPr>
          <w:rFonts w:eastAsia="Times New Roman"/>
          <w:color w:val="000000"/>
          <w:lang w:val="en-US"/>
        </w:rPr>
      </w:pPr>
    </w:p>
    <w:p w14:paraId="45597D2B" w14:textId="77777777" w:rsidR="00783588" w:rsidRPr="0018455D" w:rsidRDefault="00783588" w:rsidP="00142144">
      <w:pPr>
        <w:spacing w:line="240" w:lineRule="auto"/>
        <w:rPr>
          <w:rFonts w:eastAsia="Times New Roman"/>
          <w:lang w:val="en-US"/>
        </w:rPr>
      </w:pPr>
    </w:p>
    <w:p w14:paraId="6E5AC062" w14:textId="77777777" w:rsidR="00142144" w:rsidRPr="0018455D" w:rsidRDefault="00142144" w:rsidP="00142144">
      <w:pPr>
        <w:spacing w:line="240" w:lineRule="auto"/>
        <w:rPr>
          <w:rFonts w:eastAsia="Times New Roman"/>
          <w:lang w:val="en-US"/>
        </w:rPr>
      </w:pPr>
      <w:r w:rsidRPr="0018455D">
        <w:rPr>
          <w:rFonts w:eastAsia="Times New Roman"/>
          <w:b/>
          <w:bCs/>
          <w:color w:val="000000"/>
          <w:lang w:val="en-US"/>
        </w:rPr>
        <w:t>Corresponding author:</w:t>
      </w:r>
      <w:r w:rsidRPr="0018455D">
        <w:rPr>
          <w:rFonts w:eastAsia="Times New Roman"/>
          <w:color w:val="000000"/>
          <w:lang w:val="en-US"/>
        </w:rPr>
        <w:t> </w:t>
      </w:r>
    </w:p>
    <w:p w14:paraId="3DFABAAA" w14:textId="77777777" w:rsidR="00142144" w:rsidRPr="0018455D" w:rsidRDefault="00142144" w:rsidP="00142144">
      <w:pPr>
        <w:spacing w:line="240" w:lineRule="auto"/>
        <w:rPr>
          <w:rFonts w:eastAsia="Times New Roman"/>
          <w:lang w:val="en-US"/>
        </w:rPr>
      </w:pPr>
    </w:p>
    <w:p w14:paraId="56D7EFB6" w14:textId="6790A43D" w:rsidR="00142144" w:rsidRPr="0018455D" w:rsidRDefault="00FA269A" w:rsidP="00142144">
      <w:pPr>
        <w:spacing w:line="240" w:lineRule="auto"/>
        <w:rPr>
          <w:rFonts w:eastAsia="Times New Roman"/>
          <w:lang w:val="en-US"/>
        </w:rPr>
      </w:pPr>
      <w:r w:rsidRPr="0018455D">
        <w:rPr>
          <w:rFonts w:eastAsia="Times New Roman"/>
          <w:lang w:val="en-US"/>
        </w:rPr>
        <w:t xml:space="preserve">Ali </w:t>
      </w:r>
      <w:proofErr w:type="spellStart"/>
      <w:r w:rsidRPr="0018455D">
        <w:rPr>
          <w:rFonts w:eastAsia="Times New Roman"/>
          <w:lang w:val="en-US"/>
        </w:rPr>
        <w:t>Saffet</w:t>
      </w:r>
      <w:proofErr w:type="spellEnd"/>
      <w:r w:rsidRPr="0018455D">
        <w:rPr>
          <w:rFonts w:eastAsia="Times New Roman"/>
          <w:lang w:val="en-US"/>
        </w:rPr>
        <w:t xml:space="preserve"> </w:t>
      </w:r>
      <w:proofErr w:type="spellStart"/>
      <w:r w:rsidRPr="0018455D">
        <w:rPr>
          <w:rFonts w:eastAsia="Times New Roman"/>
          <w:lang w:val="en-US"/>
        </w:rPr>
        <w:t>Gonul</w:t>
      </w:r>
      <w:proofErr w:type="spellEnd"/>
    </w:p>
    <w:p w14:paraId="3513FECC" w14:textId="4B9099CB" w:rsidR="00142144" w:rsidRPr="0018455D" w:rsidRDefault="00142144" w:rsidP="00142144">
      <w:pPr>
        <w:spacing w:line="240" w:lineRule="auto"/>
        <w:rPr>
          <w:rFonts w:eastAsia="Times New Roman"/>
          <w:lang w:val="en-US"/>
        </w:rPr>
      </w:pPr>
      <w:r w:rsidRPr="0018455D">
        <w:rPr>
          <w:rFonts w:eastAsia="Times New Roman"/>
          <w:lang w:val="en-US"/>
        </w:rPr>
        <w:t xml:space="preserve">Address: </w:t>
      </w:r>
      <w:proofErr w:type="spellStart"/>
      <w:r w:rsidR="00FA269A" w:rsidRPr="0018455D">
        <w:rPr>
          <w:rFonts w:eastAsia="Times New Roman"/>
          <w:lang w:val="en-US"/>
        </w:rPr>
        <w:t>Kazimdirik</w:t>
      </w:r>
      <w:proofErr w:type="spellEnd"/>
      <w:r w:rsidR="00FA269A" w:rsidRPr="0018455D">
        <w:rPr>
          <w:rFonts w:eastAsia="Times New Roman"/>
          <w:lang w:val="en-US"/>
        </w:rPr>
        <w:t xml:space="preserve"> Mah. Universite </w:t>
      </w:r>
      <w:proofErr w:type="spellStart"/>
      <w:r w:rsidR="00FA269A" w:rsidRPr="0018455D">
        <w:rPr>
          <w:rFonts w:eastAsia="Times New Roman"/>
          <w:lang w:val="en-US"/>
        </w:rPr>
        <w:t>Caddesi</w:t>
      </w:r>
      <w:proofErr w:type="spellEnd"/>
      <w:r w:rsidR="00FA269A" w:rsidRPr="0018455D">
        <w:rPr>
          <w:rFonts w:eastAsia="Times New Roman"/>
          <w:lang w:val="en-US"/>
        </w:rPr>
        <w:t xml:space="preserve"> Ege </w:t>
      </w:r>
      <w:proofErr w:type="spellStart"/>
      <w:r w:rsidR="00FA269A" w:rsidRPr="0018455D">
        <w:rPr>
          <w:rFonts w:eastAsia="Times New Roman"/>
          <w:lang w:val="en-US"/>
        </w:rPr>
        <w:t>Universitesi</w:t>
      </w:r>
      <w:proofErr w:type="spellEnd"/>
      <w:r w:rsidR="00FA269A" w:rsidRPr="0018455D">
        <w:rPr>
          <w:rFonts w:eastAsia="Times New Roman"/>
          <w:lang w:val="en-US"/>
        </w:rPr>
        <w:t xml:space="preserve"> </w:t>
      </w:r>
      <w:proofErr w:type="spellStart"/>
      <w:r w:rsidR="00FA269A" w:rsidRPr="0018455D">
        <w:rPr>
          <w:rFonts w:eastAsia="Times New Roman"/>
          <w:lang w:val="en-US"/>
        </w:rPr>
        <w:t>Hastanesi</w:t>
      </w:r>
      <w:proofErr w:type="spellEnd"/>
      <w:r w:rsidR="00FA269A" w:rsidRPr="0018455D">
        <w:rPr>
          <w:rFonts w:eastAsia="Times New Roman"/>
          <w:lang w:val="en-US"/>
        </w:rPr>
        <w:t xml:space="preserve"> </w:t>
      </w:r>
    </w:p>
    <w:p w14:paraId="462A396A" w14:textId="115855EE" w:rsidR="00FA269A" w:rsidRPr="0018455D" w:rsidRDefault="00FA269A" w:rsidP="00142144">
      <w:pPr>
        <w:spacing w:line="240" w:lineRule="auto"/>
        <w:rPr>
          <w:rFonts w:eastAsia="Times New Roman"/>
          <w:lang w:val="en-US"/>
        </w:rPr>
      </w:pPr>
      <w:proofErr w:type="spellStart"/>
      <w:r w:rsidRPr="0018455D">
        <w:rPr>
          <w:rFonts w:eastAsia="Times New Roman"/>
          <w:lang w:val="en-US"/>
        </w:rPr>
        <w:t>Psikiyatri</w:t>
      </w:r>
      <w:proofErr w:type="spellEnd"/>
      <w:r w:rsidRPr="0018455D">
        <w:rPr>
          <w:rFonts w:eastAsia="Times New Roman"/>
          <w:lang w:val="en-US"/>
        </w:rPr>
        <w:t xml:space="preserve"> </w:t>
      </w:r>
      <w:proofErr w:type="spellStart"/>
      <w:r w:rsidRPr="0018455D">
        <w:rPr>
          <w:rFonts w:eastAsia="Times New Roman"/>
          <w:lang w:val="en-US"/>
        </w:rPr>
        <w:t>Anabilim</w:t>
      </w:r>
      <w:proofErr w:type="spellEnd"/>
      <w:r w:rsidRPr="0018455D">
        <w:rPr>
          <w:rFonts w:eastAsia="Times New Roman"/>
          <w:lang w:val="en-US"/>
        </w:rPr>
        <w:t xml:space="preserve"> Dali </w:t>
      </w:r>
    </w:p>
    <w:p w14:paraId="5B229E3E" w14:textId="77777777" w:rsidR="00142144" w:rsidRPr="0018455D" w:rsidRDefault="00142144" w:rsidP="00142144">
      <w:pPr>
        <w:spacing w:line="240" w:lineRule="auto"/>
        <w:rPr>
          <w:rFonts w:eastAsia="Times New Roman"/>
          <w:lang w:val="en-US"/>
        </w:rPr>
      </w:pPr>
    </w:p>
    <w:p w14:paraId="5A1D8AF6" w14:textId="00873EE3" w:rsidR="00142144" w:rsidRPr="0018455D" w:rsidRDefault="00142144" w:rsidP="00142144">
      <w:pPr>
        <w:spacing w:line="240" w:lineRule="auto"/>
        <w:rPr>
          <w:rFonts w:eastAsia="Times New Roman"/>
          <w:lang w:val="en-US"/>
        </w:rPr>
      </w:pPr>
      <w:r w:rsidRPr="0018455D">
        <w:rPr>
          <w:rFonts w:eastAsia="Times New Roman"/>
          <w:lang w:val="en-US"/>
        </w:rPr>
        <w:t>Tel: +</w:t>
      </w:r>
      <w:r w:rsidR="00FA269A" w:rsidRPr="0018455D">
        <w:rPr>
          <w:rFonts w:eastAsia="Times New Roman"/>
          <w:lang w:val="en-US"/>
        </w:rPr>
        <w:t xml:space="preserve">90 </w:t>
      </w:r>
      <w:r w:rsidR="005515BE" w:rsidRPr="0018455D">
        <w:rPr>
          <w:rFonts w:eastAsia="Times New Roman"/>
          <w:lang w:val="en-US"/>
        </w:rPr>
        <w:t>542 412 4684</w:t>
      </w:r>
      <w:r w:rsidRPr="0018455D">
        <w:rPr>
          <w:rFonts w:eastAsia="Times New Roman"/>
          <w:lang w:val="en-US"/>
        </w:rPr>
        <w:t xml:space="preserve">, e-mail address: </w:t>
      </w:r>
      <w:r w:rsidR="009C6004" w:rsidRPr="0018455D">
        <w:rPr>
          <w:rFonts w:eastAsia="Times New Roman"/>
          <w:color w:val="000000"/>
          <w:lang w:val="en-US"/>
        </w:rPr>
        <w:t>ali.saffet.gonul@ege.edu.tr</w:t>
      </w:r>
    </w:p>
    <w:p w14:paraId="3A68E26C" w14:textId="77777777" w:rsidR="00142144" w:rsidRPr="0018455D" w:rsidRDefault="00142144" w:rsidP="00142144">
      <w:pPr>
        <w:spacing w:line="240" w:lineRule="auto"/>
        <w:rPr>
          <w:rFonts w:eastAsia="Times New Roman"/>
          <w:lang w:val="en-US"/>
        </w:rPr>
      </w:pPr>
    </w:p>
    <w:p w14:paraId="445635A9" w14:textId="12031982" w:rsidR="009E21BC" w:rsidRPr="0018455D" w:rsidRDefault="009E21BC" w:rsidP="009E21BC">
      <w:pPr>
        <w:spacing w:line="240" w:lineRule="auto"/>
        <w:rPr>
          <w:rFonts w:eastAsia="Times New Roman"/>
          <w:b/>
          <w:bCs/>
          <w:color w:val="000000"/>
          <w:lang w:val="en-US"/>
        </w:rPr>
      </w:pPr>
      <w:proofErr w:type="spellStart"/>
      <w:proofErr w:type="gramStart"/>
      <w:r w:rsidRPr="0018455D">
        <w:rPr>
          <w:rFonts w:eastAsia="Times New Roman"/>
          <w:b/>
          <w:bCs/>
          <w:color w:val="000000"/>
          <w:lang w:val="en-US"/>
        </w:rPr>
        <w:t>CRediT</w:t>
      </w:r>
      <w:proofErr w:type="spellEnd"/>
      <w:proofErr w:type="gramEnd"/>
      <w:r w:rsidRPr="0018455D">
        <w:rPr>
          <w:rFonts w:eastAsia="Times New Roman"/>
          <w:b/>
          <w:bCs/>
          <w:color w:val="000000"/>
          <w:lang w:val="en-US"/>
        </w:rPr>
        <w:t xml:space="preserve"> authorship contribution statement</w:t>
      </w:r>
      <w:r w:rsidR="009022B7" w:rsidRPr="0018455D">
        <w:rPr>
          <w:rFonts w:eastAsia="Times New Roman"/>
          <w:b/>
          <w:bCs/>
          <w:color w:val="000000"/>
          <w:lang w:val="en-US"/>
        </w:rPr>
        <w:t>:</w:t>
      </w:r>
    </w:p>
    <w:p w14:paraId="50C12B60" w14:textId="77777777" w:rsidR="009022B7" w:rsidRPr="0018455D" w:rsidRDefault="009022B7" w:rsidP="009E21BC">
      <w:pPr>
        <w:spacing w:line="240" w:lineRule="auto"/>
        <w:rPr>
          <w:rFonts w:eastAsia="Times New Roman"/>
          <w:b/>
          <w:bCs/>
          <w:color w:val="000000"/>
          <w:lang w:val="en-US"/>
        </w:rPr>
      </w:pPr>
    </w:p>
    <w:p w14:paraId="4C9E967F" w14:textId="72F0914D" w:rsidR="009022B7" w:rsidRPr="0018455D" w:rsidRDefault="00AC6190" w:rsidP="009022B7">
      <w:pPr>
        <w:spacing w:line="240" w:lineRule="auto"/>
        <w:rPr>
          <w:rFonts w:eastAsia="Times New Roman"/>
          <w:lang w:val="en-US"/>
        </w:rPr>
      </w:pPr>
      <w:r w:rsidRPr="0018455D">
        <w:rPr>
          <w:rFonts w:eastAsia="Times New Roman"/>
          <w:b/>
          <w:bCs/>
          <w:lang w:val="en-US"/>
        </w:rPr>
        <w:t>Elif Ozge Aktas:</w:t>
      </w:r>
      <w:r w:rsidRPr="0018455D">
        <w:rPr>
          <w:rFonts w:eastAsia="Times New Roman"/>
          <w:lang w:val="en-US"/>
        </w:rPr>
        <w:t xml:space="preserve"> </w:t>
      </w:r>
      <w:r w:rsidR="00C416E2" w:rsidRPr="0018455D">
        <w:rPr>
          <w:rFonts w:eastAsia="Times New Roman"/>
          <w:lang w:val="en-US"/>
        </w:rPr>
        <w:t>Writing – review &amp; editing, Writing – original draft, Visualization, Validation,</w:t>
      </w:r>
      <w:r w:rsidR="0071562F" w:rsidRPr="0018455D">
        <w:rPr>
          <w:rFonts w:eastAsia="Times New Roman"/>
          <w:lang w:val="en-US"/>
        </w:rPr>
        <w:t xml:space="preserve"> </w:t>
      </w:r>
      <w:r w:rsidR="00C416E2" w:rsidRPr="0018455D">
        <w:rPr>
          <w:rFonts w:eastAsia="Times New Roman"/>
          <w:lang w:val="en-US"/>
        </w:rPr>
        <w:t>Methodology,</w:t>
      </w:r>
      <w:r w:rsidR="00584A0D" w:rsidRPr="0018455D">
        <w:rPr>
          <w:rFonts w:eastAsia="Times New Roman"/>
          <w:lang w:val="en-US"/>
        </w:rPr>
        <w:t xml:space="preserve"> Investigation,</w:t>
      </w:r>
      <w:r w:rsidR="00C416E2" w:rsidRPr="0018455D">
        <w:rPr>
          <w:rFonts w:eastAsia="Times New Roman"/>
          <w:lang w:val="en-US"/>
        </w:rPr>
        <w:t xml:space="preserve"> Formal analysis, Conceptualization. </w:t>
      </w:r>
      <w:r w:rsidR="00F57D81" w:rsidRPr="0018455D">
        <w:rPr>
          <w:rFonts w:eastAsia="Times New Roman"/>
          <w:b/>
          <w:bCs/>
          <w:lang w:val="en-US"/>
        </w:rPr>
        <w:t xml:space="preserve">Kaan Keskin: </w:t>
      </w:r>
      <w:r w:rsidR="00F57D81" w:rsidRPr="0018455D">
        <w:rPr>
          <w:rFonts w:eastAsia="Times New Roman"/>
          <w:lang w:val="en-US"/>
        </w:rPr>
        <w:t>Writing – review &amp; editing, Methodology,</w:t>
      </w:r>
      <w:r w:rsidR="00584A0D" w:rsidRPr="0018455D">
        <w:rPr>
          <w:rFonts w:eastAsia="Times New Roman"/>
          <w:lang w:val="en-US"/>
        </w:rPr>
        <w:t xml:space="preserve"> Investigation,</w:t>
      </w:r>
      <w:r w:rsidR="00F57D81" w:rsidRPr="0018455D">
        <w:rPr>
          <w:rFonts w:eastAsia="Times New Roman"/>
          <w:lang w:val="en-US"/>
        </w:rPr>
        <w:t xml:space="preserve"> Formal analysis, </w:t>
      </w:r>
      <w:r w:rsidR="00DB42F7" w:rsidRPr="0018455D">
        <w:rPr>
          <w:rFonts w:eastAsia="Times New Roman"/>
          <w:lang w:val="en-US"/>
        </w:rPr>
        <w:t>Software</w:t>
      </w:r>
      <w:r w:rsidR="0031484B" w:rsidRPr="0018455D">
        <w:rPr>
          <w:rFonts w:eastAsia="Times New Roman"/>
          <w:lang w:val="en-US"/>
        </w:rPr>
        <w:t xml:space="preserve">. </w:t>
      </w:r>
      <w:r w:rsidR="00DB42F7" w:rsidRPr="0018455D">
        <w:rPr>
          <w:rFonts w:eastAsia="Times New Roman"/>
          <w:b/>
          <w:bCs/>
          <w:lang w:val="en-US"/>
        </w:rPr>
        <w:t>Cemre Kande</w:t>
      </w:r>
      <w:r w:rsidR="00AF512E" w:rsidRPr="0018455D">
        <w:rPr>
          <w:rFonts w:eastAsia="Times New Roman"/>
          <w:b/>
          <w:bCs/>
          <w:lang w:val="en-US"/>
        </w:rPr>
        <w:t>mi</w:t>
      </w:r>
      <w:r w:rsidR="00DB42F7" w:rsidRPr="0018455D">
        <w:rPr>
          <w:rFonts w:eastAsia="Times New Roman"/>
          <w:b/>
          <w:bCs/>
          <w:lang w:val="en-US"/>
        </w:rPr>
        <w:t>r</w:t>
      </w:r>
      <w:r w:rsidR="00AF512E" w:rsidRPr="0018455D">
        <w:rPr>
          <w:rFonts w:eastAsia="Times New Roman"/>
          <w:b/>
          <w:bCs/>
          <w:lang w:val="en-US"/>
        </w:rPr>
        <w:t xml:space="preserve">: </w:t>
      </w:r>
      <w:r w:rsidR="00AF512E" w:rsidRPr="0018455D">
        <w:rPr>
          <w:rFonts w:eastAsia="Times New Roman"/>
          <w:lang w:val="en-US"/>
        </w:rPr>
        <w:t>Software, Formal Analysis</w:t>
      </w:r>
      <w:r w:rsidR="0031484B" w:rsidRPr="0018455D">
        <w:rPr>
          <w:rFonts w:eastAsia="Times New Roman"/>
          <w:lang w:val="en-US"/>
        </w:rPr>
        <w:t xml:space="preserve">. </w:t>
      </w:r>
      <w:r w:rsidR="00AF512E" w:rsidRPr="0018455D">
        <w:rPr>
          <w:rFonts w:eastAsia="Times New Roman"/>
          <w:b/>
          <w:bCs/>
          <w:lang w:val="en-US"/>
        </w:rPr>
        <w:t>Aslıhan Uyar:</w:t>
      </w:r>
      <w:r w:rsidR="00AF512E" w:rsidRPr="0018455D">
        <w:rPr>
          <w:rFonts w:eastAsia="Times New Roman"/>
          <w:lang w:val="en-US"/>
        </w:rPr>
        <w:t xml:space="preserve"> </w:t>
      </w:r>
      <w:r w:rsidR="00584A0D" w:rsidRPr="0018455D">
        <w:rPr>
          <w:rFonts w:eastAsia="Times New Roman"/>
          <w:lang w:val="en-US"/>
        </w:rPr>
        <w:t>Investigation</w:t>
      </w:r>
      <w:r w:rsidR="0031484B" w:rsidRPr="0018455D">
        <w:rPr>
          <w:rFonts w:eastAsia="Times New Roman"/>
          <w:lang w:val="en-US"/>
        </w:rPr>
        <w:t xml:space="preserve">. </w:t>
      </w:r>
      <w:r w:rsidR="0064777D" w:rsidRPr="0018455D">
        <w:rPr>
          <w:rFonts w:eastAsia="Times New Roman"/>
          <w:b/>
          <w:bCs/>
          <w:lang w:val="en-US"/>
        </w:rPr>
        <w:t>İbrahim Sungur</w:t>
      </w:r>
      <w:r w:rsidR="0064777D" w:rsidRPr="0018455D">
        <w:rPr>
          <w:rFonts w:eastAsia="Times New Roman"/>
          <w:lang w:val="en-US"/>
        </w:rPr>
        <w:t xml:space="preserve">: Investigation. </w:t>
      </w:r>
      <w:r w:rsidR="005E400D" w:rsidRPr="0018455D">
        <w:rPr>
          <w:rFonts w:eastAsia="Times New Roman"/>
          <w:b/>
          <w:bCs/>
          <w:lang w:val="en-US"/>
        </w:rPr>
        <w:t>Kaya Oguz:</w:t>
      </w:r>
      <w:r w:rsidR="005E400D" w:rsidRPr="0018455D">
        <w:rPr>
          <w:rFonts w:eastAsia="Times New Roman"/>
          <w:lang w:val="en-US"/>
        </w:rPr>
        <w:t xml:space="preserve"> Software. </w:t>
      </w:r>
      <w:r w:rsidR="00294E90" w:rsidRPr="0018455D">
        <w:rPr>
          <w:rFonts w:eastAsia="Times New Roman"/>
          <w:b/>
          <w:bCs/>
          <w:lang w:val="en-US"/>
        </w:rPr>
        <w:t xml:space="preserve">Yigit Erdogan: </w:t>
      </w:r>
      <w:r w:rsidR="00294E90" w:rsidRPr="0018455D">
        <w:rPr>
          <w:rFonts w:eastAsia="Times New Roman"/>
          <w:lang w:val="en-US"/>
        </w:rPr>
        <w:t xml:space="preserve">Project administration. </w:t>
      </w:r>
      <w:r w:rsidR="00B67CB6" w:rsidRPr="0018455D">
        <w:rPr>
          <w:rFonts w:eastAsia="Times New Roman"/>
          <w:b/>
          <w:bCs/>
          <w:lang w:val="en-US"/>
        </w:rPr>
        <w:t>Omer Kitis:</w:t>
      </w:r>
      <w:r w:rsidR="00B67CB6" w:rsidRPr="0018455D">
        <w:rPr>
          <w:rFonts w:eastAsia="Times New Roman"/>
          <w:lang w:val="en-US"/>
        </w:rPr>
        <w:t xml:space="preserve"> </w:t>
      </w:r>
      <w:r w:rsidR="0026101F" w:rsidRPr="0018455D">
        <w:rPr>
          <w:rFonts w:eastAsia="Times New Roman"/>
          <w:lang w:val="en-US"/>
        </w:rPr>
        <w:t xml:space="preserve">Formal Analysis, Data Curation. </w:t>
      </w:r>
      <w:r w:rsidR="0026101F" w:rsidRPr="0018455D">
        <w:rPr>
          <w:rFonts w:eastAsia="Times New Roman"/>
          <w:b/>
          <w:bCs/>
          <w:lang w:val="en-US"/>
        </w:rPr>
        <w:t xml:space="preserve">Ali </w:t>
      </w:r>
      <w:proofErr w:type="spellStart"/>
      <w:r w:rsidR="0026101F" w:rsidRPr="0018455D">
        <w:rPr>
          <w:rFonts w:eastAsia="Times New Roman"/>
          <w:b/>
          <w:bCs/>
          <w:lang w:val="en-US"/>
        </w:rPr>
        <w:t>Saffet</w:t>
      </w:r>
      <w:proofErr w:type="spellEnd"/>
      <w:r w:rsidR="0026101F" w:rsidRPr="0018455D">
        <w:rPr>
          <w:rFonts w:eastAsia="Times New Roman"/>
          <w:b/>
          <w:bCs/>
          <w:lang w:val="en-US"/>
        </w:rPr>
        <w:t xml:space="preserve"> </w:t>
      </w:r>
      <w:proofErr w:type="spellStart"/>
      <w:r w:rsidR="0026101F" w:rsidRPr="0018455D">
        <w:rPr>
          <w:rFonts w:eastAsia="Times New Roman"/>
          <w:b/>
          <w:bCs/>
          <w:lang w:val="en-US"/>
        </w:rPr>
        <w:t>Gonul</w:t>
      </w:r>
      <w:proofErr w:type="spellEnd"/>
      <w:r w:rsidR="0026101F" w:rsidRPr="0018455D">
        <w:rPr>
          <w:rFonts w:eastAsia="Times New Roman"/>
          <w:b/>
          <w:bCs/>
          <w:lang w:val="en-US"/>
        </w:rPr>
        <w:t>:</w:t>
      </w:r>
      <w:r w:rsidR="0026101F" w:rsidRPr="0018455D">
        <w:rPr>
          <w:rFonts w:eastAsia="Times New Roman"/>
          <w:lang w:val="en-US"/>
        </w:rPr>
        <w:t xml:space="preserve"> </w:t>
      </w:r>
      <w:r w:rsidR="005E400D" w:rsidRPr="0018455D">
        <w:rPr>
          <w:rFonts w:eastAsia="Times New Roman"/>
          <w:lang w:val="en-US"/>
        </w:rPr>
        <w:t xml:space="preserve"> </w:t>
      </w:r>
      <w:r w:rsidR="00175CEE" w:rsidRPr="0018455D">
        <w:rPr>
          <w:rFonts w:eastAsia="Times New Roman"/>
          <w:lang w:val="en-US"/>
        </w:rPr>
        <w:t xml:space="preserve">Writing – review &amp; editing, Writing – original draft, Supervision, Methodology, Conceptualization, </w:t>
      </w:r>
      <w:r w:rsidR="009022B7" w:rsidRPr="0018455D">
        <w:rPr>
          <w:rFonts w:eastAsia="Times New Roman"/>
          <w:lang w:val="en-US"/>
        </w:rPr>
        <w:t xml:space="preserve">Project administration, Funding acquisition, Resources. </w:t>
      </w:r>
    </w:p>
    <w:p w14:paraId="6A499F29" w14:textId="7B0058C8" w:rsidR="00F57D81" w:rsidRPr="0018455D" w:rsidRDefault="00F57D81" w:rsidP="00142144">
      <w:pPr>
        <w:spacing w:line="240" w:lineRule="auto"/>
        <w:rPr>
          <w:rFonts w:eastAsia="Times New Roman"/>
          <w:lang w:val="en-US"/>
        </w:rPr>
      </w:pPr>
    </w:p>
    <w:p w14:paraId="67DA1E12" w14:textId="77777777" w:rsidR="003B30FB" w:rsidRPr="0018455D" w:rsidRDefault="003B30FB" w:rsidP="00511BB7">
      <w:pPr>
        <w:rPr>
          <w:b/>
          <w:bCs/>
          <w:sz w:val="28"/>
          <w:szCs w:val="28"/>
          <w:lang w:val="en-US"/>
        </w:rPr>
      </w:pPr>
    </w:p>
    <w:p w14:paraId="4B177D18" w14:textId="77777777" w:rsidR="009E21BC" w:rsidRPr="0018455D" w:rsidRDefault="009E21BC" w:rsidP="00511BB7">
      <w:pPr>
        <w:rPr>
          <w:b/>
          <w:bCs/>
          <w:sz w:val="28"/>
          <w:szCs w:val="28"/>
          <w:lang w:val="en-US"/>
        </w:rPr>
      </w:pPr>
    </w:p>
    <w:p w14:paraId="72A1D905" w14:textId="77777777" w:rsidR="009E21BC" w:rsidRPr="0018455D" w:rsidRDefault="009E21BC" w:rsidP="00511BB7">
      <w:pPr>
        <w:rPr>
          <w:b/>
          <w:bCs/>
          <w:sz w:val="28"/>
          <w:szCs w:val="28"/>
          <w:lang w:val="en-US"/>
        </w:rPr>
      </w:pPr>
    </w:p>
    <w:p w14:paraId="6290F90F" w14:textId="77777777" w:rsidR="00FA269A" w:rsidRPr="0018455D" w:rsidRDefault="00FA269A" w:rsidP="00511BB7">
      <w:pPr>
        <w:rPr>
          <w:b/>
          <w:bCs/>
          <w:sz w:val="28"/>
          <w:szCs w:val="28"/>
          <w:lang w:val="en-US"/>
        </w:rPr>
      </w:pPr>
    </w:p>
    <w:p w14:paraId="68A82070" w14:textId="77777777" w:rsidR="004112F5" w:rsidRPr="0018455D" w:rsidRDefault="004112F5" w:rsidP="00511BB7">
      <w:pPr>
        <w:rPr>
          <w:b/>
          <w:bCs/>
          <w:sz w:val="28"/>
          <w:szCs w:val="28"/>
          <w:lang w:val="en-US"/>
        </w:rPr>
      </w:pPr>
    </w:p>
    <w:p w14:paraId="7F5C0C29" w14:textId="77777777" w:rsidR="008029C3" w:rsidRPr="0018455D" w:rsidRDefault="008029C3" w:rsidP="00511BB7">
      <w:pPr>
        <w:rPr>
          <w:b/>
          <w:bCs/>
          <w:sz w:val="28"/>
          <w:szCs w:val="28"/>
          <w:highlight w:val="white"/>
          <w:lang w:val="en-US"/>
        </w:rPr>
      </w:pPr>
    </w:p>
    <w:p w14:paraId="63147A79" w14:textId="4F90E2A0" w:rsidR="00FA269A" w:rsidRPr="0018455D" w:rsidRDefault="00427F1D" w:rsidP="00511BB7">
      <w:pPr>
        <w:rPr>
          <w:b/>
          <w:bCs/>
          <w:sz w:val="28"/>
          <w:szCs w:val="28"/>
          <w:highlight w:val="white"/>
          <w:lang w:val="en-US"/>
        </w:rPr>
      </w:pPr>
      <w:r w:rsidRPr="0018455D">
        <w:rPr>
          <w:b/>
          <w:bCs/>
          <w:sz w:val="28"/>
          <w:szCs w:val="28"/>
          <w:highlight w:val="white"/>
          <w:lang w:val="en-US"/>
        </w:rPr>
        <w:lastRenderedPageBreak/>
        <w:t xml:space="preserve">Abstract </w:t>
      </w:r>
    </w:p>
    <w:p w14:paraId="7DF11B7C" w14:textId="77777777" w:rsidR="00FA269A" w:rsidRPr="0018455D" w:rsidRDefault="00FA269A" w:rsidP="00511BB7">
      <w:pPr>
        <w:rPr>
          <w:b/>
          <w:bCs/>
          <w:highlight w:val="white"/>
          <w:lang w:val="en-US"/>
        </w:rPr>
      </w:pPr>
    </w:p>
    <w:p w14:paraId="707C8339" w14:textId="272CE4AA" w:rsidR="007A7013" w:rsidRPr="0018455D" w:rsidRDefault="007A7013" w:rsidP="00A57B6E">
      <w:pPr>
        <w:pStyle w:val="BodyText"/>
        <w:spacing w:line="276" w:lineRule="auto"/>
        <w:rPr>
          <w:rFonts w:ascii="Arial" w:hAnsi="Arial" w:cs="Arial"/>
          <w:sz w:val="22"/>
          <w:szCs w:val="22"/>
          <w:highlight w:val="white"/>
        </w:rPr>
      </w:pPr>
      <w:r w:rsidRPr="0018455D">
        <w:rPr>
          <w:rFonts w:ascii="Arial" w:hAnsi="Arial" w:cs="Arial"/>
          <w:b/>
          <w:bCs/>
          <w:sz w:val="22"/>
          <w:szCs w:val="22"/>
          <w:highlight w:val="white"/>
        </w:rPr>
        <w:t>Background:</w:t>
      </w:r>
      <w:r w:rsidRPr="0018455D">
        <w:rPr>
          <w:rFonts w:ascii="Arial" w:hAnsi="Arial" w:cs="Arial"/>
          <w:sz w:val="22"/>
          <w:szCs w:val="22"/>
          <w:highlight w:val="white"/>
        </w:rPr>
        <w:t xml:space="preserve"> Social cognitive deficits are central to schizophrenia. The temporoparietal junction (TPJ) is key for belief updating and social prediction errors (PEs), but its role during trust decisions in schizophrenia is unclear.</w:t>
      </w:r>
      <w:r w:rsidR="00C56E7D" w:rsidRPr="0018455D">
        <w:rPr>
          <w:rFonts w:ascii="Arial" w:hAnsi="Arial" w:cs="Arial"/>
          <w:sz w:val="22"/>
          <w:szCs w:val="22"/>
          <w:highlight w:val="white"/>
        </w:rPr>
        <w:t xml:space="preserve"> </w:t>
      </w:r>
      <w:r w:rsidRPr="0018455D">
        <w:rPr>
          <w:rFonts w:ascii="Arial" w:hAnsi="Arial" w:cs="Arial"/>
          <w:b/>
          <w:bCs/>
          <w:sz w:val="22"/>
          <w:szCs w:val="22"/>
          <w:highlight w:val="white"/>
        </w:rPr>
        <w:t>Methods:</w:t>
      </w:r>
      <w:r w:rsidRPr="0018455D">
        <w:rPr>
          <w:rFonts w:ascii="Arial" w:hAnsi="Arial" w:cs="Arial"/>
          <w:sz w:val="22"/>
          <w:szCs w:val="22"/>
          <w:highlight w:val="white"/>
        </w:rPr>
        <w:t xml:space="preserve"> Individuals with schizophrenia (SZ) and healthy controls (HC) performed a model-based fMRI Trust Game. Trial-wise PEs from a reinforcement-learning model were used as parametric modulators of BOLD responses at outcome; behavior, sex, and duration of illness (</w:t>
      </w:r>
      <w:proofErr w:type="spellStart"/>
      <w:r w:rsidRPr="0018455D">
        <w:rPr>
          <w:rFonts w:ascii="Arial" w:hAnsi="Arial" w:cs="Arial"/>
          <w:sz w:val="22"/>
          <w:szCs w:val="22"/>
          <w:highlight w:val="white"/>
        </w:rPr>
        <w:t>DoI</w:t>
      </w:r>
      <w:proofErr w:type="spellEnd"/>
      <w:r w:rsidRPr="0018455D">
        <w:rPr>
          <w:rFonts w:ascii="Arial" w:hAnsi="Arial" w:cs="Arial"/>
          <w:sz w:val="22"/>
          <w:szCs w:val="22"/>
          <w:highlight w:val="white"/>
        </w:rPr>
        <w:t>) were examined.</w:t>
      </w:r>
      <w:r w:rsidR="00C56E7D" w:rsidRPr="0018455D">
        <w:rPr>
          <w:rFonts w:ascii="Arial" w:hAnsi="Arial" w:cs="Arial"/>
          <w:sz w:val="22"/>
          <w:szCs w:val="22"/>
          <w:highlight w:val="white"/>
        </w:rPr>
        <w:t xml:space="preserve"> </w:t>
      </w:r>
      <w:r w:rsidRPr="0018455D">
        <w:rPr>
          <w:rFonts w:ascii="Arial" w:hAnsi="Arial" w:cs="Arial"/>
          <w:b/>
          <w:bCs/>
          <w:sz w:val="22"/>
          <w:szCs w:val="22"/>
          <w:highlight w:val="white"/>
        </w:rPr>
        <w:t>Results:</w:t>
      </w:r>
      <w:r w:rsidRPr="0018455D">
        <w:rPr>
          <w:rFonts w:ascii="Arial" w:hAnsi="Arial" w:cs="Arial"/>
          <w:sz w:val="22"/>
          <w:szCs w:val="22"/>
          <w:highlight w:val="white"/>
        </w:rPr>
        <w:t xml:space="preserve"> Investment behavior was broadly similar across groups, with both SZ and HC reducing investments when reciprocity decreased. Despite comparable choices, computational indices showed altered learning in SZ: larger PE magnitudes and lower learning rates than HC. A significant group</w:t>
      </w:r>
      <w:r w:rsidR="00C56E7D" w:rsidRPr="0018455D">
        <w:rPr>
          <w:rFonts w:ascii="Arial" w:hAnsi="Arial" w:cs="Arial"/>
          <w:sz w:val="22"/>
          <w:szCs w:val="22"/>
          <w:highlight w:val="white"/>
        </w:rPr>
        <w:t xml:space="preserve"> x </w:t>
      </w:r>
      <w:r w:rsidRPr="0018455D">
        <w:rPr>
          <w:rFonts w:ascii="Arial" w:hAnsi="Arial" w:cs="Arial"/>
          <w:sz w:val="22"/>
          <w:szCs w:val="22"/>
          <w:highlight w:val="white"/>
        </w:rPr>
        <w:t xml:space="preserve">sex interaction emerged—male patients exhibited the greatest PEs—while PE magnitude increased with longer </w:t>
      </w:r>
      <w:proofErr w:type="spellStart"/>
      <w:r w:rsidRPr="0018455D">
        <w:rPr>
          <w:rFonts w:ascii="Arial" w:hAnsi="Arial" w:cs="Arial"/>
          <w:sz w:val="22"/>
          <w:szCs w:val="22"/>
          <w:highlight w:val="white"/>
        </w:rPr>
        <w:t>DoI</w:t>
      </w:r>
      <w:proofErr w:type="spellEnd"/>
      <w:r w:rsidRPr="0018455D">
        <w:rPr>
          <w:rFonts w:ascii="Arial" w:hAnsi="Arial" w:cs="Arial"/>
          <w:sz w:val="22"/>
          <w:szCs w:val="22"/>
          <w:highlight w:val="white"/>
        </w:rPr>
        <w:t xml:space="preserve">. Neuroimaging revealed robust PE-related activation in bilateral </w:t>
      </w:r>
      <w:r w:rsidR="00C6255C" w:rsidRPr="0018455D">
        <w:rPr>
          <w:rFonts w:ascii="Arial" w:hAnsi="Arial" w:cs="Arial"/>
          <w:sz w:val="22"/>
          <w:szCs w:val="22"/>
          <w:highlight w:val="white"/>
        </w:rPr>
        <w:t>temporoparietal junction (TPJ)</w:t>
      </w:r>
      <w:r w:rsidRPr="0018455D">
        <w:rPr>
          <w:rFonts w:ascii="Arial" w:hAnsi="Arial" w:cs="Arial"/>
          <w:sz w:val="22"/>
          <w:szCs w:val="22"/>
          <w:highlight w:val="white"/>
        </w:rPr>
        <w:t xml:space="preserve"> and occipital cortex in HC. In SZ, TPJ engagement was attenuated, with PE-related activity shifted toward lower-level visual cortices and cerebellum.</w:t>
      </w:r>
      <w:r w:rsidR="00C56E7D" w:rsidRPr="0018455D">
        <w:rPr>
          <w:rFonts w:ascii="Arial" w:hAnsi="Arial" w:cs="Arial"/>
          <w:sz w:val="22"/>
          <w:szCs w:val="22"/>
          <w:highlight w:val="white"/>
        </w:rPr>
        <w:t xml:space="preserve"> </w:t>
      </w:r>
      <w:r w:rsidRPr="0018455D">
        <w:rPr>
          <w:rFonts w:ascii="Arial" w:hAnsi="Arial" w:cs="Arial"/>
          <w:b/>
          <w:bCs/>
          <w:sz w:val="22"/>
          <w:szCs w:val="22"/>
          <w:highlight w:val="white"/>
        </w:rPr>
        <w:t>Conclusions:</w:t>
      </w:r>
      <w:r w:rsidRPr="0018455D">
        <w:rPr>
          <w:rFonts w:ascii="Arial" w:hAnsi="Arial" w:cs="Arial"/>
          <w:sz w:val="22"/>
          <w:szCs w:val="22"/>
          <w:highlight w:val="white"/>
        </w:rPr>
        <w:t xml:space="preserve"> Schizophrenia features disrupted PE computations and reduced TPJ involvement during social feedback, despite superficially intact trust behavior under structured conditions. Findings support hierarchical predictive-coding accounts in which higher-level belief updating is underweighted in SZ, prompting compensatory reliance on sensory and cerebellar systems. Targeting TPJ-centric and </w:t>
      </w:r>
      <w:proofErr w:type="spellStart"/>
      <w:r w:rsidRPr="0018455D">
        <w:rPr>
          <w:rFonts w:ascii="Arial" w:hAnsi="Arial" w:cs="Arial"/>
          <w:sz w:val="22"/>
          <w:szCs w:val="22"/>
          <w:highlight w:val="white"/>
        </w:rPr>
        <w:t>cerebello</w:t>
      </w:r>
      <w:proofErr w:type="spellEnd"/>
      <w:r w:rsidRPr="0018455D">
        <w:rPr>
          <w:rFonts w:ascii="Arial" w:hAnsi="Arial" w:cs="Arial"/>
          <w:sz w:val="22"/>
          <w:szCs w:val="22"/>
          <w:highlight w:val="white"/>
        </w:rPr>
        <w:t>-cortical circuits may improve social learning and functioning.</w:t>
      </w:r>
    </w:p>
    <w:p w14:paraId="2D6C42B0" w14:textId="4947C4DA" w:rsidR="00FA269A" w:rsidRPr="0018455D" w:rsidRDefault="00001377" w:rsidP="007A7013">
      <w:pPr>
        <w:pStyle w:val="BodyText"/>
        <w:rPr>
          <w:rFonts w:ascii="Arial" w:hAnsi="Arial" w:cs="Arial"/>
          <w:sz w:val="22"/>
          <w:szCs w:val="22"/>
          <w:highlight w:val="white"/>
        </w:rPr>
      </w:pPr>
      <w:r w:rsidRPr="0018455D">
        <w:rPr>
          <w:rFonts w:ascii="Arial" w:hAnsi="Arial" w:cs="Arial"/>
          <w:sz w:val="22"/>
          <w:szCs w:val="22"/>
          <w:highlight w:val="white"/>
        </w:rPr>
        <w:t xml:space="preserve">Keywords: </w:t>
      </w:r>
      <w:r w:rsidR="00C6255C" w:rsidRPr="0018455D">
        <w:rPr>
          <w:rFonts w:ascii="Arial" w:hAnsi="Arial" w:cs="Arial"/>
          <w:sz w:val="22"/>
          <w:szCs w:val="22"/>
          <w:highlight w:val="white"/>
        </w:rPr>
        <w:t xml:space="preserve">Social Cognition, </w:t>
      </w:r>
      <w:r w:rsidR="00845ED5" w:rsidRPr="0018455D">
        <w:rPr>
          <w:rFonts w:ascii="Arial" w:hAnsi="Arial" w:cs="Arial"/>
          <w:sz w:val="22"/>
          <w:szCs w:val="22"/>
          <w:highlight w:val="white"/>
        </w:rPr>
        <w:t xml:space="preserve">Schizophrenia, Trust Game, </w:t>
      </w:r>
      <w:r w:rsidR="00C6255C" w:rsidRPr="0018455D">
        <w:rPr>
          <w:rFonts w:ascii="Arial" w:hAnsi="Arial" w:cs="Arial"/>
          <w:sz w:val="22"/>
          <w:szCs w:val="22"/>
          <w:highlight w:val="white"/>
        </w:rPr>
        <w:t xml:space="preserve">Prediction Error, Temporoparietal Junction, </w:t>
      </w:r>
      <w:r w:rsidR="001A2B44" w:rsidRPr="0018455D">
        <w:rPr>
          <w:rFonts w:ascii="Arial" w:hAnsi="Arial" w:cs="Arial"/>
          <w:sz w:val="22"/>
          <w:szCs w:val="22"/>
          <w:highlight w:val="white"/>
        </w:rPr>
        <w:t>Cerebellum</w:t>
      </w:r>
    </w:p>
    <w:p w14:paraId="1F01D1D2" w14:textId="77777777" w:rsidR="00FA269A" w:rsidRPr="0018455D" w:rsidRDefault="00FA269A" w:rsidP="00511BB7">
      <w:pPr>
        <w:rPr>
          <w:b/>
          <w:bCs/>
          <w:sz w:val="28"/>
          <w:szCs w:val="28"/>
          <w:highlight w:val="white"/>
          <w:lang w:val="en-US"/>
        </w:rPr>
      </w:pPr>
    </w:p>
    <w:p w14:paraId="2B3D1BBE" w14:textId="77777777" w:rsidR="00FA269A" w:rsidRPr="0018455D" w:rsidRDefault="00FA269A" w:rsidP="00511BB7">
      <w:pPr>
        <w:rPr>
          <w:b/>
          <w:bCs/>
          <w:sz w:val="28"/>
          <w:szCs w:val="28"/>
          <w:highlight w:val="white"/>
          <w:lang w:val="en-US"/>
        </w:rPr>
      </w:pPr>
    </w:p>
    <w:p w14:paraId="4D632E31" w14:textId="77777777" w:rsidR="00FA269A" w:rsidRPr="0018455D" w:rsidRDefault="00FA269A" w:rsidP="00511BB7">
      <w:pPr>
        <w:rPr>
          <w:b/>
          <w:bCs/>
          <w:sz w:val="28"/>
          <w:szCs w:val="28"/>
          <w:highlight w:val="white"/>
          <w:lang w:val="en-US"/>
        </w:rPr>
      </w:pPr>
    </w:p>
    <w:p w14:paraId="420308CE" w14:textId="77777777" w:rsidR="00FA269A" w:rsidRPr="0018455D" w:rsidRDefault="00FA269A" w:rsidP="00511BB7">
      <w:pPr>
        <w:rPr>
          <w:b/>
          <w:bCs/>
          <w:sz w:val="28"/>
          <w:szCs w:val="28"/>
          <w:highlight w:val="white"/>
          <w:lang w:val="en-US"/>
        </w:rPr>
      </w:pPr>
    </w:p>
    <w:p w14:paraId="01EF4F86" w14:textId="77777777" w:rsidR="00FA269A" w:rsidRPr="0018455D" w:rsidRDefault="00FA269A" w:rsidP="00511BB7">
      <w:pPr>
        <w:rPr>
          <w:b/>
          <w:bCs/>
          <w:sz w:val="28"/>
          <w:szCs w:val="28"/>
          <w:highlight w:val="white"/>
          <w:lang w:val="en-US"/>
        </w:rPr>
      </w:pPr>
    </w:p>
    <w:p w14:paraId="742BDE80" w14:textId="77777777" w:rsidR="00FA269A" w:rsidRPr="0018455D" w:rsidRDefault="00FA269A" w:rsidP="00511BB7">
      <w:pPr>
        <w:rPr>
          <w:b/>
          <w:bCs/>
          <w:sz w:val="28"/>
          <w:szCs w:val="28"/>
          <w:highlight w:val="white"/>
          <w:lang w:val="en-US"/>
        </w:rPr>
      </w:pPr>
    </w:p>
    <w:p w14:paraId="759F8AC1" w14:textId="77777777" w:rsidR="00FA269A" w:rsidRPr="0018455D" w:rsidRDefault="00FA269A" w:rsidP="00511BB7">
      <w:pPr>
        <w:rPr>
          <w:b/>
          <w:bCs/>
          <w:sz w:val="28"/>
          <w:szCs w:val="28"/>
          <w:highlight w:val="white"/>
          <w:lang w:val="en-US"/>
        </w:rPr>
      </w:pPr>
    </w:p>
    <w:p w14:paraId="4CD71BDB" w14:textId="77777777" w:rsidR="00FA269A" w:rsidRPr="0018455D" w:rsidRDefault="00FA269A" w:rsidP="00511BB7">
      <w:pPr>
        <w:rPr>
          <w:b/>
          <w:bCs/>
          <w:sz w:val="28"/>
          <w:szCs w:val="28"/>
          <w:highlight w:val="white"/>
          <w:lang w:val="en-US"/>
        </w:rPr>
      </w:pPr>
    </w:p>
    <w:p w14:paraId="0E2CE719" w14:textId="77777777" w:rsidR="00FA269A" w:rsidRPr="0018455D" w:rsidRDefault="00FA269A" w:rsidP="00511BB7">
      <w:pPr>
        <w:rPr>
          <w:b/>
          <w:bCs/>
          <w:sz w:val="28"/>
          <w:szCs w:val="28"/>
          <w:highlight w:val="white"/>
          <w:lang w:val="en-US"/>
        </w:rPr>
      </w:pPr>
    </w:p>
    <w:p w14:paraId="00475A79" w14:textId="77777777" w:rsidR="00FA269A" w:rsidRPr="0018455D" w:rsidRDefault="00FA269A" w:rsidP="00511BB7">
      <w:pPr>
        <w:rPr>
          <w:b/>
          <w:bCs/>
          <w:sz w:val="28"/>
          <w:szCs w:val="28"/>
          <w:highlight w:val="white"/>
          <w:lang w:val="en-US"/>
        </w:rPr>
      </w:pPr>
    </w:p>
    <w:p w14:paraId="13528B6A" w14:textId="77777777" w:rsidR="00FA269A" w:rsidRPr="0018455D" w:rsidRDefault="00FA269A" w:rsidP="00511BB7">
      <w:pPr>
        <w:rPr>
          <w:b/>
          <w:bCs/>
          <w:sz w:val="28"/>
          <w:szCs w:val="28"/>
          <w:highlight w:val="white"/>
          <w:lang w:val="en-US"/>
        </w:rPr>
      </w:pPr>
    </w:p>
    <w:p w14:paraId="08036C7A" w14:textId="77777777" w:rsidR="00FA269A" w:rsidRPr="0018455D" w:rsidRDefault="00FA269A" w:rsidP="00511BB7">
      <w:pPr>
        <w:rPr>
          <w:b/>
          <w:bCs/>
          <w:sz w:val="28"/>
          <w:szCs w:val="28"/>
          <w:highlight w:val="white"/>
          <w:lang w:val="en-US"/>
        </w:rPr>
      </w:pPr>
    </w:p>
    <w:p w14:paraId="7311EAAD" w14:textId="77777777" w:rsidR="00FA269A" w:rsidRPr="0018455D" w:rsidRDefault="00FA269A" w:rsidP="00511BB7">
      <w:pPr>
        <w:rPr>
          <w:b/>
          <w:bCs/>
          <w:sz w:val="28"/>
          <w:szCs w:val="28"/>
          <w:highlight w:val="white"/>
          <w:lang w:val="en-US"/>
        </w:rPr>
      </w:pPr>
    </w:p>
    <w:p w14:paraId="6775E001" w14:textId="77777777" w:rsidR="00FA269A" w:rsidRPr="0018455D" w:rsidRDefault="00FA269A" w:rsidP="00511BB7">
      <w:pPr>
        <w:rPr>
          <w:b/>
          <w:bCs/>
          <w:sz w:val="28"/>
          <w:szCs w:val="28"/>
          <w:highlight w:val="white"/>
          <w:lang w:val="en-US"/>
        </w:rPr>
      </w:pPr>
    </w:p>
    <w:p w14:paraId="4038CB5D" w14:textId="77777777" w:rsidR="00FA269A" w:rsidRPr="0018455D" w:rsidRDefault="00FA269A" w:rsidP="00511BB7">
      <w:pPr>
        <w:rPr>
          <w:b/>
          <w:bCs/>
          <w:sz w:val="28"/>
          <w:szCs w:val="28"/>
          <w:highlight w:val="white"/>
          <w:lang w:val="en-US"/>
        </w:rPr>
      </w:pPr>
    </w:p>
    <w:p w14:paraId="3B746796" w14:textId="77777777" w:rsidR="00FA269A" w:rsidRPr="0018455D" w:rsidRDefault="00FA269A" w:rsidP="00511BB7">
      <w:pPr>
        <w:rPr>
          <w:b/>
          <w:bCs/>
          <w:sz w:val="28"/>
          <w:szCs w:val="28"/>
          <w:highlight w:val="white"/>
          <w:lang w:val="en-US"/>
        </w:rPr>
      </w:pPr>
    </w:p>
    <w:p w14:paraId="2986F7B4" w14:textId="77777777" w:rsidR="00FA269A" w:rsidRPr="0018455D" w:rsidRDefault="00FA269A" w:rsidP="00511BB7">
      <w:pPr>
        <w:rPr>
          <w:b/>
          <w:bCs/>
          <w:sz w:val="28"/>
          <w:szCs w:val="28"/>
          <w:highlight w:val="white"/>
          <w:lang w:val="en-US"/>
        </w:rPr>
      </w:pPr>
    </w:p>
    <w:p w14:paraId="2F275866" w14:textId="77777777" w:rsidR="004B2B0E" w:rsidRPr="0018455D" w:rsidRDefault="004B2B0E" w:rsidP="00511BB7">
      <w:pPr>
        <w:rPr>
          <w:b/>
          <w:bCs/>
          <w:sz w:val="28"/>
          <w:szCs w:val="28"/>
          <w:highlight w:val="white"/>
          <w:lang w:val="en-US"/>
        </w:rPr>
      </w:pPr>
    </w:p>
    <w:p w14:paraId="531FD778" w14:textId="0B4347D4" w:rsidR="00D706ED" w:rsidRPr="0018455D" w:rsidRDefault="00095DAF" w:rsidP="00511BB7">
      <w:pPr>
        <w:rPr>
          <w:b/>
          <w:bCs/>
          <w:sz w:val="28"/>
          <w:szCs w:val="28"/>
          <w:highlight w:val="white"/>
          <w:lang w:val="en-US"/>
        </w:rPr>
      </w:pPr>
      <w:r w:rsidRPr="0018455D">
        <w:rPr>
          <w:b/>
          <w:bCs/>
          <w:sz w:val="28"/>
          <w:szCs w:val="28"/>
          <w:highlight w:val="white"/>
          <w:lang w:val="en-US"/>
        </w:rPr>
        <w:lastRenderedPageBreak/>
        <w:t>1.</w:t>
      </w:r>
      <w:r w:rsidR="00E92C98" w:rsidRPr="0018455D">
        <w:rPr>
          <w:b/>
          <w:bCs/>
          <w:sz w:val="28"/>
          <w:szCs w:val="28"/>
          <w:highlight w:val="white"/>
          <w:lang w:val="en-US"/>
        </w:rPr>
        <w:t xml:space="preserve">Introduction </w:t>
      </w:r>
    </w:p>
    <w:p w14:paraId="0799E75F" w14:textId="678664CB" w:rsidR="00D706ED" w:rsidRPr="0018455D" w:rsidRDefault="00D706ED" w:rsidP="00511BB7">
      <w:pPr>
        <w:rPr>
          <w:highlight w:val="white"/>
          <w:lang w:val="en-US"/>
        </w:rPr>
      </w:pPr>
      <w:r w:rsidRPr="0018455D">
        <w:rPr>
          <w:highlight w:val="white"/>
          <w:lang w:val="en-US"/>
        </w:rPr>
        <w:t>Schizophrenia is a complex and multifaceted mental disorder characterized by a range of cognitive deficits. Cognitive impairments, including deficits in memory, attention, and executive function</w:t>
      </w:r>
      <w:r w:rsidR="0032783B" w:rsidRPr="0018455D">
        <w:rPr>
          <w:highlight w:val="white"/>
          <w:lang w:val="en-US"/>
        </w:rPr>
        <w:t>,</w:t>
      </w:r>
      <w:r w:rsidRPr="0018455D">
        <w:rPr>
          <w:highlight w:val="white"/>
          <w:lang w:val="en-US"/>
        </w:rPr>
        <w:t xml:space="preserve"> precede the clinical diagnosis of schizophrenia, highlighting their role as core features of the disorder</w:t>
      </w:r>
      <w:r w:rsidR="00EE301C" w:rsidRPr="0018455D">
        <w:rPr>
          <w:highlight w:val="white"/>
          <w:lang w:val="en-US"/>
        </w:rPr>
        <w:fldChar w:fldCharType="begin"/>
      </w:r>
      <w:r w:rsidR="009839EB" w:rsidRPr="0018455D">
        <w:rPr>
          <w:highlight w:val="white"/>
          <w:lang w:val="en-US"/>
        </w:rPr>
        <w:instrText xml:space="preserve"> ADDIN ZOTERO_ITEM CSL_CITATION {"citationID":"t7Oe4wUm","properties":{"formattedCitation":"\\super 1,2\\nosupersub{}","plainCitation":"1,2","noteIndex":0},"citationItems":[{"id":4748,"uris":["http://zotero.org/users/9264269/items/FVQSG7KL"],"itemData":{"id":4748,"type":"article-journal","container-title":"Molecular Psychiatry","DOI":"10.1038/s41380-018-0231-1","ISSN":"1359-4184, 1476-5578","issue":"5","journalAbbreviation":"Mol Psychiatry","language":"en","note":"number: 5","page":"633-642","source":"DOI.org (Crossref)","title":"Memory and cognition in schizophrenia","volume":"24","author":[{"family":"Guo","given":"J. Y."},{"family":"Ragland","given":"J. D."},{"family":"Carter","given":"C. S."}],"issued":{"date-parts":[["2019",5]]}}},{"id":4746,"uris":["http://zotero.org/users/9264269/items/ZFKLPADL"],"itemData":{"id":4746,"type":"article-journal","container-title":"JAMA Psychiatry","DOI":"10.1001/jamapsychiatry.2017.2228","ISSN":"2168-622X","issue":"9","journalAbbreviation":"JAMA Psychiatry","language":"en","note":"number: 9","page":"958","source":"DOI.org (Crossref)","title":"Association of White Matter With Core Cognitive Deficits in Patients With Schizophrenia","volume":"74","author":[{"family":"Kochunov","given":"Peter"},{"family":"Coyle","given":"Thomas R."},{"family":"Rowland","given":"Laura M."},{"family":"Jahanshad","given":"Neda"},{"family":"Thompson","given":"Paul M."},{"family":"Kelly","given":"Sinead"},{"family":"Du","given":"Xiaoming"},{"family":"Sampath","given":"Hemalatha"},{"family":"Bruce","given":"Heather"},{"family":"Chiappelli","given":"Joshua"},{"family":"Ryan","given":"Meghann"},{"family":"Fisseha","given":"Feven"},{"family":"Savransky","given":"Anya"},{"family":"Adhikari","given":"Bhim"},{"family":"Chen","given":"Shuo"},{"family":"Paciga","given":"Sara A."},{"family":"Whelan","given":"Christopher D."},{"family":"Xie","given":"Zhiyong"},{"family":"Hyde","given":"Craig L."},{"family":"Chen","given":"Xing"},{"family":"Schubert","given":"Christian R."},{"family":"O’Donnell","given":"Patricio"},{"family":"Hong","given":"L. Elliot"}],"issued":{"date-parts":[["2017",9,1]]}}}],"schema":"https://github.com/citation-style-language/schema/raw/master/csl-citation.json"} </w:instrText>
      </w:r>
      <w:r w:rsidR="00EE301C" w:rsidRPr="0018455D">
        <w:rPr>
          <w:highlight w:val="white"/>
          <w:lang w:val="en-US"/>
        </w:rPr>
        <w:fldChar w:fldCharType="separate"/>
      </w:r>
      <w:r w:rsidR="00EE301C" w:rsidRPr="0018455D">
        <w:rPr>
          <w:vertAlign w:val="superscript"/>
          <w:lang w:val="en-US"/>
        </w:rPr>
        <w:t>1,2</w:t>
      </w:r>
      <w:r w:rsidR="00EE301C" w:rsidRPr="0018455D">
        <w:rPr>
          <w:highlight w:val="white"/>
          <w:lang w:val="en-US"/>
        </w:rPr>
        <w:fldChar w:fldCharType="end"/>
      </w:r>
      <w:r w:rsidRPr="0018455D">
        <w:rPr>
          <w:highlight w:val="white"/>
          <w:lang w:val="en-US"/>
        </w:rPr>
        <w:t>. Social cognitive dysfunction, a subset of cognitive impairment, refers to difficulties in understanding and processing social information, which can manifest as challenges in recognizing emotions, understanding social cues, managing complex tasks, and engaging in effective communication</w:t>
      </w:r>
      <w:r w:rsidR="00EE301C" w:rsidRPr="0018455D">
        <w:rPr>
          <w:highlight w:val="white"/>
          <w:lang w:val="en-US"/>
        </w:rPr>
        <w:fldChar w:fldCharType="begin"/>
      </w:r>
      <w:r w:rsidR="009839EB" w:rsidRPr="0018455D">
        <w:rPr>
          <w:highlight w:val="white"/>
          <w:lang w:val="en-US"/>
        </w:rPr>
        <w:instrText xml:space="preserve"> ADDIN ZOTERO_ITEM CSL_CITATION {"citationID":"3aJcuwJZ","properties":{"formattedCitation":"\\super 3,4\\nosupersub{}","plainCitation":"3,4","noteIndex":0},"citationItems":[{"id":4741,"uris":["http://zotero.org/users/9264269/items/NTVEJGXE"],"itemData":{"id":4741,"type":"article-journal","container-title":"Quality of Life Research","DOI":"10.1007/s11136-015-1019-2","ISSN":"0962-9343, 1573-2649","issue":"11","journalAbbreviation":"Qual Life Res","language":"en","note":"number: 11","page":"2753-2760","source":"DOI.org (Crossref)","title":"Subjective perceptions of cognitive deficits and their influences on quality of life among patients with schizophrenia","volume":"24","author":[{"family":"Caqueo-Urízar","given":"Alejandra"},{"family":"Boyer","given":"Laurent"},{"family":"Baumstarck","given":"Karine"},{"family":"Gilman","given":"Stephen E."}],"issued":{"date-parts":[["2015",11]]}}},{"id":4750,"uris":["http://zotero.org/users/9264269/items/AL2JHC8H"],"itemData":{"id":4750,"type":"article-journal","container-title":"Neuropsychopharmacology","DOI":"10.1038/npp.2010.156","ISSN":"0893-133X, 1740-634X","issue":"1","journalAbbreviation":"Neuropsychopharmacol","language":"en","license":"http://www.springer.com/tdm","note":"number: 1","page":"316-338","source":"DOI.org (Crossref)","title":"Cognitive Control Deficits in Schizophrenia: Mechanisms and Meaning","title-short":"Cognitive Control Deficits in Schizophrenia","volume":"36","author":[{"family":"Lesh","given":"Tyler A"},{"family":"Niendam","given":"Tara A"},{"family":"Minzenberg","given":"Michael J"},{"family":"Carter","given":"Cameron S"}],"issued":{"date-parts":[["2011",1]]}}}],"schema":"https://github.com/citation-style-language/schema/raw/master/csl-citation.json"} </w:instrText>
      </w:r>
      <w:r w:rsidR="00EE301C" w:rsidRPr="0018455D">
        <w:rPr>
          <w:highlight w:val="white"/>
          <w:lang w:val="en-US"/>
        </w:rPr>
        <w:fldChar w:fldCharType="separate"/>
      </w:r>
      <w:r w:rsidR="00EE301C" w:rsidRPr="0018455D">
        <w:rPr>
          <w:vertAlign w:val="superscript"/>
          <w:lang w:val="en-US"/>
        </w:rPr>
        <w:t>3,4</w:t>
      </w:r>
      <w:r w:rsidR="00EE301C" w:rsidRPr="0018455D">
        <w:rPr>
          <w:highlight w:val="white"/>
          <w:lang w:val="en-US"/>
        </w:rPr>
        <w:fldChar w:fldCharType="end"/>
      </w:r>
      <w:r w:rsidRPr="0018455D">
        <w:rPr>
          <w:highlight w:val="white"/>
          <w:lang w:val="en-US"/>
        </w:rPr>
        <w:t>. Social cognition is of great importance in adapting to an environment w</w:t>
      </w:r>
      <w:r w:rsidR="006036D9" w:rsidRPr="0018455D">
        <w:rPr>
          <w:highlight w:val="white"/>
          <w:lang w:val="en-US"/>
        </w:rPr>
        <w:t>ith</w:t>
      </w:r>
      <w:r w:rsidRPr="0018455D">
        <w:rPr>
          <w:highlight w:val="white"/>
          <w:lang w:val="en-US"/>
        </w:rPr>
        <w:t xml:space="preserve"> </w:t>
      </w:r>
      <w:r w:rsidR="006036D9" w:rsidRPr="0018455D">
        <w:rPr>
          <w:highlight w:val="white"/>
          <w:lang w:val="en-US"/>
        </w:rPr>
        <w:t>numerous</w:t>
      </w:r>
      <w:r w:rsidRPr="0018455D">
        <w:rPr>
          <w:highlight w:val="white"/>
          <w:lang w:val="en-US"/>
        </w:rPr>
        <w:t xml:space="preserve"> </w:t>
      </w:r>
      <w:proofErr w:type="gramStart"/>
      <w:r w:rsidRPr="0018455D">
        <w:rPr>
          <w:highlight w:val="white"/>
          <w:lang w:val="en-US"/>
        </w:rPr>
        <w:t>stimuli</w:t>
      </w:r>
      <w:proofErr w:type="gramEnd"/>
      <w:r w:rsidRPr="0018455D">
        <w:rPr>
          <w:highlight w:val="white"/>
          <w:lang w:val="en-US"/>
        </w:rPr>
        <w:t xml:space="preserve"> and changes. Difficulties in social functioning </w:t>
      </w:r>
      <w:proofErr w:type="gramStart"/>
      <w:r w:rsidR="00866D1C" w:rsidRPr="0018455D">
        <w:rPr>
          <w:highlight w:val="white"/>
          <w:lang w:val="en-US"/>
        </w:rPr>
        <w:t>lead</w:t>
      </w:r>
      <w:proofErr w:type="gramEnd"/>
      <w:r w:rsidRPr="0018455D">
        <w:rPr>
          <w:highlight w:val="white"/>
          <w:lang w:val="en-US"/>
        </w:rPr>
        <w:t xml:space="preserve"> to social isolation</w:t>
      </w:r>
      <w:r w:rsidR="006036D9" w:rsidRPr="0018455D">
        <w:rPr>
          <w:highlight w:val="white"/>
          <w:lang w:val="en-US"/>
        </w:rPr>
        <w:t>,</w:t>
      </w:r>
      <w:r w:rsidRPr="0018455D">
        <w:rPr>
          <w:highlight w:val="white"/>
          <w:lang w:val="en-US"/>
        </w:rPr>
        <w:t xml:space="preserve"> and interpersonal problems exacerbate feelings of loneliness and depression. </w:t>
      </w:r>
      <w:r w:rsidR="00EE301C" w:rsidRPr="0018455D">
        <w:rPr>
          <w:highlight w:val="white"/>
          <w:lang w:val="en-US"/>
        </w:rPr>
        <w:t>These further compound</w:t>
      </w:r>
      <w:r w:rsidRPr="0018455D">
        <w:rPr>
          <w:highlight w:val="white"/>
          <w:lang w:val="en-US"/>
        </w:rPr>
        <w:t xml:space="preserve"> the overall impact of the disorder on quality of life, causing relapses, significantly impairing quality of life, and negatively affecting rehabilitation processes</w:t>
      </w:r>
      <w:r w:rsidR="0051558B" w:rsidRPr="0018455D">
        <w:rPr>
          <w:highlight w:val="white"/>
          <w:lang w:val="en-US"/>
        </w:rPr>
        <w:fldChar w:fldCharType="begin"/>
      </w:r>
      <w:r w:rsidR="009839EB" w:rsidRPr="0018455D">
        <w:rPr>
          <w:highlight w:val="white"/>
          <w:lang w:val="en-US"/>
        </w:rPr>
        <w:instrText xml:space="preserve"> ADDIN ZOTERO_ITEM CSL_CITATION {"citationID":"flWcPPxC","properties":{"formattedCitation":"\\super 5\\uc0\\u8211{}7\\nosupersub{}","plainCitation":"5–7","noteIndex":0},"citationItems":[{"id":4792,"uris":["http://zotero.org/users/9264269/items/Z2AP9JGZ"],"itemData":{"id":4792,"type":"article-journal","container-title":"Clinical Psychopharmacology and Neuroscience","DOI":"10.9758/cpn.2018.16.1.7","ISSN":"1738-1088, 2093-4327","issue":"1","journalAbbreviation":"Clin Psychopharmacol Neurosci","language":"en","note":"number: 1","page":"7-17","source":"DOI.org (Crossref)","title":"Cognitive Deficits in Schizophrenia: Understanding the Biological Correlates and Remediation Strategies","title-short":"Cognitive Deficits in Schizophrenia","volume":"16","author":[{"family":"Tripathi","given":"Adarsh"},{"family":"Kar","given":"Sujita Kumar"},{"family":"Shukla","given":"Rashmi"}],"issued":{"date-parts":[["2018",2,28]]}}},{"id":4890,"uris":["http://zotero.org/users/9264269/items/KZGVQ46F"],"itemData":{"id":4890,"type":"article-journal","container-title":"Schizophrenia Research","DOI":"10.1016/j.schres.2005.03.001","ISSN":"0920-9964","issue":"2-3","language":"en","license":"https://www.elsevier.com/tdm/userlicense/1.0/","note":"publisher: Elsevier BV","page":"343-353","source":"Crossref","title":"Cognitive predictors of psychosocial functioning outcome in schizophrenia: A follow-up study of subjects participating in a rehabilitation program","title-short":"Cognitive predictors of psychosocial functioning outcome in schizophrenia","volume":"77","author":[{"family":"Prouteau","given":"Antoinette"},{"family":"Verdoux","given":"Hélène"},{"family":"Briand","given":"Catherine"},{"family":"Lesage","given":"Alain"},{"family":"Lalonde","given":"Pierre"},{"family":"Nicole","given":"Luc"},{"family":"Reinharz","given":"Daniel"},{"family":"Stip","given":"Emmanuel"}],"issued":{"date-parts":[["2005",9]]}}},{"id":4737,"uris":["http://zotero.org/users/9264269/items/IBGXY36U"],"itemData":{"id":4737,"type":"article-journal","container-title":"Journal of Affective Disorders","DOI":"10.1016/j.jad.2019.05.063","ISSN":"01650327","journalAbbreviation":"Journal of Affective Disorders","language":"en","page":"164-175","source":"DOI.org (Crossref)","title":"Effects of depression and cognitive impairment on quality of life in older adults with schizophrenia spectrum disorder: Results from a multicenter study","title-short":"Effects of depression and cognitive impairment on quality of life in older adults with schizophrenia spectrum disorder","volume":"256","author":[{"family":"Pascal De Raykeer","given":"Rachel"},{"family":"Hoertel","given":"Nicolas"},{"family":"Blanco","given":"Carlos"},{"family":"Lavaud","given":"Pierre"},{"family":"Kaladjian","given":"Arthur"},{"family":"Blumenstock","given":"Yvonne"},{"family":"Cuervo-Lombard","given":"Christine-Vanessa"},{"family":"Peyre","given":"Hugo"},{"family":"Lemogne","given":"Cédric"},{"family":"Limosin","given":"Frédéric"},{"family":"Adès","given":"J."},{"family":"Alezrah","given":"C."},{"family":"Amado","given":"I."},{"family":"Amar","given":"G."},{"family":"Andréi","given":"O."},{"family":"Arbault","given":"D."},{"family":"Archambault","given":"G."},{"family":"Aurifeuille","given":"G."},{"family":"Barrière","given":"S."},{"family":"Béra-Potelle","given":"C."},{"family":"Blumenstock","given":"Y."},{"family":"Bardou","given":"H."},{"family":"Bareil-Guérin","given":"M."},{"family":"Barrau","given":"P."},{"family":"Barrouillet","given":"C."},{"family":"Baup","given":"E."},{"family":"Bazin","given":"N."},{"family":"Beaufils","given":"B."},{"family":"Ben Ayed","given":"J."},{"family":"Benoit","given":"M."},{"family":"Benyacoub","given":"K."},{"family":"Bichet","given":"T."},{"family":"Blanadet","given":"F."},{"family":"Blanc","given":"O."},{"family":"Blanc-Comiti","given":"J."},{"family":"Boussiron","given":"D."},{"family":"Bouysse","given":"A.M."},{"family":"Brochard","given":"A."},{"family":"Brochart","given":"O."},{"family":"Bucheron","given":"B."},{"family":"Cabot","given":"M."},{"family":"Camus","given":"V."},{"family":"Chabannes","given":"J.M."},{"family":"Charlot","given":"V."},{"family":"Charpeaud","given":"T."},{"family":"Clad-Mor","given":"C."},{"family":"Combes","given":"C."},{"family":"Comisu","given":"M."},{"family":"Cordier","given":"B."},{"family":"Costi","given":"F."},{"family":"Courcelles","given":"J.P."},{"family":"Creixell","given":"M."},{"family":"Cuche","given":"H."},{"family":"Cuervo-Lombard","given":"C."},{"family":"Dammak","given":"A."},{"family":"Da Rin","given":"D."},{"family":"Denis","given":"J.B."},{"family":"Denizot","given":"H."},{"family":"Deperthuis","given":"A."},{"family":"Diers","given":"E."},{"family":"Dirami","given":"S."},{"family":"Donneau","given":"D."},{"family":"Dreano","given":"P."},{"family":"Dubertret","given":"C."},{"family":"Duprat","given":"E."},{"family":"Duthoit","given":"D."},{"family":"Fernandez","given":"C."},{"family":"Fonfrede","given":"P."},{"family":"Freitas","given":"N."},{"family":"Gasnier","given":"P."},{"family":"Gauillard","given":"J."},{"family":"Getten","given":"F."},{"family":"Gierski","given":"F."},{"family":"Godart","given":"F."},{"family":"Gourevitch","given":"R."},{"family":"Grassin Delyle","given":"A."},{"family":"Gremion","given":"J."},{"family":"Gres","given":"H."},{"family":"Griner","given":"V."},{"family":"Guerin-Langlois","given":"C."},{"family":"Guggiari","given":"C."},{"family":"Guillin","given":"O."},{"family":"Hadaoui","given":"H."},{"family":"Haffen","given":"E."},{"family":"Hanon","given":"C."},{"family":"Haouzir","given":"S."},{"family":"Hazif-Thomas","given":"C."},{"family":"Heron","given":"A."},{"family":"Hoertel","given":"N."},{"family":"Hubsch","given":"B."},{"family":"Jalenques","given":"I."},{"family":"Januel","given":"D."},{"family":"Kaladjian","given":"A."},{"family":"Karnycheff","given":"J.F."},{"family":"Kebir","given":"O."},{"family":"Krebs","given":"M.O."},{"family":"Lajugie","given":"C."},{"family":"Leboyer","given":"M."},{"family":"Legrand","given":"P."},{"family":"Lejoyeux","given":"M."},{"family":"Lemaire","given":"V."},{"family":"Leroy","given":"E."},{"family":"Levy-Chavagnat","given":"D."},{"family":"Leydier","given":"A."},{"family":"Liling","given":"C."},{"family":"Limosin","given":"F."},{"family":"Llorca","given":"P.M."},{"family":"Loeffel","given":"P."},{"family":"Louville","given":"P."},{"family":"Lucas Navarro","given":"S."},{"family":"Mages","given":"N."},{"family":"Mahi","given":"M."},{"family":"Maillet","given":"O."},{"family":"Manetti","given":"A."},{"family":"Martelli","given":"C."},{"family":"Martin","given":"P."},{"family":"Masson","given":"M."},{"family":"Maurs-Ferrer","given":"I."},{"family":"Mauvieux","given":"J."},{"family":"Mazmanian","given":"S."},{"family":"Mechin","given":"E."},{"family":"Mekaoui","given":"L."},{"family":"Meniai","given":"M."},{"family":"Metton","given":"A."},{"family":"Mihoubi","given":"A."},{"family":"Miron","given":"M."},{"family":"Mora","given":"G."},{"family":"Niro Adès","given":"V."},{"family":"Nubukpo","given":"P."},{"family":"Omnes","given":"C."},{"family":"Papin","given":"S."},{"family":"Paris","given":"P."},{"family":"Passerieux","given":"C."},{"family":"Pellerin","given":"J."},{"family":"Perlbarg","given":"J."},{"family":"Perron","given":"S."},{"family":"Petit","given":"A."},{"family":"Petitjean","given":"F."},{"family":"Portefaix","given":"C."},{"family":"Pringuey","given":"D."},{"family":"Radtchenko","given":"A."},{"family":"Rahiou","given":"H."},{"family":"Raucher-Chéné","given":"D."},{"family":"Rauzy","given":"A."},{"family":"Reinheimer","given":"L."},{"family":"Renard","given":"M."},{"family":"René","given":"M."},{"family":"Rengade","given":"C.E."},{"family":"Reynaud","given":"P."},{"family":"Robin","given":"D."},{"family":"Rodrigues","given":"C."},{"family":"Rollet","given":"A."},{"family":"Rondepierre","given":"F."},{"family":"Rousselot","given":"B."},{"family":"Rubingher","given":"S."},{"family":"Saba","given":"G."},{"family":"Salvarelli","given":"J.P."},{"family":"Samuelian","given":"J.C."},{"family":"Scemama-Ammar","given":"C."},{"family":"Schurhoff","given":"F."},{"family":"Schuster","given":"J.P."},{"family":"Sechter","given":"D."},{"family":"Segalas","given":"B."},{"family":"Seguret","given":"T."},{"family":"Seigneurie","given":"A.S."},{"family":"Semmak","given":"A."},{"family":"Slama","given":"F."},{"family":"Taisne","given":"S."},{"family":"Taleb","given":"M."},{"family":"Terra","given":"J.L."},{"family":"Thefenne","given":"D."},{"family":"Tran","given":"E."},{"family":"Tourtauchaux","given":"R."},{"family":"Vacheron","given":"M.N."},{"family":"Vandel","given":"P."},{"family":"Vanhoucke","given":"V."},{"family":"Venet","given":"E."},{"family":"Verdoux","given":"H."},{"family":"Viala","given":"A."},{"family":"Vidon","given":"G."},{"family":"Vitre","given":"M."},{"family":"Vurpas","given":"J.L."},{"family":"Wagermez","given":"C."},{"family":"Walter","given":"M."},{"family":"Yon","given":"L."},{"family":"Zendjidjian","given":"X."}],"issued":{"date-parts":[["2019",9]]}}}],"schema":"https://github.com/citation-style-language/schema/raw/master/csl-citation.json"} </w:instrText>
      </w:r>
      <w:r w:rsidR="0051558B" w:rsidRPr="0018455D">
        <w:rPr>
          <w:highlight w:val="white"/>
          <w:lang w:val="en-US"/>
        </w:rPr>
        <w:fldChar w:fldCharType="separate"/>
      </w:r>
      <w:r w:rsidR="00BD08CA" w:rsidRPr="0018455D">
        <w:rPr>
          <w:vertAlign w:val="superscript"/>
          <w:lang w:val="en-US"/>
        </w:rPr>
        <w:t>5–7</w:t>
      </w:r>
      <w:r w:rsidR="0051558B" w:rsidRPr="0018455D">
        <w:rPr>
          <w:highlight w:val="white"/>
          <w:lang w:val="en-US"/>
        </w:rPr>
        <w:fldChar w:fldCharType="end"/>
      </w:r>
      <w:r w:rsidRPr="0018455D">
        <w:rPr>
          <w:highlight w:val="white"/>
          <w:lang w:val="en-US"/>
        </w:rPr>
        <w:t xml:space="preserve">. </w:t>
      </w:r>
    </w:p>
    <w:p w14:paraId="62BD3A41" w14:textId="77777777" w:rsidR="00D706ED" w:rsidRPr="0018455D" w:rsidRDefault="00D706ED" w:rsidP="00511BB7">
      <w:pPr>
        <w:rPr>
          <w:highlight w:val="white"/>
          <w:lang w:val="en-US"/>
        </w:rPr>
      </w:pPr>
    </w:p>
    <w:p w14:paraId="501876AB" w14:textId="3A8DEC6A" w:rsidR="00D706ED" w:rsidRPr="0018455D" w:rsidRDefault="00D706ED" w:rsidP="00511BB7">
      <w:pPr>
        <w:rPr>
          <w:highlight w:val="white"/>
          <w:lang w:val="en-US"/>
        </w:rPr>
      </w:pPr>
      <w:r w:rsidRPr="0018455D">
        <w:rPr>
          <w:highlight w:val="white"/>
          <w:lang w:val="en-US"/>
        </w:rPr>
        <w:t>Measurement and Treatment Research to Improve Cognition in Schizophrenia (MATRICS)</w:t>
      </w:r>
      <w:r w:rsidR="006036D9" w:rsidRPr="0018455D">
        <w:rPr>
          <w:highlight w:val="white"/>
          <w:lang w:val="en-US"/>
        </w:rPr>
        <w:t>,</w:t>
      </w:r>
      <w:r w:rsidRPr="0018455D">
        <w:rPr>
          <w:highlight w:val="white"/>
          <w:lang w:val="en-US"/>
        </w:rPr>
        <w:t xml:space="preserve"> conducted by NIMH, suggested that social cognition be examined in </w:t>
      </w:r>
      <w:r w:rsidR="00CB7251" w:rsidRPr="0018455D">
        <w:rPr>
          <w:highlight w:val="white"/>
          <w:lang w:val="en-US"/>
        </w:rPr>
        <w:t xml:space="preserve">five </w:t>
      </w:r>
      <w:r w:rsidRPr="0018455D">
        <w:rPr>
          <w:highlight w:val="white"/>
          <w:lang w:val="en-US"/>
        </w:rPr>
        <w:t>main areas. These areas are</w:t>
      </w:r>
      <w:r w:rsidR="005E1A65" w:rsidRPr="0018455D">
        <w:rPr>
          <w:highlight w:val="white"/>
          <w:lang w:val="en-US"/>
        </w:rPr>
        <w:t>:</w:t>
      </w:r>
      <w:r w:rsidRPr="0018455D">
        <w:rPr>
          <w:highlight w:val="white"/>
          <w:lang w:val="en-US"/>
        </w:rPr>
        <w:t xml:space="preserve"> emotion processing, social perception, social knowledge, attribution bias</w:t>
      </w:r>
      <w:r w:rsidR="005E1A65" w:rsidRPr="0018455D">
        <w:rPr>
          <w:highlight w:val="white"/>
          <w:lang w:val="en-US"/>
        </w:rPr>
        <w:t>,</w:t>
      </w:r>
      <w:r w:rsidRPr="0018455D">
        <w:rPr>
          <w:highlight w:val="white"/>
          <w:lang w:val="en-US"/>
        </w:rPr>
        <w:t xml:space="preserve"> and theory of mind</w:t>
      </w:r>
      <w:r w:rsidR="00F02CAA" w:rsidRPr="0018455D">
        <w:rPr>
          <w:highlight w:val="white"/>
          <w:lang w:val="en-US"/>
        </w:rPr>
        <w:fldChar w:fldCharType="begin"/>
      </w:r>
      <w:r w:rsidR="009839EB" w:rsidRPr="0018455D">
        <w:rPr>
          <w:highlight w:val="white"/>
          <w:lang w:val="en-US"/>
        </w:rPr>
        <w:instrText xml:space="preserve"> ADDIN ZOTERO_ITEM CSL_CITATION {"citationID":"wa2nT4mj","properties":{"formattedCitation":"\\super 8,9\\nosupersub{}","plainCitation":"8,9","noteIndex":0},"citationItems":[{"id":4893,"uris":["http://zotero.org/users/9264269/items/M4I59CLX"],"itemData":{"id":4893,"type":"article-journal","container-title":"Schizophrenia Bulletin","DOI":"10.1093/schbul/sbn045","ISSN":"0586-7614, 1745-1701","issue":"4","language":"en","note":"publisher: Oxford University Press (OUP)","page":"670-672","source":"Crossref","title":"Social Cognition in Schizophrenia","volume":"34","author":[{"family":"Green","given":"M. F."},{"family":"Leitman","given":"D. I."}],"issued":{"date-parts":[["2007",11,21]]}}},{"id":4891,"uris":["http://zotero.org/users/9264269/items/YG5CILYF"],"itemData":{"id":4891,"type":"article-journal","abstract":"AbstractAbnormalities in social interaction are a common feature of several psychiatric disorders, aligning with the recent move towards using Research Domain Criteria (RDoC) to describe disorders in terms of observable behaviours rather than using specific diagnoses. Neuroeconomic games are an effective measure of social decision-making that can be adapted for use in neuroimaging, allowing investigation of the biological basis for behaviour. This review summarises findings of neuroeconomic gameplay studies in Axis 1 psychiatric disorders and advocates the use of these games as measures of the RDoC Affiliation and Attachment, Reward Responsiveness, Reward Learning and Reward Valuation constructs. Although research on neuroeconomic gameplay is in its infancy, consistencies have been observed across disorders, particularly in terms of impaired integration of social and cognitive information, avoidance of negative social interactions and reduced reward sensitivity, as well as a reduction in activity in brain regions associated with processing and responding to social information.","container-title":"Molecular Psychiatry","DOI":"10.1038/s41380-019-0405-5","ISSN":"1359-4184, 1476-5578","issue":"1","journalAbbreviation":"Mol Psychiatry","language":"en","license":"https://creativecommons.org/licenses/by/4.0","note":"publisher: Springer Science and Business Media LLC","page":"67-81","source":"Crossref","title":"A review of neuroeconomic gameplay in psychiatric disorders","volume":"25","author":[{"family":"Robson","given":"Siân E."},{"family":"Repetto","given":"Linda"},{"family":"Gountouna","given":"Viktoria-Eleni"},{"family":"Nicodemus","given":"Kristin K."}],"issued":{"date-parts":[["2020",1]]}}}],"schema":"https://github.com/citation-style-language/schema/raw/master/csl-citation.json"} </w:instrText>
      </w:r>
      <w:r w:rsidR="00F02CAA" w:rsidRPr="0018455D">
        <w:rPr>
          <w:highlight w:val="white"/>
          <w:lang w:val="en-US"/>
        </w:rPr>
        <w:fldChar w:fldCharType="separate"/>
      </w:r>
      <w:r w:rsidR="002D29D8" w:rsidRPr="0018455D">
        <w:rPr>
          <w:vertAlign w:val="superscript"/>
          <w:lang w:val="en-US"/>
        </w:rPr>
        <w:t>8,9</w:t>
      </w:r>
      <w:r w:rsidR="00F02CAA" w:rsidRPr="0018455D">
        <w:rPr>
          <w:highlight w:val="white"/>
          <w:lang w:val="en-US"/>
        </w:rPr>
        <w:fldChar w:fldCharType="end"/>
      </w:r>
      <w:r w:rsidRPr="0018455D">
        <w:rPr>
          <w:highlight w:val="white"/>
          <w:lang w:val="en-US"/>
        </w:rPr>
        <w:t>. Due to the complexity of social cognition, it is difficult to assess it with clinical interviews or scales. To solve this problem, researchers use neuroeconomics games that are based on game theory. Interpersonal interactions can be simulated in a laboratory environment with these games. Then, social decision making can be experimentally investigated and the underlying neuroscientific mechanisms can be elucidated</w:t>
      </w:r>
      <w:r w:rsidR="00287BB4" w:rsidRPr="0018455D">
        <w:rPr>
          <w:highlight w:val="white"/>
          <w:lang w:val="en-US"/>
        </w:rPr>
        <w:fldChar w:fldCharType="begin"/>
      </w:r>
      <w:r w:rsidR="009839EB" w:rsidRPr="0018455D">
        <w:rPr>
          <w:highlight w:val="white"/>
          <w:lang w:val="en-US"/>
        </w:rPr>
        <w:instrText xml:space="preserve"> ADDIN ZOTERO_ITEM CSL_CITATION {"citationID":"FZqwiiyq","properties":{"formattedCitation":"\\super 10\\nosupersub{}","plainCitation":"10","noteIndex":0},"citationItems":[{"id":4895,"uris":["http://zotero.org/users/9264269/items/UN29PAPJ"],"itemData":{"id":4895,"type":"article-journal","container-title":"Biological Psychiatry","DOI":"10.1016/j.biopsych.2012.03.033","ISSN":"0006-3223","issue":"2","language":"en","license":"https://www.elsevier.com/tdm/userlicense/1.0/","note":"publisher: Elsevier BV","page":"119-125","source":"Crossref","title":"Understanding Interpersonal Function in Psychiatric Illness Through Multiplayer Economic Games","volume":"72","author":[{"family":"King-Casas","given":"Brooks"},{"family":"Chiu","given":"Pearl H."}],"issued":{"date-parts":[["2012",7]]}}}],"schema":"https://github.com/citation-style-language/schema/raw/master/csl-citation.json"} </w:instrText>
      </w:r>
      <w:r w:rsidR="00287BB4" w:rsidRPr="0018455D">
        <w:rPr>
          <w:highlight w:val="white"/>
          <w:lang w:val="en-US"/>
        </w:rPr>
        <w:fldChar w:fldCharType="separate"/>
      </w:r>
      <w:r w:rsidR="00287BB4" w:rsidRPr="0018455D">
        <w:rPr>
          <w:vertAlign w:val="superscript"/>
          <w:lang w:val="en-US"/>
        </w:rPr>
        <w:t>10</w:t>
      </w:r>
      <w:r w:rsidR="00287BB4" w:rsidRPr="0018455D">
        <w:rPr>
          <w:highlight w:val="white"/>
          <w:lang w:val="en-US"/>
        </w:rPr>
        <w:fldChar w:fldCharType="end"/>
      </w:r>
      <w:r w:rsidRPr="0018455D">
        <w:rPr>
          <w:highlight w:val="white"/>
          <w:lang w:val="en-US"/>
        </w:rPr>
        <w:t xml:space="preserve">. </w:t>
      </w:r>
    </w:p>
    <w:p w14:paraId="558D7016" w14:textId="77777777" w:rsidR="00D706ED" w:rsidRPr="0018455D" w:rsidRDefault="00D706ED" w:rsidP="00511BB7">
      <w:pPr>
        <w:rPr>
          <w:highlight w:val="white"/>
          <w:lang w:val="en-US"/>
        </w:rPr>
      </w:pPr>
    </w:p>
    <w:p w14:paraId="7EDA6BD0" w14:textId="26EE1DBA" w:rsidR="00D706ED" w:rsidRPr="0018455D" w:rsidRDefault="00D706ED" w:rsidP="00511BB7">
      <w:pPr>
        <w:rPr>
          <w:lang w:val="en-US"/>
        </w:rPr>
      </w:pPr>
      <w:r w:rsidRPr="0018455D">
        <w:rPr>
          <w:highlight w:val="white"/>
          <w:lang w:val="en-US"/>
        </w:rPr>
        <w:t>The trust game is one of the most studied neuroeconomics games for assessing social cognition</w:t>
      </w:r>
      <w:r w:rsidR="00FB3ABD" w:rsidRPr="0018455D">
        <w:rPr>
          <w:highlight w:val="white"/>
          <w:lang w:val="en-US"/>
        </w:rPr>
        <w:fldChar w:fldCharType="begin"/>
      </w:r>
      <w:r w:rsidR="009839EB" w:rsidRPr="0018455D">
        <w:rPr>
          <w:highlight w:val="white"/>
          <w:lang w:val="en-US"/>
        </w:rPr>
        <w:instrText xml:space="preserve"> ADDIN ZOTERO_ITEM CSL_CITATION {"citationID":"ym3RFnnX","properties":{"formattedCitation":"\\super 11\\nosupersub{}","plainCitation":"11","noteIndex":0},"citationItems":[{"id":4889,"uris":["http://zotero.org/users/9264269/items/RBUFUNRJ"],"itemData":{"id":4889,"type":"article-journal","container-title":"Games and Economic Behavior","DOI":"10.1006/game.1995.1027","ISSN":"0899-8256","issue":"1","language":"en","license":"https://www.elsevier.com/tdm/userlicense/1.0/","note":"publisher: Elsevier BV","page":"122-142","source":"Crossref","title":"Trust, Reciprocity, and Social History","volume":"10","author":[{"family":"Berg","given":"Joyce"},{"family":"Dickhaut","given":"John"},{"family":"McCabe","given":"Kevin"}],"issued":{"date-parts":[["1995",7]]}}}],"schema":"https://github.com/citation-style-language/schema/raw/master/csl-citation.json"} </w:instrText>
      </w:r>
      <w:r w:rsidR="00FB3ABD" w:rsidRPr="0018455D">
        <w:rPr>
          <w:highlight w:val="white"/>
          <w:lang w:val="en-US"/>
        </w:rPr>
        <w:fldChar w:fldCharType="separate"/>
      </w:r>
      <w:r w:rsidR="00287BB4" w:rsidRPr="0018455D">
        <w:rPr>
          <w:vertAlign w:val="superscript"/>
          <w:lang w:val="en-US"/>
        </w:rPr>
        <w:t>11</w:t>
      </w:r>
      <w:r w:rsidR="00FB3ABD" w:rsidRPr="0018455D">
        <w:rPr>
          <w:highlight w:val="white"/>
          <w:lang w:val="en-US"/>
        </w:rPr>
        <w:fldChar w:fldCharType="end"/>
      </w:r>
      <w:r w:rsidRPr="0018455D">
        <w:rPr>
          <w:highlight w:val="white"/>
          <w:lang w:val="en-US"/>
        </w:rPr>
        <w:t>.</w:t>
      </w:r>
      <w:r w:rsidR="002D29D8" w:rsidRPr="0018455D">
        <w:rPr>
          <w:highlight w:val="white"/>
          <w:lang w:val="en-US"/>
        </w:rPr>
        <w:t xml:space="preserve"> </w:t>
      </w:r>
      <w:r w:rsidRPr="0018455D">
        <w:rPr>
          <w:highlight w:val="white"/>
          <w:lang w:val="en-US"/>
        </w:rPr>
        <w:t>This game typically involves two players: an investor and a trustee.</w:t>
      </w:r>
      <w:r w:rsidR="00866D1C" w:rsidRPr="0018455D">
        <w:rPr>
          <w:highlight w:val="white"/>
          <w:lang w:val="en-US"/>
        </w:rPr>
        <w:t xml:space="preserve"> </w:t>
      </w:r>
      <w:r w:rsidRPr="0018455D">
        <w:rPr>
          <w:highlight w:val="white"/>
          <w:lang w:val="en-US"/>
        </w:rPr>
        <w:t>The investor decides to inve</w:t>
      </w:r>
      <w:r w:rsidR="002D29D8" w:rsidRPr="0018455D">
        <w:rPr>
          <w:highlight w:val="white"/>
          <w:lang w:val="en-US"/>
        </w:rPr>
        <w:t>s</w:t>
      </w:r>
      <w:r w:rsidRPr="0018455D">
        <w:rPr>
          <w:highlight w:val="white"/>
          <w:lang w:val="en-US"/>
        </w:rPr>
        <w:t>t, give an endowment to the trustee, or keep it himself. If the investor invests the money, the amount sent is usually</w:t>
      </w:r>
      <w:r w:rsidR="0016715F" w:rsidRPr="0018455D">
        <w:rPr>
          <w:highlight w:val="white"/>
          <w:lang w:val="en-US"/>
        </w:rPr>
        <w:t xml:space="preserve"> increased</w:t>
      </w:r>
      <w:r w:rsidRPr="0018455D">
        <w:rPr>
          <w:highlight w:val="white"/>
          <w:lang w:val="en-US"/>
        </w:rPr>
        <w:t xml:space="preserve">. The trustee then decides to share the money with an investor or keep it all to himself. In a study of patients with schizophrenia, patients with schizophrenia invested less than controls during play with a cooperative </w:t>
      </w:r>
      <w:r w:rsidR="00866D1C" w:rsidRPr="0018455D">
        <w:rPr>
          <w:highlight w:val="white"/>
          <w:lang w:val="en-US"/>
        </w:rPr>
        <w:t>partner but</w:t>
      </w:r>
      <w:r w:rsidRPr="0018455D">
        <w:rPr>
          <w:highlight w:val="white"/>
          <w:lang w:val="en-US"/>
        </w:rPr>
        <w:t xml:space="preserve"> did not differ when playing with a deceptive partner</w:t>
      </w:r>
      <w:r w:rsidR="00540E85" w:rsidRPr="0018455D">
        <w:rPr>
          <w:highlight w:val="white"/>
          <w:lang w:val="en-US"/>
        </w:rPr>
        <w:fldChar w:fldCharType="begin"/>
      </w:r>
      <w:r w:rsidR="007C1500" w:rsidRPr="0018455D">
        <w:rPr>
          <w:highlight w:val="white"/>
          <w:lang w:val="en-US"/>
        </w:rPr>
        <w:instrText xml:space="preserve"> ADDIN ZOTERO_ITEM CSL_CITATION {"citationID":"a1lsq61iuq8","properties":{"formattedCitation":"\\super 12\\nosupersub{}","plainCitation":"12","noteIndex":0},"citationItems":[{"id":4770,"uris":["http://zotero.org/users/9264269/items/9HWHNYET"],"itemData":{"id":4770,"type":"article-journal","container-title":"Brain","DOI":"10.1093/brain/awt076","ISSN":"0006-8950, 1460-2156","issue":"6","language":"en","note":"number: 6","page":"1968-1975","source":"DOI.org (Crossref)","title":"Trust versus paranoia: abnormal response to social reward in psychotic illness","title-short":"Trust versus paranoia","volume":"136","author":[{"family":"Gromann","given":"Paula M"},{"family":"Heslenfeld","given":"Dirk J"},{"family":"Fett","given":"Anne-Kathrin"},{"family":"Joyce","given":"Dan W"},{"family":"Shergill","given":"Sukhi S"},{"family":"Krabbendam","given":"Lydia"}],"issued":{"date-parts":[["2013",6,1]]}}}],"schema":"https://github.com/citation-style-language/schema/raw/master/csl-citation.json"} </w:instrText>
      </w:r>
      <w:r w:rsidR="00540E85" w:rsidRPr="0018455D">
        <w:rPr>
          <w:highlight w:val="white"/>
          <w:lang w:val="en-US"/>
        </w:rPr>
        <w:fldChar w:fldCharType="separate"/>
      </w:r>
      <w:r w:rsidR="007C1500" w:rsidRPr="0018455D">
        <w:rPr>
          <w:vertAlign w:val="superscript"/>
          <w:lang w:val="en-US"/>
        </w:rPr>
        <w:t>12</w:t>
      </w:r>
      <w:r w:rsidR="00540E85" w:rsidRPr="0018455D">
        <w:rPr>
          <w:highlight w:val="white"/>
          <w:lang w:val="en-US"/>
        </w:rPr>
        <w:fldChar w:fldCharType="end"/>
      </w:r>
      <w:r w:rsidRPr="0018455D">
        <w:rPr>
          <w:highlight w:val="white"/>
          <w:lang w:val="en-US"/>
        </w:rPr>
        <w:t xml:space="preserve">. These findings suggest that they are impaired in adapting to changing environmental conditions, have reduced behavioral flexibility after negative feedback, and develop poor strategies. </w:t>
      </w:r>
      <w:r w:rsidR="00035FDA" w:rsidRPr="0018455D">
        <w:rPr>
          <w:lang w:val="en-US"/>
        </w:rPr>
        <w:t xml:space="preserve">Further </w:t>
      </w:r>
      <w:r w:rsidRPr="0018455D">
        <w:rPr>
          <w:lang w:val="en-US"/>
        </w:rPr>
        <w:t xml:space="preserve">studies </w:t>
      </w:r>
      <w:r w:rsidR="00EE3183" w:rsidRPr="0018455D">
        <w:rPr>
          <w:lang w:val="en-US"/>
        </w:rPr>
        <w:t xml:space="preserve">using </w:t>
      </w:r>
      <w:r w:rsidRPr="0018455D">
        <w:rPr>
          <w:lang w:val="en-US"/>
        </w:rPr>
        <w:t>functional magnetic resonance imaging (fMRI) have provided valuable insights in</w:t>
      </w:r>
      <w:r w:rsidR="00EE3183" w:rsidRPr="0018455D">
        <w:rPr>
          <w:lang w:val="en-US"/>
        </w:rPr>
        <w:t xml:space="preserve"> dysfunctional </w:t>
      </w:r>
      <w:r w:rsidR="000738FA" w:rsidRPr="0018455D">
        <w:rPr>
          <w:lang w:val="en-US"/>
        </w:rPr>
        <w:t>social cognition</w:t>
      </w:r>
      <w:r w:rsidR="00813F64" w:rsidRPr="0018455D">
        <w:rPr>
          <w:lang w:val="en-US"/>
        </w:rPr>
        <w:fldChar w:fldCharType="begin"/>
      </w:r>
      <w:r w:rsidR="00C00DEE" w:rsidRPr="0018455D">
        <w:rPr>
          <w:lang w:val="en-US"/>
        </w:rPr>
        <w:instrText xml:space="preserve"> ADDIN ZOTERO_ITEM CSL_CITATION {"citationID":"a22da0b650d","properties":{"formattedCitation":"\\super 13\\uc0\\u8211{}16\\nosupersub{}","plainCitation":"13–16","noteIndex":0},"citationItems":[{"id":4945,"uris":["http://zotero.org/users/9264269/items/GRG6Y4JI"],"itemData":{"id":4945,"type":"article-journal","container-title":"Neuropsychiatric Disease and Treatment","DOI":"10.2147/NDT.S425926","ISSN":"1178-2021","journalAbbreviation":"NDT","language":"en","license":"https://creativecommons.org/licenses/by-nc/3.0/","page":"1799-1808","source":"DOI.org (Crossref)","title":"The Neural Correlates of the Social Perception Dysfunction in Schizophrenia: An fMRI Study","title-short":"The Neural Correlates of the Social Perception Dysfunction in Schizophrenia","volume":"Volume 19","author":[{"family":"Gao","given":"Xuezheng"},{"family":"Huang","given":"Zixuan"},{"family":"Li","given":"Jiangjuan"},{"family":"Zhou","given":"Zhenhe"},{"family":"Zhou","given":"Hongliang"}],"issued":{"date-parts":[["2023",8]]}}},{"id":4947,"uris":["http://zotero.org/users/9264269/items/JYSV8D64"],"itemData":{"id":4947,"type":"article-journal","container-title":"Biological Psychiatry: Cognitive Neuroscience and Neuroimaging","DOI":"10.1016/j.bpsc.2024.07.024","ISSN":"24519022","issue":"5","journalAbbreviation":"Biological Psychiatry: Cognitive Neuroscience and Neuroimaging","language":"en","page":"542-553","source":"DOI.org (Crossref)","title":"Social Cognition and Functional Connectivity in Early and Chronic Schizophrenia","volume":"10","author":[{"family":"Rutherford","given":"Saige"},{"family":"Lasagna","given":"Carly A."},{"family":"Blain","given":"Scott D."},{"family":"Marquand","given":"Andre F."},{"family":"Wolfers","given":"Thomas"},{"family":"Tso","given":"Ivy F."}],"issued":{"date-parts":[["2025",5]]}}},{"id":4948,"uris":["http://zotero.org/users/9264269/items/UBCBKHHU"],"itemData":{"id":4948,"type":"article-journal","container-title":"The World Journal of Biological Psychiatry","DOI":"10.1080/15622975.2021.1966714","ISSN":"1562-2975, 1814-1412","issue":"4","journalAbbreviation":"The World Journal of Biological Psychiatry","language":"en","page":"264-277","source":"DOI.org (Crossref)","title":"Social dysfunction is transdiagnostically associated with default mode network dysconnectivity in schizophrenia and Alzheimer’s disease","volume":"23","author":[{"family":"Saris","given":"Ilja M. J."},{"family":"Aghajani","given":"Moji"},{"family":"Reus","given":"Lianne M."},{"family":"Visser","given":"Pieter-Jelle"},{"family":"Pijnenburg","given":"Yolande"},{"family":"Van Der Wee","given":"Nic J. A."},{"family":"Bilderbeck","given":"Amy C."},{"family":"Raslescu","given":"Andreea"},{"family":"Malik","given":"Asad"},{"family":"Mennes","given":"Maarten"},{"family":"Koops","given":"Sanne"},{"family":"Arrango","given":"Celso"},{"family":"Ayuso-Mateos","given":"Jose Luis"},{"family":"Dawson","given":"Gerard R."},{"family":"Marston","given":"Hugh"},{"family":"Kas","given":"Martien J."},{"family":"Penninx","given":"Brenda W. J. H."},{"literal":"for the PRISM consortium"}],"issued":{"date-parts":[["2022",4,7]]}}},{"id":4950,"uris":["http://zotero.org/users/9264269/items/RLHXKYXQ"],"itemData":{"id":4950,"type":"article-journal","container-title":"Biological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N."}],"issued":{"date-parts":[["2021",12]]}}}],"schema":"https://github.com/citation-style-language/schema/raw/master/csl-citation.json"} </w:instrText>
      </w:r>
      <w:r w:rsidR="00813F64" w:rsidRPr="0018455D">
        <w:rPr>
          <w:lang w:val="en-US"/>
        </w:rPr>
        <w:fldChar w:fldCharType="separate"/>
      </w:r>
      <w:r w:rsidR="00C00DEE" w:rsidRPr="0018455D">
        <w:rPr>
          <w:vertAlign w:val="superscript"/>
          <w:lang w:val="en-US"/>
        </w:rPr>
        <w:t>13–16</w:t>
      </w:r>
      <w:r w:rsidR="00813F64" w:rsidRPr="0018455D">
        <w:rPr>
          <w:lang w:val="en-US"/>
        </w:rPr>
        <w:fldChar w:fldCharType="end"/>
      </w:r>
      <w:r w:rsidRPr="0018455D">
        <w:rPr>
          <w:lang w:val="en-US"/>
        </w:rPr>
        <w:t>.</w:t>
      </w:r>
    </w:p>
    <w:p w14:paraId="10CDA09B" w14:textId="77777777" w:rsidR="00897499" w:rsidRPr="0018455D" w:rsidRDefault="00897499" w:rsidP="00511BB7">
      <w:pPr>
        <w:rPr>
          <w:highlight w:val="white"/>
          <w:lang w:val="en-US"/>
        </w:rPr>
      </w:pPr>
    </w:p>
    <w:p w14:paraId="1C6704B3" w14:textId="180A2095" w:rsidR="00D706ED" w:rsidRPr="0018455D" w:rsidRDefault="00455B0C" w:rsidP="00511BB7">
      <w:pPr>
        <w:rPr>
          <w:lang w:val="en-US"/>
        </w:rPr>
      </w:pPr>
      <w:r w:rsidRPr="0018455D">
        <w:rPr>
          <w:lang w:val="en-US"/>
        </w:rPr>
        <w:t xml:space="preserve">In a trust game, a safe environment refers to a context in which the participant expects cooperative behavior from their partner, such as when interacting with a close friend or a consistently fair trustee. </w:t>
      </w:r>
      <w:r w:rsidR="00D706ED" w:rsidRPr="0018455D">
        <w:rPr>
          <w:lang w:val="en-US"/>
        </w:rPr>
        <w:t xml:space="preserve">During the anticipation phase of the trust game in a safe environment, healthy individuals showed increased coupling between the right parietal cortex, the fusiform gyrus (FG), and the inferior/middle temporal gyrus. </w:t>
      </w:r>
      <w:r w:rsidR="00D706ED" w:rsidRPr="0018455D">
        <w:rPr>
          <w:highlight w:val="white"/>
          <w:lang w:val="en-US"/>
        </w:rPr>
        <w:t xml:space="preserve">During cooperative responses in trust games, lower BOLD signals were observed in the right TPJ in patients with schizophrenia. </w:t>
      </w:r>
      <w:r w:rsidR="00D706ED" w:rsidRPr="0018455D">
        <w:rPr>
          <w:lang w:val="en-US"/>
        </w:rPr>
        <w:t xml:space="preserve">The temporoparietal junction (TPJ) plays a crucial role in processes such as empathy, theory of mind, </w:t>
      </w:r>
      <w:r w:rsidR="0016715F" w:rsidRPr="0018455D">
        <w:rPr>
          <w:lang w:val="en-US"/>
        </w:rPr>
        <w:t xml:space="preserve">and </w:t>
      </w:r>
      <w:r w:rsidR="00D706ED" w:rsidRPr="0018455D">
        <w:rPr>
          <w:lang w:val="en-US"/>
        </w:rPr>
        <w:t>social decision-making tasks</w:t>
      </w:r>
      <w:r w:rsidR="00784B7F" w:rsidRPr="0018455D">
        <w:rPr>
          <w:lang w:val="en-US"/>
        </w:rPr>
        <w:fldChar w:fldCharType="begin"/>
      </w:r>
      <w:r w:rsidR="00C00DEE" w:rsidRPr="0018455D">
        <w:rPr>
          <w:lang w:val="en-US"/>
        </w:rPr>
        <w:instrText xml:space="preserve"> ADDIN ZOTERO_ITEM CSL_CITATION {"citationID":"RaPJMh7s","properties":{"formattedCitation":"\\super 17\\uc0\\u8211{}20\\nosupersub{}","plainCitation":"17–20","noteIndex":0},"citationItems":[{"id":4774,"uris":["http://zotero.org/users/9264269/items/GXVHRZDG"],"itemData":{"id":4774,"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M."},{"family":"Krabbendam","given":"Lydia"}],"issued":{"date-parts":[["2012",3]]}}},{"id":4897,"uris":["http://zotero.org/users/9264269/items/LMRHSXPU"],"itemData":{"id":4897,"type":"article-journal","container-title":"Neuroscience &amp; Biobehavioral Reviews","DOI":"10.1016/j.neubiorev.2014.01.009","ISSN":"0149-7634","language":"en","license":"https://www.elsevier.com/tdm/userlicense/1.0/","note":"publisher: Elsevier BV","page":"9-34","source":"Crossref","title":"Fractionating theory of mind: A meta-analysis of functional brain imaging studies","title-short":"Fractionating theory of mind","volume":"42","author":[{"family":"Schurz","given":"Matthias"},{"family":"Radua","given":"Joaquim"},{"family":"Aichhorn","given":"Markus"},{"family":"Richlan","given":"Fabio"},{"family":"Perner","given":"Josef"}],"issued":{"date-parts":[["2014",5]]}}},{"id":4898,"uris":["http://zotero.org/users/9264269/items/33N8HYMY"],"itemData":{"id":4898,"type":"article-journal","abstract":"AbstractThis meta</w:instrText>
      </w:r>
      <w:r w:rsidR="00C00DEE" w:rsidRPr="0018455D">
        <w:rPr>
          <w:rFonts w:ascii="Cambria Math" w:hAnsi="Cambria Math" w:cs="Cambria Math"/>
          <w:lang w:val="en-US"/>
        </w:rPr>
        <w:instrText>‐</w:instrText>
      </w:r>
      <w:r w:rsidR="00C00DEE" w:rsidRPr="0018455D">
        <w:rPr>
          <w:lang w:val="en-US"/>
        </w:rPr>
        <w:instrText>analysis explores the location and function of brain areas involved in social cognition, or the capacity to understand people's behavioral intentions, social beliefs, and personality traits. On the basis of over 200 fMRI studies, it tests alternative theoretical proposals that attempt to explain how several brain areas process information relevant for social cognition. The results suggest that inferring temporary states such as goals, intentions, and desires of other people—even when they are false and unjust from our own perspective—strongly engages the temporo</w:instrText>
      </w:r>
      <w:r w:rsidR="00C00DEE" w:rsidRPr="0018455D">
        <w:rPr>
          <w:rFonts w:ascii="Cambria Math" w:hAnsi="Cambria Math" w:cs="Cambria Math"/>
          <w:lang w:val="en-US"/>
        </w:rPr>
        <w:instrText>‐</w:instrText>
      </w:r>
      <w:r w:rsidR="00C00DEE" w:rsidRPr="0018455D">
        <w:rPr>
          <w:lang w:val="en-US"/>
        </w:rPr>
        <w:instrText>parietal junction (TPJ). Inferring more enduring dispositions of others and the self, or interpersonal norms and scripts, engages the medial prefrontal cortex (mPFC), although temporal states can also activate the mPFC. Other candidate tasks reflecting general</w:instrText>
      </w:r>
      <w:r w:rsidR="00C00DEE" w:rsidRPr="0018455D">
        <w:rPr>
          <w:rFonts w:ascii="Cambria Math" w:hAnsi="Cambria Math" w:cs="Cambria Math"/>
          <w:lang w:val="en-US"/>
        </w:rPr>
        <w:instrText>‐</w:instrText>
      </w:r>
      <w:r w:rsidR="00C00DEE" w:rsidRPr="0018455D">
        <w:rPr>
          <w:lang w:val="en-US"/>
        </w:rPr>
        <w:instrText>purpose brain processes that may potentially subserve social cognition are briefly reviewed, such as sequence learning, causality detection, emotion processing, and executive functioning (action monitoring, attention, dual task monitoring, episodic memory retrieval), but none of them overlaps uniquely with the regions activated during social cognition. Hence, it appears that social cognition particularly engages the TPJ and mPFC regions. The available evidence is consistent with the role of a TPJ</w:instrText>
      </w:r>
      <w:r w:rsidR="00C00DEE" w:rsidRPr="0018455D">
        <w:rPr>
          <w:rFonts w:ascii="Cambria Math" w:hAnsi="Cambria Math" w:cs="Cambria Math"/>
          <w:lang w:val="en-US"/>
        </w:rPr>
        <w:instrText>‐</w:instrText>
      </w:r>
      <w:r w:rsidR="00C00DEE" w:rsidRPr="0018455D">
        <w:rPr>
          <w:lang w:val="en-US"/>
        </w:rPr>
        <w:instrText>related mirror system for inferring temporary goals and intentions at a relatively perceptual level of representation, and the mPFC as a module that integrates social information across time and allows reflection and representation of traits and norms, and presumably also of intentionality, at a more abstract cognitive level. Hum Brain Mapp, 2009. © 2008 Wiley</w:instrText>
      </w:r>
      <w:r w:rsidR="00C00DEE" w:rsidRPr="0018455D">
        <w:rPr>
          <w:rFonts w:ascii="Cambria Math" w:hAnsi="Cambria Math" w:cs="Cambria Math"/>
          <w:lang w:val="en-US"/>
        </w:rPr>
        <w:instrText>‐</w:instrText>
      </w:r>
      <w:r w:rsidR="00C00DEE" w:rsidRPr="0018455D">
        <w:rPr>
          <w:lang w:val="en-US"/>
        </w:rPr>
        <w:instrText>Liss, Inc.","container-title":"Human Brain Mapping","DOI":"10.1002/hbm.20547","ISSN":"1065-9471, 1097-0193","issue":"3","language":"en","license":"http://onlinelibrary.wiley.com/termsAndConditions#vor","note":"publisher: Wiley","page":"829-858","source":"Crossref","title":"Social cognition and the brain: A meta</w:instrText>
      </w:r>
      <w:r w:rsidR="00C00DEE" w:rsidRPr="0018455D">
        <w:rPr>
          <w:rFonts w:ascii="Cambria Math" w:hAnsi="Cambria Math" w:cs="Cambria Math"/>
          <w:lang w:val="en-US"/>
        </w:rPr>
        <w:instrText>‐</w:instrText>
      </w:r>
      <w:r w:rsidR="00C00DEE" w:rsidRPr="0018455D">
        <w:rPr>
          <w:lang w:val="en-US"/>
        </w:rPr>
        <w:instrText xml:space="preserve">analysis","title-short":"Social cognition and the brain","volume":"30","author":[{"family":"Van Overwalle","given":"Frank"}],"issued":{"date-parts":[["2009",3]]}}},{"id":4900,"uris":["http://zotero.org/users/9264269/items/XGD9P2ZL"],"itemData":{"id":4900,"type":"article-journal","abstract":"You Must Be Human                      Are there specific brain structures associated with social cognition or with aspects of information processing that frequently occur together with social cognition?                          Carter              et al.                        (p.            109            ) invited subjects to play a simplified virtual poker game against either a human or a computer and examined brain scans collected during the game. The brains scans when the cards shown were used to predict the participant's decision 6 seconds later. Activity in one region, the temporal-parietal junction, was one of the best predictors of future decisions against a human opponent, but the single worst predictor against a computer opponent.","container-title":"Science","DOI":"10.1126/science.1219681","ISSN":"0036-8075, 1095-9203","issue":"6090","language":"en","note":"publisher: American Association for the Advancement of Science (AAAS)","page":"109-111","source":"Crossref","title":"A Distinct Role of the Temporal-Parietal Junction in Predicting Socially Guided Decisions","volume":"337","author":[{"family":"Carter","given":"R. McKell"},{"family":"Bowling","given":"Daniel L."},{"family":"Reeck","given":"Crystal"},{"family":"Huettel","given":"Scott A."}],"issued":{"date-parts":[["2012",7,6]]}}}],"schema":"https://github.com/citation-style-language/schema/raw/master/csl-citation.json"} </w:instrText>
      </w:r>
      <w:r w:rsidR="00784B7F" w:rsidRPr="0018455D">
        <w:rPr>
          <w:lang w:val="en-US"/>
        </w:rPr>
        <w:fldChar w:fldCharType="separate"/>
      </w:r>
      <w:r w:rsidR="00C00DEE" w:rsidRPr="0018455D">
        <w:rPr>
          <w:vertAlign w:val="superscript"/>
          <w:lang w:val="en-US"/>
        </w:rPr>
        <w:t>17–20</w:t>
      </w:r>
      <w:r w:rsidR="00784B7F" w:rsidRPr="0018455D">
        <w:rPr>
          <w:lang w:val="en-US"/>
        </w:rPr>
        <w:fldChar w:fldCharType="end"/>
      </w:r>
      <w:r w:rsidR="00D706ED" w:rsidRPr="0018455D">
        <w:rPr>
          <w:lang w:val="en-US"/>
        </w:rPr>
        <w:t>. This diminished activation may reflect the underlying cognitive deficits that characterize the disorder, such as impaired theory of mind and difficulties in processing social cues</w:t>
      </w:r>
      <w:r w:rsidR="00B8622A" w:rsidRPr="0018455D">
        <w:rPr>
          <w:lang w:val="en-US"/>
        </w:rPr>
        <w:fldChar w:fldCharType="begin"/>
      </w:r>
      <w:r w:rsidR="00C00DEE" w:rsidRPr="0018455D">
        <w:rPr>
          <w:lang w:val="en-US"/>
        </w:rPr>
        <w:instrText xml:space="preserve"> ADDIN ZOTERO_ITEM CSL_CITATION {"citationID":"SldYccNU","properties":{"formattedCitation":"\\super 21\\nosupersub{}","plainCitation":"21","noteIndex":0},"citationItems":[{"id":4785,"uris":["http://zotero.org/users/9264269/items/PMLLEURF"],"itemData":{"id":4785,"type":"article-journal","container-title":"The World Journal of Biological Psychiatry","DOI":"10.1080/15622975.2017.1324176","ISSN":"1562-2975, 1814-1412","issue":"sup3","journalAbbreviation":"The World Journal of Biological Psychiatry","language":"en","note":"number: sup3","page":"S86-S96","source":"DOI.org (Crossref)","title":"Emotion recognition and theory of mind in schizophrenia: A meta-analysis of neuroimaging studies","title-short":"Emotion recognition and theory of mind in schizophrenia","volume":"19","author":[{"family":"Jáni","given":"Martin"},{"family":"Kašpárek","given":"Tomáš"}],"issued":{"date-parts":[["2018",11,15]]}}}],"schema":"https://github.com/citation-style-language/schema/raw/master/csl-citation.json"} </w:instrText>
      </w:r>
      <w:r w:rsidR="00B8622A" w:rsidRPr="0018455D">
        <w:rPr>
          <w:lang w:val="en-US"/>
        </w:rPr>
        <w:fldChar w:fldCharType="separate"/>
      </w:r>
      <w:r w:rsidR="00C00DEE" w:rsidRPr="0018455D">
        <w:rPr>
          <w:vertAlign w:val="superscript"/>
          <w:lang w:val="en-US"/>
        </w:rPr>
        <w:t>21</w:t>
      </w:r>
      <w:r w:rsidR="00B8622A" w:rsidRPr="0018455D">
        <w:rPr>
          <w:lang w:val="en-US"/>
        </w:rPr>
        <w:fldChar w:fldCharType="end"/>
      </w:r>
      <w:r w:rsidR="00D706ED" w:rsidRPr="0018455D">
        <w:rPr>
          <w:lang w:val="en-US"/>
        </w:rPr>
        <w:t>.</w:t>
      </w:r>
    </w:p>
    <w:p w14:paraId="372BFD5A" w14:textId="77777777" w:rsidR="00D706ED" w:rsidRPr="0018455D" w:rsidRDefault="00D706ED" w:rsidP="00511BB7">
      <w:pPr>
        <w:rPr>
          <w:lang w:val="en-US"/>
        </w:rPr>
      </w:pPr>
    </w:p>
    <w:p w14:paraId="2DA3339F" w14:textId="60C8133B" w:rsidR="00D706ED" w:rsidRPr="0018455D" w:rsidRDefault="00D706ED" w:rsidP="00511BB7">
      <w:pPr>
        <w:rPr>
          <w:lang w:val="en-US"/>
        </w:rPr>
      </w:pPr>
      <w:r w:rsidRPr="0018455D">
        <w:rPr>
          <w:lang w:val="en-US"/>
        </w:rPr>
        <w:lastRenderedPageBreak/>
        <w:t xml:space="preserve">Social interaction and social functioning involve </w:t>
      </w:r>
      <w:r w:rsidR="00866D1C" w:rsidRPr="0018455D">
        <w:rPr>
          <w:lang w:val="en-US"/>
        </w:rPr>
        <w:t>many</w:t>
      </w:r>
      <w:r w:rsidRPr="0018455D">
        <w:rPr>
          <w:lang w:val="en-US"/>
        </w:rPr>
        <w:t xml:space="preserve"> cognitive processes, including social perception, understanding the actions of others, observational social learning, and social decision making. </w:t>
      </w:r>
      <w:r w:rsidR="00866D1C" w:rsidRPr="0018455D">
        <w:rPr>
          <w:lang w:val="en-US"/>
        </w:rPr>
        <w:t>To</w:t>
      </w:r>
      <w:r w:rsidRPr="0018455D">
        <w:rPr>
          <w:lang w:val="en-US"/>
        </w:rPr>
        <w:t xml:space="preserve"> adapt to a rapidly changing world, the brain makes numerous predictions. </w:t>
      </w:r>
      <w:r w:rsidR="00817FB0" w:rsidRPr="0018455D">
        <w:rPr>
          <w:lang w:val="en-US"/>
        </w:rPr>
        <w:t xml:space="preserve">Predictive mechanisms play a role in social communication and interpersonal interactions, affecting daily functioning. </w:t>
      </w:r>
      <w:r w:rsidRPr="0018455D">
        <w:rPr>
          <w:lang w:val="en-US"/>
        </w:rPr>
        <w:t>Motor control, perceptual inference, and reward-based learning occur through constant updating of predictions based on error</w:t>
      </w:r>
      <w:r w:rsidR="00112D49" w:rsidRPr="0018455D">
        <w:rPr>
          <w:lang w:val="en-US"/>
        </w:rPr>
        <w:fldChar w:fldCharType="begin"/>
      </w:r>
      <w:r w:rsidR="00C00DEE" w:rsidRPr="0018455D">
        <w:rPr>
          <w:lang w:val="en-US"/>
        </w:rPr>
        <w:instrText xml:space="preserve"> ADDIN ZOTERO_ITEM CSL_CITATION {"citationID":"nvWyXGAx","properties":{"formattedCitation":"\\super 22\\uc0\\u8211{}24\\nosupersub{}","plainCitation":"22–24","noteIndex":0},"citationItems":[{"id":4902,"uris":["http://zotero.org/users/9264269/items/AJG7LN5S"],"itemData":{"id":4902,"type":"article-journal","container-title":"Neural Networks","DOI":"10.1016/s0893-6080(96)00035-4","ISSN":"0893-6080","issue":"8","language":"en","license":"https://www.elsevier.com/tdm/userlicense/1.0/","note":"publisher: Elsevier BV","page":"1265-1279","source":"Crossref","title":"Forward Models for Physiological Motor Control","volume":"9","author":[{"family":"Miall","given":"R.C."},{"family":"Wolpert","given":"D.M."}],"issued":{"date-parts":[["1996",11]]}}},{"id":4903,"uris":["http://zotero.org/users/9264269/items/DI7W85X3"],"itemData":{"id":4903,"type":"article-journal","abstract":"Associative learning enables animals to anticipate the occurrence of important outcomes. Learning occurs when the actual outcome differs from the predicted outcome, resulting in a prediction error. Neurons in several brain structures appear to code prediction errors in relation to rewards, punishments, external stimuli, and behavioral reactions. In one form, dopamine neurons, norepinephrine neurons, and nucleus basalis neurons broadcast prediction errors as global reinforcement or teaching signals to large postsynaptic structures. In other cases, error signals are coded by selected neurons in the cerebellum, superior colliculus, frontal eye fields, parietal cortex, striatum, and visual system, where they influence specific subgroups of neurons. Prediction errors can be used in postsynaptic structures for the immediate selection of behavior or for synaptic changes underlying behavioral learning. The coding of prediction errors may represent a basic mode of brain function that may also contribute to the processing of sensory information and the short-term control of behavior.","container-title":"Annual Review of Neuroscience","DOI":"10.1146/annurev.neuro.23.1.473","ISSN":"0147-006X, 1545-4126","issue":"1","journalAbbreviation":"Annu. Rev. Neurosci.","language":"en","note":"publisher: Annual Reviews","page":"473-500","source":"Crossref","title":"Neuronal Coding of Prediction Errors","volume":"23","author":[{"family":"Schultz","given":"Wolfram"},{"family":"Dickinson","given":"Anthony"}],"issued":{"date-parts":[["2000",3]]}}},{"id":373,"uris":["http://zotero.org/users/9264269/items/E6JURRP9"],"itemData":{"id":373,"type":"article-journal","abstract":"This paper considers prediction and perceptual categorization as an inference problem that is solved by the brain. We assume that the brain models the world as a hierarchy or cascade of dynamical systems that encode causal structure in the sensorium. Perception is equated with the optimization or inversion of these internal models, to explain sensory data. Given a model of how sensory data are generated, we can invoke a generic approach to model inversion, based on a free energy bound on the model's evidence. The ensuing free-energy formulation furnishes equations that prescribe the process of recognition, i.e. the dynamics of neuronal activity that represent the causes of sensory input. Here, we focus on a very general model, whose hierarchical and dynamical structure enables simulated brains to recognize and predict trajectories or sequences of sensory states. We first review hierarchical dynamical models and their inversion. We then show that the brain has the necessary infrastructure to implement this inversion and illustrate this point using synthetic birds that can recognize and categorize birdsongs. © 2009 The Royal Society.","container-title":"Philosophical Transactions of the Royal Society B: Biological Sciences","DOI":"10.1098/rstb.2008.0300","ISSN":"14712970","issue":"1521","note":"PMID: 19528002","page":"1211–1221","title":"Predictive coding under the free-energy principle","volume":"364","author":[{"family":"Friston","given":"Karl"},{"family":"Kiebel","given":"Stefan"}],"issued":{"date-parts":[["2009"]]}}}],"schema":"https://github.com/citation-style-language/schema/raw/master/csl-citation.json"} </w:instrText>
      </w:r>
      <w:r w:rsidR="00112D49" w:rsidRPr="0018455D">
        <w:rPr>
          <w:lang w:val="en-US"/>
        </w:rPr>
        <w:fldChar w:fldCharType="separate"/>
      </w:r>
      <w:r w:rsidR="00C00DEE" w:rsidRPr="0018455D">
        <w:rPr>
          <w:vertAlign w:val="superscript"/>
          <w:lang w:val="en-US"/>
        </w:rPr>
        <w:t>22–24</w:t>
      </w:r>
      <w:r w:rsidR="00112D49" w:rsidRPr="0018455D">
        <w:rPr>
          <w:lang w:val="en-US"/>
        </w:rPr>
        <w:fldChar w:fldCharType="end"/>
      </w:r>
      <w:r w:rsidRPr="0018455D">
        <w:rPr>
          <w:lang w:val="en-US"/>
        </w:rPr>
        <w:t xml:space="preserve"> called prediction error (PE). Prediction error refers to </w:t>
      </w:r>
      <w:r w:rsidR="0016715F" w:rsidRPr="0018455D">
        <w:rPr>
          <w:lang w:val="en-US"/>
        </w:rPr>
        <w:t xml:space="preserve">a </w:t>
      </w:r>
      <w:r w:rsidRPr="0018455D">
        <w:rPr>
          <w:lang w:val="en-US"/>
        </w:rPr>
        <w:t xml:space="preserve">mismatch between </w:t>
      </w:r>
      <w:r w:rsidR="0016715F" w:rsidRPr="0018455D">
        <w:rPr>
          <w:lang w:val="en-US"/>
        </w:rPr>
        <w:t xml:space="preserve">the </w:t>
      </w:r>
      <w:r w:rsidRPr="0018455D">
        <w:rPr>
          <w:lang w:val="en-US"/>
        </w:rPr>
        <w:t xml:space="preserve">prior prediction and </w:t>
      </w:r>
      <w:r w:rsidR="0016715F" w:rsidRPr="0018455D">
        <w:rPr>
          <w:lang w:val="en-US"/>
        </w:rPr>
        <w:t xml:space="preserve">the </w:t>
      </w:r>
      <w:r w:rsidRPr="0018455D">
        <w:rPr>
          <w:lang w:val="en-US"/>
        </w:rPr>
        <w:t>actual results. If the outcome is better than expected</w:t>
      </w:r>
      <w:r w:rsidR="0016715F" w:rsidRPr="0018455D">
        <w:rPr>
          <w:lang w:val="en-US"/>
        </w:rPr>
        <w:t>,</w:t>
      </w:r>
      <w:r w:rsidRPr="0018455D">
        <w:rPr>
          <w:lang w:val="en-US"/>
        </w:rPr>
        <w:t xml:space="preserve"> it's called positive PE</w:t>
      </w:r>
      <w:r w:rsidR="0016715F" w:rsidRPr="0018455D">
        <w:rPr>
          <w:lang w:val="en-US"/>
        </w:rPr>
        <w:t>,</w:t>
      </w:r>
      <w:r w:rsidRPr="0018455D">
        <w:rPr>
          <w:lang w:val="en-US"/>
        </w:rPr>
        <w:t xml:space="preserve"> and if the outcome is worse than expected</w:t>
      </w:r>
      <w:r w:rsidR="0016715F" w:rsidRPr="0018455D">
        <w:rPr>
          <w:lang w:val="en-US"/>
        </w:rPr>
        <w:t>,</w:t>
      </w:r>
      <w:r w:rsidRPr="0018455D">
        <w:rPr>
          <w:lang w:val="en-US"/>
        </w:rPr>
        <w:t xml:space="preserve"> it is called negative PE. Effective learning occurs by monitoring prediction errors</w:t>
      </w:r>
      <w:r w:rsidR="005F11A5" w:rsidRPr="0018455D">
        <w:rPr>
          <w:lang w:val="en-US"/>
        </w:rPr>
        <w:fldChar w:fldCharType="begin"/>
      </w:r>
      <w:r w:rsidR="00C00DEE" w:rsidRPr="0018455D">
        <w:rPr>
          <w:lang w:val="en-US"/>
        </w:rPr>
        <w:instrText xml:space="preserve"> ADDIN ZOTERO_ITEM CSL_CITATION {"citationID":"MUCNjKSq","properties":{"formattedCitation":"\\super 25\\nosupersub{}","plainCitation":"25","noteIndex":0},"citationItems":[{"id":4763,"uris":["http://zotero.org/users/9264269/items/2VBS8JKB"],"itemData":{"id":4763,"type":"article-journal","container-title":"Dialogues in Clinical Neuroscience","DOI":"10.31887/DCNS.2016.18.1/wschultz","ISSN":"1958-5969","issue":"1","journalAbbreviation":"Dialogues in Clinical Neuroscience","language":"en","note":"number: 1","page":"23-32","source":"DOI.org (Crossref)","title":"Dopamine reward prediction error coding","volume":"18","author":[{"family":"Schultz","given":"Wolfram"}],"issued":{"date-parts":[["2016",3,31]]}}}],"schema":"https://github.com/citation-style-language/schema/raw/master/csl-citation.json"} </w:instrText>
      </w:r>
      <w:r w:rsidR="005F11A5" w:rsidRPr="0018455D">
        <w:rPr>
          <w:lang w:val="en-US"/>
        </w:rPr>
        <w:fldChar w:fldCharType="separate"/>
      </w:r>
      <w:r w:rsidR="00C00DEE" w:rsidRPr="0018455D">
        <w:rPr>
          <w:vertAlign w:val="superscript"/>
          <w:lang w:val="en-US"/>
        </w:rPr>
        <w:t>25</w:t>
      </w:r>
      <w:r w:rsidR="005F11A5" w:rsidRPr="0018455D">
        <w:rPr>
          <w:lang w:val="en-US"/>
        </w:rPr>
        <w:fldChar w:fldCharType="end"/>
      </w:r>
      <w:r w:rsidRPr="0018455D">
        <w:rPr>
          <w:lang w:val="en-US"/>
        </w:rPr>
        <w:t>. Being able to predict the consequences of our actions is essential for effective decision</w:t>
      </w:r>
      <w:r w:rsidR="00817FB0" w:rsidRPr="0018455D">
        <w:rPr>
          <w:lang w:val="en-US"/>
        </w:rPr>
        <w:t>-</w:t>
      </w:r>
      <w:r w:rsidRPr="0018455D">
        <w:rPr>
          <w:lang w:val="en-US"/>
        </w:rPr>
        <w:t>making. The TPJ has been shown to play a role in social prediction errors</w:t>
      </w:r>
      <w:r w:rsidR="00B2444A" w:rsidRPr="0018455D">
        <w:rPr>
          <w:lang w:val="en-US"/>
        </w:rPr>
        <w:fldChar w:fldCharType="begin"/>
      </w:r>
      <w:r w:rsidR="00C00DEE" w:rsidRPr="0018455D">
        <w:rPr>
          <w:lang w:val="en-US"/>
        </w:rPr>
        <w:instrText xml:space="preserve"> ADDIN ZOTERO_ITEM CSL_CITATION {"citationID":"ZohvJT8K","properties":{"formattedCitation":"\\super 26\\nosupersub{}","plainCitation":"26","noteIndex":0},"citationItems":[{"id":4904,"uris":["http://zotero.org/users/9264269/items/ZKEVK6BB"],"itemData":{"id":4904,"type":"article-journal","abstract":"Abstract               How do people update their impressions of close others? Although people may be motivated to maintain their positive impressions, they may also update their impressions when their expectations are violated (i.e. prediction error). Combining neuroimaging and computational modeling, we test the hypothesis that brain regions associated with theory of mind, especially right temporoparietal junction (rTPJ), underpin both motivated impression maintenance and impression updating evoked by prediction error. Participants had money either given to or taken away from them by a friend or a stranger and were then asked to rate each partner on trustworthiness and closeness across trials. Overall, participants engaged in less impression updating for friends vs strangers. Decreased rTPJ activity in response to a friend’s negative behavior (taking money) was associated with reduced negative updating and increased positive ratings of the friend. However, to the extent that participants did update their impressions (more negative ratings) of friends, this behavioral pattern was explained by greater prediction error and greater rTPJ activity. These findings suggest that rTPJ recruitment represents the integration of prediction error signals and the capacity to overcome people’s motivation to maintain positive impressions of friends in the face of conflicting evidence.","container-title":"Social Cognitive and Affective Neuroscience","DOI":"10.1093/scan/nsaa072","ISSN":"1749-5016, 1749-5024","issue":"8","language":"en","license":"http://creativecommons.org/licenses/by-nc-nd/4.0/","note":"publisher: Oxford University Press (OUP)","page":"772-781","source":"Crossref","title":"The role of right temporoparietal junction in processing social prediction error across relationship contexts","volume":"16","author":[{"family":"Park","given":"BoKyung"},{"family":"Fareri","given":"Dominic"},{"family":"Delgado","given":"Mauricio"},{"family":"Young","given":"Liane"}],"issued":{"date-parts":[["2021",8,5]]}}}],"schema":"https://github.com/citation-style-language/schema/raw/master/csl-citation.json"} </w:instrText>
      </w:r>
      <w:r w:rsidR="00B2444A" w:rsidRPr="0018455D">
        <w:rPr>
          <w:lang w:val="en-US"/>
        </w:rPr>
        <w:fldChar w:fldCharType="separate"/>
      </w:r>
      <w:r w:rsidR="00C00DEE" w:rsidRPr="0018455D">
        <w:rPr>
          <w:vertAlign w:val="superscript"/>
          <w:lang w:val="en-US"/>
        </w:rPr>
        <w:t>26</w:t>
      </w:r>
      <w:r w:rsidR="00B2444A" w:rsidRPr="0018455D">
        <w:rPr>
          <w:lang w:val="en-US"/>
        </w:rPr>
        <w:fldChar w:fldCharType="end"/>
      </w:r>
      <w:r w:rsidRPr="0018455D">
        <w:rPr>
          <w:lang w:val="en-US"/>
        </w:rPr>
        <w:t>. Studies have shown that patients with schizophrenia demonstrate deficits in learning from social feedback, which may be linked to abnormal activation in the TPJ and other related brain regions</w:t>
      </w:r>
      <w:r w:rsidR="00413D67" w:rsidRPr="0018455D">
        <w:rPr>
          <w:lang w:val="en-US"/>
        </w:rPr>
        <w:fldChar w:fldCharType="begin"/>
      </w:r>
      <w:r w:rsidR="00C00DEE" w:rsidRPr="0018455D">
        <w:rPr>
          <w:lang w:val="en-US"/>
        </w:rPr>
        <w:instrText xml:space="preserve"> ADDIN ZOTERO_ITEM CSL_CITATION {"citationID":"E4GnW4Yd","properties":{"formattedCitation":"\\super 27\\nosupersub{}","plainCitation":"27","noteIndex":0},"citationItems":[{"id":4802,"uris":["http://zotero.org/users/9264269/items/AAT9R79Q"],"itemData":{"id":4802,"type":"article-journal","abstract":"Abstract\n            \n              Background\n              Psychosis is characterized by problems in social functioning that exist well before illness onset, and in individuals at clinical high risk (CHR) for psychosis. Trust is an essential element for social interactions that is impaired in psychosis. In the trust game, chronic patients showed reduced baseline trust, impaired response to positive social feedback, and attenuated brain activation in reward and mentalizing areas. We investigated whether first-episode psychosis patients (FEP) and CHR show similar abnormalities in the neural and behavioral mechanisms underlying trust.\n            \n            \n              Methods\n              Twenty-two FEP, 17 CHR, and 43 healthy controls performed two trust games, with a cooperative and an unfair partner in the fMRI scanner. Region of interest analyses were performed on mentalizing and reward processing areas, during the investment and outcome phases of the games.\n            \n            \n              Results\n              Compared with healthy controls, FEP and CHR showed reduced baseline trust, but like controls, learned to trust in response to cooperative and unfair feedback. Symptom severity was not associated with baseline trust, however in FEP associated with reduced response to feedback. The only group differences in brain activation were that CHR recruited the temporo-parietal junction (TPJ) more than FEP and controls during investment in the unfair condition. This hyper-activation in CHR was associated with greater symptom severity.\n            \n            \n              Conclusions\n              Reduced baseline trust may be associated with risk for psychotic illness, or generally with poor mental health. Feedback learning is still intact in CHR and FEP, as opposed to chronic patients. CHR however show distinct neural activation patterns of hyper-activation of the TPJ.","container-title":"Psychological Medicine","DOI":"10.1017/S003329171800140X","ISSN":"0033-2917, 1469-8978","issue":"5","journalAbbreviation":"Psychol. Med.","language":"en","note":"number: 5","page":"780-790","source":"DOI.org (Crossref)","title":"Learning to trust: social feedback normalizes trust behavior in first-episode psychosis and clinical high risk","title-short":"Learning to trust","volume":"49","author":[{"family":"Lemmers-Jansen","given":"Imke L. J."},{"family":"Fett","given":"Anne-Kathrin J."},{"family":"Hanssen","given":"Esther"},{"family":"Veltman","given":"Dick J."},{"family":"Krabbendam","given":"Lydia"}],"issued":{"date-parts":[["2019",4]]}}}],"schema":"https://github.com/citation-style-language/schema/raw/master/csl-citation.json"} </w:instrText>
      </w:r>
      <w:r w:rsidR="00413D67" w:rsidRPr="0018455D">
        <w:rPr>
          <w:lang w:val="en-US"/>
        </w:rPr>
        <w:fldChar w:fldCharType="separate"/>
      </w:r>
      <w:r w:rsidR="00C00DEE" w:rsidRPr="0018455D">
        <w:rPr>
          <w:vertAlign w:val="superscript"/>
          <w:lang w:val="en-US"/>
        </w:rPr>
        <w:t>27</w:t>
      </w:r>
      <w:r w:rsidR="00413D67" w:rsidRPr="0018455D">
        <w:rPr>
          <w:lang w:val="en-US"/>
        </w:rPr>
        <w:fldChar w:fldCharType="end"/>
      </w:r>
      <w:r w:rsidRPr="0018455D">
        <w:rPr>
          <w:lang w:val="en-US"/>
        </w:rPr>
        <w:t>. These neural disruptions can lead to maladaptive social behaviors, such as distrust and social withdrawal, which further exacerbate the challenges faced by individuals with schizophrenia in their daily lives.</w:t>
      </w:r>
    </w:p>
    <w:p w14:paraId="69003101" w14:textId="77777777" w:rsidR="00D706ED" w:rsidRPr="0018455D" w:rsidRDefault="00D706ED" w:rsidP="00511BB7">
      <w:pPr>
        <w:rPr>
          <w:lang w:val="en-US"/>
        </w:rPr>
      </w:pPr>
    </w:p>
    <w:p w14:paraId="0185B10A" w14:textId="756F27E9" w:rsidR="00D706ED" w:rsidRPr="0018455D" w:rsidRDefault="00D706ED" w:rsidP="00511BB7">
      <w:pPr>
        <w:rPr>
          <w:lang w:val="en-US"/>
        </w:rPr>
      </w:pPr>
      <w:r w:rsidRPr="0018455D">
        <w:rPr>
          <w:lang w:val="en-US"/>
        </w:rPr>
        <w:t>There are many studies indicating that PE is impaired in schizophrenia. Deactivation was detected in the right superior frontal lobe and inferior frontal lobes during PE compared to healthy controls. Increased activation was seen in the PCC, which is part of the DMN, indicating impairment in the estimation of self-worth in the schizophrenia group</w:t>
      </w:r>
      <w:r w:rsidR="00984E65" w:rsidRPr="0018455D">
        <w:rPr>
          <w:lang w:val="en-US"/>
        </w:rPr>
        <w:fldChar w:fldCharType="begin"/>
      </w:r>
      <w:r w:rsidR="00C00DEE" w:rsidRPr="0018455D">
        <w:rPr>
          <w:lang w:val="en-US"/>
        </w:rPr>
        <w:instrText xml:space="preserve"> ADDIN ZOTERO_ITEM CSL_CITATION {"citationID":"FVUlgf5X","properties":{"formattedCitation":"\\super 28\\nosupersub{}","plainCitation":"28","noteIndex":0},"citationItems":[{"id":4804,"uris":["http://zotero.org/users/9264269/items/TYJAVZZB"],"itemData":{"id":4804,"type":"article-journal","container-title":"Human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Adam"},{"family":"Tolomeo","given":"Serenella"},{"family":"Yu","given":"Rongjun"}],"issued":{"date-parts":[["2021",8]]}}}],"schema":"https://github.com/citation-style-language/schema/raw/master/csl-citation.json"} </w:instrText>
      </w:r>
      <w:r w:rsidR="00984E65" w:rsidRPr="0018455D">
        <w:rPr>
          <w:lang w:val="en-US"/>
        </w:rPr>
        <w:fldChar w:fldCharType="separate"/>
      </w:r>
      <w:r w:rsidR="00C00DEE" w:rsidRPr="0018455D">
        <w:rPr>
          <w:vertAlign w:val="superscript"/>
          <w:lang w:val="en-US"/>
        </w:rPr>
        <w:t>28</w:t>
      </w:r>
      <w:r w:rsidR="00984E65" w:rsidRPr="0018455D">
        <w:rPr>
          <w:lang w:val="en-US"/>
        </w:rPr>
        <w:fldChar w:fldCharType="end"/>
      </w:r>
      <w:r w:rsidRPr="0018455D">
        <w:rPr>
          <w:lang w:val="en-US"/>
        </w:rPr>
        <w:t xml:space="preserve">. In negative prediction error, differences in </w:t>
      </w:r>
      <w:proofErr w:type="spellStart"/>
      <w:r w:rsidRPr="0018455D">
        <w:rPr>
          <w:lang w:val="en-US"/>
        </w:rPr>
        <w:t>mPFC</w:t>
      </w:r>
      <w:proofErr w:type="spellEnd"/>
      <w:r w:rsidRPr="0018455D">
        <w:rPr>
          <w:lang w:val="en-US"/>
        </w:rPr>
        <w:t xml:space="preserve"> and right middle frontal cortex activations have been observed</w:t>
      </w:r>
      <w:r w:rsidR="00E70585" w:rsidRPr="0018455D">
        <w:rPr>
          <w:lang w:val="en-US"/>
        </w:rPr>
        <w:fldChar w:fldCharType="begin"/>
      </w:r>
      <w:r w:rsidR="00C00DEE" w:rsidRPr="0018455D">
        <w:rPr>
          <w:lang w:val="en-US"/>
        </w:rPr>
        <w:instrText xml:space="preserve"> ADDIN ZOTERO_ITEM CSL_CITATION {"citationID":"VkWPWgek","properties":{"formattedCitation":"\\super 28,29\\nosupersub{}","plainCitation":"28,29","noteIndex":0},"citationItems":[{"id":4804,"uris":["http://zotero.org/users/9264269/items/TYJAVZZB"],"itemData":{"id":4804,"type":"article-journal","container-title":"Human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Adam"},{"family":"Tolomeo","given":"Serenella"},{"family":"Yu","given":"Rongjun"}],"issued":{"date-parts":[["2021",8]]}}},{"id":4905,"uris":["http://zotero.org/users/9264269/items/6CH4QNWF"],"itemData":{"id":4905,"type":"article-journal","container-title":"Journal of Abnormal Psychology","DOI":"10.1037/abn0000137","ISSN":"1939-1846, 0021-843X","issue":"3","language":"en","license":"http://www.apa.org/pubs/journals/resources/open-access.aspx","note":"publisher: American Psychological Association (APA)","page":"453-469","source":"Crossref","title":"Frontal-striatum dysfunction during reward processing: Relationships to amotivation in schizophrenia.","title-short":"Frontal-striatum dysfunction during reward processing","volume":"125","author":[{"family":"Chung","given":"Yu Sun"},{"family":"Barch","given":"Deanna M."}],"issued":{"date-parts":[["2016",4]]}}}],"schema":"https://github.com/citation-style-language/schema/raw/master/csl-citation.json"} </w:instrText>
      </w:r>
      <w:r w:rsidR="00E70585" w:rsidRPr="0018455D">
        <w:rPr>
          <w:lang w:val="en-US"/>
        </w:rPr>
        <w:fldChar w:fldCharType="separate"/>
      </w:r>
      <w:r w:rsidR="00C00DEE" w:rsidRPr="0018455D">
        <w:rPr>
          <w:vertAlign w:val="superscript"/>
          <w:lang w:val="en-US"/>
        </w:rPr>
        <w:t>28,29</w:t>
      </w:r>
      <w:r w:rsidR="00E70585" w:rsidRPr="0018455D">
        <w:rPr>
          <w:lang w:val="en-US"/>
        </w:rPr>
        <w:fldChar w:fldCharType="end"/>
      </w:r>
      <w:r w:rsidRPr="0018455D">
        <w:rPr>
          <w:lang w:val="en-US"/>
        </w:rPr>
        <w:t>. In positive prediction error, impairments are manifested by deactivation in PFC, which may explain the avolition among negative findings</w:t>
      </w:r>
      <w:r w:rsidR="005E057C" w:rsidRPr="0018455D">
        <w:rPr>
          <w:lang w:val="en-US"/>
        </w:rPr>
        <w:fldChar w:fldCharType="begin"/>
      </w:r>
      <w:r w:rsidR="00C00DEE" w:rsidRPr="0018455D">
        <w:rPr>
          <w:lang w:val="en-US"/>
        </w:rPr>
        <w:instrText xml:space="preserve"> ADDIN ZOTERO_ITEM CSL_CITATION {"citationID":"SxzsFpqA","properties":{"formattedCitation":"\\super 30\\nosupersub{}","plainCitation":"30","noteIndex":0},"citationItems":[{"id":4776,"uris":["http://zotero.org/users/9264269/items/2MF4KWPP"],"itemData":{"id":4776,"type":"article-journal","abstract":"Abstract\n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r w:rsidR="005E057C" w:rsidRPr="0018455D">
        <w:rPr>
          <w:lang w:val="en-US"/>
        </w:rPr>
        <w:fldChar w:fldCharType="separate"/>
      </w:r>
      <w:r w:rsidR="00C00DEE" w:rsidRPr="0018455D">
        <w:rPr>
          <w:vertAlign w:val="superscript"/>
          <w:lang w:val="en-US"/>
        </w:rPr>
        <w:t>30</w:t>
      </w:r>
      <w:r w:rsidR="005E057C" w:rsidRPr="0018455D">
        <w:rPr>
          <w:lang w:val="en-US"/>
        </w:rPr>
        <w:fldChar w:fldCharType="end"/>
      </w:r>
      <w:r w:rsidRPr="0018455D">
        <w:rPr>
          <w:lang w:val="en-US"/>
        </w:rPr>
        <w:t>. It has also been suggested that impaired PE calculations in schizophrenia may cause delusions</w:t>
      </w:r>
      <w:r w:rsidR="009B3228" w:rsidRPr="0018455D">
        <w:rPr>
          <w:lang w:val="en-US"/>
        </w:rPr>
        <w:fldChar w:fldCharType="begin"/>
      </w:r>
      <w:r w:rsidR="00C00DEE" w:rsidRPr="0018455D">
        <w:rPr>
          <w:lang w:val="en-US"/>
        </w:rPr>
        <w:instrText xml:space="preserve"> ADDIN ZOTERO_ITEM CSL_CITATION {"citationID":"md47mSz6","properties":{"formattedCitation":"\\super 31,32\\nosupersub{}","plainCitation":"31,32","noteIndex":0},"citationItems":[{"id":4909,"uris":["http://zotero.org/users/9264269/items/MJBHHHMK"],"itemData":{"id":4909,"type":"article-journal","container-title":"Brain","DOI":"10.1093/brain/awm173","ISSN":"0006-8950, 1460-2156","issue":"9","language":"en","note":"publisher: Oxford University Press (OUP)","page":"2387-2400","source":"Crossref","title":"Disrupted prediction-error signal in psychosis: evidence for an associative account of delusions","title-short":"Disrupted prediction-error signal in psychosis","volume":"130","author":[{"family":"Corlett","given":"P.R."},{"family":"Murray","given":"G.K."},{"family":"Honey","given":"G.D."},{"family":"Aitken","given":"M.R.F."},{"family":"Shanks","given":"D.R."},{"family":"Robbins","given":"T.W."},{"family":"Bullmore","given":"E.T."},{"family":"Dickinson","given":"A."},{"family":"Fletcher","given":"P.C."}],"issued":{"date-parts":[["2007",9,1]]}}},{"id":4907,"uris":["http://zotero.org/users/9264269/items/Y85BN47I"],"itemData":{"id":4907,"type":"article-journal","container-title":"Cognitive Neuropsychiatry","DOI":"10.1080/13546805.2014.897601","ISSN":"1354-6805, 1464-0619","issue":"5","language":"en","note":"publisher: Informa UK Limited","page":"439-467","source":"Crossref","title":"Delusions and prediction error: re-examining the behavioural evidence for disrupted error signalling in delusion formation","title-short":"Delusions and prediction error","volume":"19","author":[{"family":"Griffiths","given":"Oren"},{"family":"Langdon","given":"Robyn"},{"family":"Le Pelley","given":"Mike E."},{"family":"Coltheart","given":"Max"}],"issued":{"date-parts":[["2014",9,3]]}}}],"schema":"https://github.com/citation-style-language/schema/raw/master/csl-citation.json"} </w:instrText>
      </w:r>
      <w:r w:rsidR="009B3228" w:rsidRPr="0018455D">
        <w:rPr>
          <w:lang w:val="en-US"/>
        </w:rPr>
        <w:fldChar w:fldCharType="separate"/>
      </w:r>
      <w:r w:rsidR="00C00DEE" w:rsidRPr="0018455D">
        <w:rPr>
          <w:vertAlign w:val="superscript"/>
          <w:lang w:val="en-US"/>
        </w:rPr>
        <w:t>31,32</w:t>
      </w:r>
      <w:r w:rsidR="009B3228" w:rsidRPr="0018455D">
        <w:rPr>
          <w:lang w:val="en-US"/>
        </w:rPr>
        <w:fldChar w:fldCharType="end"/>
      </w:r>
      <w:r w:rsidRPr="0018455D">
        <w:rPr>
          <w:lang w:val="en-US"/>
        </w:rPr>
        <w:t>. According to the incentive salience hypothesis, increased firing of chaotic or stress-related dopaminergic afferents in the striatum of schizophrenia patients has been proposed to attribute salience to irrelevant stimuli</w:t>
      </w:r>
      <w:r w:rsidR="00F408AF" w:rsidRPr="0018455D">
        <w:rPr>
          <w:lang w:val="en-US"/>
        </w:rPr>
        <w:fldChar w:fldCharType="begin"/>
      </w:r>
      <w:r w:rsidR="00C00DEE" w:rsidRPr="0018455D">
        <w:rPr>
          <w:lang w:val="en-US"/>
        </w:rPr>
        <w:instrText xml:space="preserve"> ADDIN ZOTERO_ITEM CSL_CITATION {"citationID":"LGDtJ8m9","properties":{"formattedCitation":"\\super 33\\uc0\\u8211{}35\\nosupersub{}","plainCitation":"33–35","noteIndex":0},"citationItems":[{"id":4911,"uris":["http://zotero.org/users/9264269/items/JG7HVVKN"],"itemData":{"id":4911,"type":"article-journal","container-title":"World Psychiatry","DOI":"10.1002/wps.20276","ISSN":"1723-8617, 2051-5545","issue":"1","language":"en","license":"http://onlinelibrary.wiley.com/termsAndConditions#vor","note":"publisher: Wiley","page":"3-4","source":"Crossref","title":"Dopamine and the aberrant salience hypothesis of schizophrenia","volume":"15","author":[{"family":"Howes","given":"Oliver D."},{"family":"Nour","given":"Matthew M."}],"issued":{"date-parts":[["2016",2]]}}},{"id":4913,"uris":["http://zotero.org/users/9264269/items/FV6RPVSJ"],"itemData":{"id":4913,"type":"article-journal","container-title":"Schizophrenia Bulletin","DOI":"10.1093/schbul/sbq031","ISSN":"0586-7614, 1745-1701","issue":"3","language":"en","note":"publisher: Oxford University Press (OUP)","page":"472-485","source":"Crossref","title":"Dopaminergic Dysfunction in Schizophrenia: Salience Attribution Revisited","title-short":"Dopaminergic Dysfunction in Schizophrenia","volume":"36","author":[{"family":"Heinz","given":"A."},{"family":"Schlagenhauf","given":"F."}],"issued":{"date-parts":[["2010",5,1]]}}},{"id":4915,"uris":["http://zotero.org/users/9264269/items/TDNS4UJE"],"itemData":{"id":4915,"type":"article-journal","container-title":"American Journal of Psychiatry","DOI":"10.1176/appi.ajp.160.1.13","ISSN":"0002-953X, 1535-7228","issue":"1","journalAbbreviation":"AJP","language":"en","note":"publisher: American Psychiatric Association Publishing","page":"13-23","source":"Crossref","title":"Psychosis as a State of Aberrant Salience: A Framework Linking Biology, Phenomenology, and Pharmacology in Schizophrenia","title-short":"Psychosis as a State of Aberrant Salience","volume":"160","author":[{"family":"Kapur","given":"Shitij"}],"issued":{"date-parts":[["2003",1,1]]}}}],"schema":"https://github.com/citation-style-language/schema/raw/master/csl-citation.json"} </w:instrText>
      </w:r>
      <w:r w:rsidR="00F408AF" w:rsidRPr="0018455D">
        <w:rPr>
          <w:lang w:val="en-US"/>
        </w:rPr>
        <w:fldChar w:fldCharType="separate"/>
      </w:r>
      <w:r w:rsidR="00C00DEE" w:rsidRPr="0018455D">
        <w:rPr>
          <w:vertAlign w:val="superscript"/>
          <w:lang w:val="en-US"/>
        </w:rPr>
        <w:t>33–35</w:t>
      </w:r>
      <w:r w:rsidR="00F408AF" w:rsidRPr="0018455D">
        <w:rPr>
          <w:lang w:val="en-US"/>
        </w:rPr>
        <w:fldChar w:fldCharType="end"/>
      </w:r>
      <w:r w:rsidRPr="0018455D">
        <w:rPr>
          <w:lang w:val="en-US"/>
        </w:rPr>
        <w:t>. Over-attribution of meaning to irrelevant cues may affect thought content and mood, leading to perceptual distortions and the formation of delusions</w:t>
      </w:r>
      <w:r w:rsidR="00D96874" w:rsidRPr="0018455D">
        <w:rPr>
          <w:lang w:val="en-US"/>
        </w:rPr>
        <w:fldChar w:fldCharType="begin"/>
      </w:r>
      <w:r w:rsidR="00C00DEE" w:rsidRPr="0018455D">
        <w:rPr>
          <w:lang w:val="en-US"/>
        </w:rPr>
        <w:instrText xml:space="preserve"> ADDIN ZOTERO_ITEM CSL_CITATION {"citationID":"vXhv7phA","properties":{"formattedCitation":"\\super 28\\nosupersub{}","plainCitation":"28","noteIndex":0},"citationItems":[{"id":4804,"uris":["http://zotero.org/users/9264269/items/TYJAVZZB"],"itemData":{"id":4804,"type":"article-journal","container-title":"Human Brain Mapping","DOI":"10.1002/hbm.25453","ISSN":"1065-9471, 1097-0193","issue":"11","journalAbbreviation":"Hum Brain Mapp","language":"en","note":"number: 11","page":"3547-3560","source":"DOI.org (Crossref)","title":"Abnormal prediction error processing in schizophrenia and depression","volume":"42","author":[{"family":"Yaple","given":"Zachary Adam"},{"family":"Tolomeo","given":"Serenella"},{"family":"Yu","given":"Rongjun"}],"issued":{"date-parts":[["2021",8]]}}}],"schema":"https://github.com/citation-style-language/schema/raw/master/csl-citation.json"} </w:instrText>
      </w:r>
      <w:r w:rsidR="00D96874" w:rsidRPr="0018455D">
        <w:rPr>
          <w:lang w:val="en-US"/>
        </w:rPr>
        <w:fldChar w:fldCharType="separate"/>
      </w:r>
      <w:r w:rsidR="00C00DEE" w:rsidRPr="0018455D">
        <w:rPr>
          <w:vertAlign w:val="superscript"/>
          <w:lang w:val="en-US"/>
        </w:rPr>
        <w:t>28</w:t>
      </w:r>
      <w:r w:rsidR="00D96874" w:rsidRPr="0018455D">
        <w:rPr>
          <w:lang w:val="en-US"/>
        </w:rPr>
        <w:fldChar w:fldCharType="end"/>
      </w:r>
      <w:r w:rsidRPr="0018455D">
        <w:rPr>
          <w:lang w:val="en-US"/>
        </w:rPr>
        <w:t>. This condition has also been thought to affect cognitive processes in schizophrenia patients by causing paradoxical learning (over-learning of irrelevant and neutral information and under-learning of rewarding events)</w:t>
      </w:r>
      <w:r w:rsidR="00D76242" w:rsidRPr="0018455D">
        <w:rPr>
          <w:lang w:val="en-US"/>
        </w:rPr>
        <w:fldChar w:fldCharType="begin"/>
      </w:r>
      <w:r w:rsidR="00C00DEE" w:rsidRPr="0018455D">
        <w:rPr>
          <w:lang w:val="en-US"/>
        </w:rPr>
        <w:instrText xml:space="preserve"> ADDIN ZOTERO_ITEM CSL_CITATION {"citationID":"UB8wpnsq","properties":{"formattedCitation":"\\super 30\\nosupersub{}","plainCitation":"30","noteIndex":0},"citationItems":[{"id":4776,"uris":["http://zotero.org/users/9264269/items/2MF4KWPP"],"itemData":{"id":4776,"type":"article-journal","abstract":"Abstract\n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r w:rsidR="00D76242" w:rsidRPr="0018455D">
        <w:rPr>
          <w:lang w:val="en-US"/>
        </w:rPr>
        <w:fldChar w:fldCharType="separate"/>
      </w:r>
      <w:r w:rsidR="00C00DEE" w:rsidRPr="0018455D">
        <w:rPr>
          <w:vertAlign w:val="superscript"/>
          <w:lang w:val="en-US"/>
        </w:rPr>
        <w:t>30</w:t>
      </w:r>
      <w:r w:rsidR="00D76242" w:rsidRPr="0018455D">
        <w:rPr>
          <w:lang w:val="en-US"/>
        </w:rPr>
        <w:fldChar w:fldCharType="end"/>
      </w:r>
      <w:r w:rsidRPr="0018455D">
        <w:rPr>
          <w:lang w:val="en-US"/>
        </w:rPr>
        <w:t>.</w:t>
      </w:r>
      <w:r w:rsidR="00866D1C" w:rsidRPr="0018455D">
        <w:rPr>
          <w:lang w:val="en-US"/>
        </w:rPr>
        <w:t xml:space="preserve"> </w:t>
      </w:r>
      <w:r w:rsidRPr="0018455D">
        <w:rPr>
          <w:lang w:val="en-US"/>
        </w:rPr>
        <w:t>Moreover, the role of dopamine in schizophrenia cannot be overlooked. The dopamine hypothesis suggests that dysregulation of dopaminergic pathways contributes to the cognitive and emotional symptoms observed in schizophrenia</w:t>
      </w:r>
      <w:r w:rsidR="00D76242" w:rsidRPr="0018455D">
        <w:rPr>
          <w:lang w:val="en-US"/>
        </w:rPr>
        <w:fldChar w:fldCharType="begin"/>
      </w:r>
      <w:r w:rsidR="00C00DEE" w:rsidRPr="0018455D">
        <w:rPr>
          <w:lang w:val="en-US"/>
        </w:rPr>
        <w:instrText xml:space="preserve"> ADDIN ZOTERO_ITEM CSL_CITATION {"citationID":"DZf76pUp","properties":{"formattedCitation":"\\super 30\\nosupersub{}","plainCitation":"30","noteIndex":0},"citationItems":[{"id":4776,"uris":["http://zotero.org/users/9264269/items/2MF4KWPP"],"itemData":{"id":4776,"type":"article-journal","abstract":"Abstract\n            Schizophrenia is a severe psychiatric disorder affecting 21 million people worldwide. People with schizophrenia suffer from symptoms including psychosis and delusions, apathy, anhedonia, and cognitive deficits. Strikingly, schizophrenia is characterised by a learning paradox involving difficulties learning from rewarding events, whilst simultaneously ‘overlearning’ about irrelevant or neutral information. While dysfunction in dopaminergic signalling has long been linked to the pathophysiology of schizophrenia, a cohesive framework that accounts for this learning paradox remains elusive. Recently, there has been an explosion of new research investigating how dopamine contributes to reinforcement learning, which illustrates that midbrain dopamine contributes in complex ways to reinforcement learning, not previously envisioned. This new data brings new possibilities for how dopamine signalling contributes to the symptomatology of schizophrenia. Building on recent work, we present a new neural framework for how we might envision specific dopamine circuits contributing to this learning paradox in schizophrenia in the context of models of reinforcement learning. Further, we discuss avenues of preclinical research with the use of cutting-edge neuroscience techniques where aspects of this model may be tested. Ultimately, it is hoped that this review will spur to action more research utilising specific reinforcement learning paradigms in preclinical models of schizophrenia, to reconcile seemingly disparate symptomatology and develop more efficient therapeutics.","container-title":"Neuropsychopharmacology","DOI":"10.1038/s41386-021-01188-y","ISSN":"0893-133X, 1740-634X","issue":"3","journalAbbreviation":"Neuropsychopharmacol.","language":"en","note":"number: 3","page":"628-640","source":"DOI.org (Crossref)","title":"The prediction-error hypothesis of schizophrenia: new data point to circuit-specific changes in dopamine activity","title-short":"The prediction-error hypothesis of schizophrenia","volume":"47","author":[{"family":"Millard","given":"Samuel J."},{"family":"Bearden","given":"Carrie E."},{"family":"Karlsgodt","given":"Katherine H."},{"family":"Sharpe","given":"Melissa J."}],"issued":{"date-parts":[["2022",2]]}}}],"schema":"https://github.com/citation-style-language/schema/raw/master/csl-citation.json"} </w:instrText>
      </w:r>
      <w:r w:rsidR="00D76242" w:rsidRPr="0018455D">
        <w:rPr>
          <w:lang w:val="en-US"/>
        </w:rPr>
        <w:fldChar w:fldCharType="separate"/>
      </w:r>
      <w:r w:rsidR="00C00DEE" w:rsidRPr="0018455D">
        <w:rPr>
          <w:vertAlign w:val="superscript"/>
          <w:lang w:val="en-US"/>
        </w:rPr>
        <w:t>30</w:t>
      </w:r>
      <w:r w:rsidR="00D76242" w:rsidRPr="0018455D">
        <w:rPr>
          <w:lang w:val="en-US"/>
        </w:rPr>
        <w:fldChar w:fldCharType="end"/>
      </w:r>
      <w:r w:rsidRPr="0018455D">
        <w:rPr>
          <w:lang w:val="en-US"/>
        </w:rPr>
        <w:t xml:space="preserve"> Specifically, the TPJ's interaction with dopaminergic systems may influence social reward processing, which is critical for establishing trust and cooperation in social contexts</w:t>
      </w:r>
      <w:r w:rsidR="00C255DF" w:rsidRPr="0018455D">
        <w:rPr>
          <w:lang w:val="en-US"/>
        </w:rPr>
        <w:fldChar w:fldCharType="begin"/>
      </w:r>
      <w:r w:rsidR="00C00DEE" w:rsidRPr="0018455D">
        <w:rPr>
          <w:lang w:val="en-US"/>
        </w:rPr>
        <w:instrText xml:space="preserve"> ADDIN ZOTERO_ITEM CSL_CITATION {"citationID":"wXOyVvPx","properties":{"formattedCitation":"\\super 36\\nosupersub{}","plainCitation":"36","noteIndex":0},"citationItems":[{"id":4799,"uris":["http://zotero.org/users/9264269/items/KRWIYSMU"],"itemData":{"id":4799,"type":"article-journal","container-title":"Brain","DOI":"10.1093/brain/awr359","ISSN":"1460-2156,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M."},{"family":"Krabbendam","given":"Lydia"}],"issued":{"date-parts":[["2012",3]]}}}],"schema":"https://github.com/citation-style-language/schema/raw/master/csl-citation.json"} </w:instrText>
      </w:r>
      <w:r w:rsidR="00C255DF" w:rsidRPr="0018455D">
        <w:rPr>
          <w:lang w:val="en-US"/>
        </w:rPr>
        <w:fldChar w:fldCharType="separate"/>
      </w:r>
      <w:r w:rsidR="00C00DEE" w:rsidRPr="0018455D">
        <w:rPr>
          <w:vertAlign w:val="superscript"/>
          <w:lang w:val="en-US"/>
        </w:rPr>
        <w:t>36</w:t>
      </w:r>
      <w:r w:rsidR="00C255DF" w:rsidRPr="0018455D">
        <w:rPr>
          <w:lang w:val="en-US"/>
        </w:rPr>
        <w:fldChar w:fldCharType="end"/>
      </w:r>
      <w:r w:rsidR="00C255DF" w:rsidRPr="0018455D">
        <w:rPr>
          <w:lang w:val="en-US"/>
        </w:rPr>
        <w:t>.</w:t>
      </w:r>
      <w:r w:rsidRPr="0018455D">
        <w:rPr>
          <w:lang w:val="en-US"/>
        </w:rPr>
        <w:t xml:space="preserve"> </w:t>
      </w:r>
    </w:p>
    <w:p w14:paraId="562D0AA7" w14:textId="77777777" w:rsidR="00866D1C" w:rsidRPr="0018455D" w:rsidRDefault="00866D1C" w:rsidP="00511BB7">
      <w:pPr>
        <w:rPr>
          <w:lang w:val="en-US"/>
        </w:rPr>
      </w:pPr>
    </w:p>
    <w:p w14:paraId="199064E4" w14:textId="70ECDB89" w:rsidR="00CB7251" w:rsidRPr="0018455D" w:rsidRDefault="00D706ED" w:rsidP="00511BB7">
      <w:pPr>
        <w:rPr>
          <w:lang w:val="en-US"/>
        </w:rPr>
      </w:pPr>
      <w:r w:rsidRPr="0018455D">
        <w:rPr>
          <w:highlight w:val="white"/>
          <w:lang w:val="en-US"/>
        </w:rPr>
        <w:t xml:space="preserve">The interplay between neural mechanisms, social cognition, and dopamine dysregulation highlights schizophrenia's multifaceted nature. The </w:t>
      </w:r>
      <w:r w:rsidR="0009638D" w:rsidRPr="0018455D">
        <w:rPr>
          <w:highlight w:val="white"/>
          <w:lang w:val="en-US"/>
        </w:rPr>
        <w:t xml:space="preserve">TPJ </w:t>
      </w:r>
      <w:r w:rsidRPr="0018455D">
        <w:rPr>
          <w:highlight w:val="white"/>
          <w:lang w:val="en-US"/>
        </w:rPr>
        <w:t xml:space="preserve">emerges as a critical region for understanding the social deficits associated with the disorder, particularly in the context of trust and cooperation. The neural underpinnings of social cognition in schizophrenia with PE contribute to a deeper understanding of the disorder. </w:t>
      </w:r>
    </w:p>
    <w:p w14:paraId="6AA236C2" w14:textId="55CF4A9A" w:rsidR="00AC0C31" w:rsidRPr="0018455D" w:rsidRDefault="00CB7251" w:rsidP="00511BB7">
      <w:pPr>
        <w:rPr>
          <w:lang w:val="en-US"/>
        </w:rPr>
      </w:pPr>
      <w:r w:rsidRPr="0018455D">
        <w:rPr>
          <w:lang w:val="en-US"/>
        </w:rPr>
        <w:t xml:space="preserve">In this study, we aimed to </w:t>
      </w:r>
      <w:r w:rsidR="00D706ED" w:rsidRPr="0018455D">
        <w:rPr>
          <w:lang w:val="en-US"/>
        </w:rPr>
        <w:t xml:space="preserve">compare </w:t>
      </w:r>
      <w:r w:rsidRPr="0018455D">
        <w:rPr>
          <w:lang w:val="en-US"/>
        </w:rPr>
        <w:t xml:space="preserve">TPJ </w:t>
      </w:r>
      <w:r w:rsidR="00866D1C" w:rsidRPr="0018455D">
        <w:rPr>
          <w:lang w:val="en-US"/>
        </w:rPr>
        <w:t>activation</w:t>
      </w:r>
      <w:r w:rsidR="00D706ED" w:rsidRPr="0018455D">
        <w:rPr>
          <w:lang w:val="en-US"/>
        </w:rPr>
        <w:t xml:space="preserve"> </w:t>
      </w:r>
      <w:r w:rsidRPr="0018455D">
        <w:rPr>
          <w:lang w:val="en-US"/>
        </w:rPr>
        <w:t xml:space="preserve">between </w:t>
      </w:r>
      <w:r w:rsidR="00D706ED" w:rsidRPr="0018455D">
        <w:rPr>
          <w:lang w:val="en-US"/>
        </w:rPr>
        <w:t xml:space="preserve">schizophrenia patients </w:t>
      </w:r>
      <w:r w:rsidRPr="0018455D">
        <w:rPr>
          <w:lang w:val="en-US"/>
        </w:rPr>
        <w:t xml:space="preserve">and </w:t>
      </w:r>
      <w:r w:rsidR="00D706ED" w:rsidRPr="0018455D">
        <w:rPr>
          <w:lang w:val="en-US"/>
        </w:rPr>
        <w:t xml:space="preserve">healthy controls </w:t>
      </w:r>
      <w:r w:rsidRPr="0018455D">
        <w:rPr>
          <w:lang w:val="en-US"/>
        </w:rPr>
        <w:t>during</w:t>
      </w:r>
      <w:r w:rsidR="00D706ED" w:rsidRPr="0018455D">
        <w:rPr>
          <w:lang w:val="en-US"/>
        </w:rPr>
        <w:t xml:space="preserve"> the trust game. To achieve this, we designed a trust game </w:t>
      </w:r>
      <w:r w:rsidR="00AC0C31" w:rsidRPr="0018455D">
        <w:rPr>
          <w:lang w:val="en-US"/>
        </w:rPr>
        <w:t xml:space="preserve">combined </w:t>
      </w:r>
      <w:r w:rsidR="00D706ED" w:rsidRPr="0018455D">
        <w:rPr>
          <w:lang w:val="en-US"/>
        </w:rPr>
        <w:t>with a reinforcement model that</w:t>
      </w:r>
      <w:r w:rsidR="00AC0C31" w:rsidRPr="0018455D">
        <w:rPr>
          <w:lang w:val="en-US"/>
        </w:rPr>
        <w:t xml:space="preserve"> </w:t>
      </w:r>
      <w:r w:rsidR="00CF70D1" w:rsidRPr="0018455D">
        <w:rPr>
          <w:lang w:val="en-US"/>
        </w:rPr>
        <w:t xml:space="preserve">was </w:t>
      </w:r>
      <w:r w:rsidR="00AC0C31" w:rsidRPr="0018455D">
        <w:rPr>
          <w:lang w:val="en-US"/>
        </w:rPr>
        <w:t>structured first</w:t>
      </w:r>
      <w:r w:rsidR="00CF70D1" w:rsidRPr="0018455D">
        <w:rPr>
          <w:lang w:val="en-US"/>
        </w:rPr>
        <w:t xml:space="preserve"> to</w:t>
      </w:r>
      <w:r w:rsidR="00AC0C31" w:rsidRPr="0018455D">
        <w:rPr>
          <w:lang w:val="en-US"/>
        </w:rPr>
        <w:t xml:space="preserve"> induce positive PE, then</w:t>
      </w:r>
      <w:r w:rsidR="00D706ED" w:rsidRPr="0018455D">
        <w:rPr>
          <w:lang w:val="en-US"/>
        </w:rPr>
        <w:t xml:space="preserve"> </w:t>
      </w:r>
      <w:r w:rsidR="00AC0C31" w:rsidRPr="0018455D">
        <w:rPr>
          <w:lang w:val="en-US"/>
        </w:rPr>
        <w:t>n</w:t>
      </w:r>
      <w:r w:rsidR="00D706ED" w:rsidRPr="0018455D">
        <w:rPr>
          <w:lang w:val="en-US"/>
        </w:rPr>
        <w:t>egative PE</w:t>
      </w:r>
      <w:r w:rsidR="00AC0C31" w:rsidRPr="0018455D">
        <w:rPr>
          <w:lang w:val="en-US"/>
        </w:rPr>
        <w:t>. Prediction errors were extracted from the response screen of the game and linked with BOLD signals obtained via fMRI.</w:t>
      </w:r>
    </w:p>
    <w:p w14:paraId="4EE25995" w14:textId="3922639D" w:rsidR="00AC0C31" w:rsidRPr="0018455D" w:rsidRDefault="00AC0C31" w:rsidP="00511BB7">
      <w:pPr>
        <w:rPr>
          <w:lang w:val="en-US"/>
        </w:rPr>
      </w:pPr>
      <w:r w:rsidRPr="0018455D">
        <w:rPr>
          <w:lang w:val="en-US"/>
        </w:rPr>
        <w:lastRenderedPageBreak/>
        <w:t xml:space="preserve">Our goal was to examine whether patients with schizophrenia invest differently during the trust game and to identify brain regions that exhibit altered activation patterns </w:t>
      </w:r>
      <w:r w:rsidR="00172234" w:rsidRPr="0018455D">
        <w:rPr>
          <w:lang w:val="en-US"/>
        </w:rPr>
        <w:t>related to PE</w:t>
      </w:r>
      <w:r w:rsidRPr="0018455D">
        <w:rPr>
          <w:lang w:val="en-US"/>
        </w:rPr>
        <w:t>. We hypothesized that TPJ activation would be reduced in the schizophrenia group and that this reduction would be associated with abnormal prediction error processing.</w:t>
      </w:r>
    </w:p>
    <w:p w14:paraId="21A31A7F" w14:textId="77777777" w:rsidR="00AC0C31" w:rsidRPr="0018455D" w:rsidRDefault="00AC0C31" w:rsidP="00511BB7">
      <w:pPr>
        <w:rPr>
          <w:sz w:val="28"/>
          <w:szCs w:val="28"/>
          <w:lang w:val="en-US"/>
        </w:rPr>
      </w:pPr>
    </w:p>
    <w:p w14:paraId="776D9292" w14:textId="78C8292C" w:rsidR="00D706ED" w:rsidRPr="0018455D" w:rsidRDefault="00095DAF" w:rsidP="00511BB7">
      <w:pPr>
        <w:rPr>
          <w:b/>
          <w:bCs/>
          <w:sz w:val="28"/>
          <w:szCs w:val="28"/>
          <w:lang w:val="en-US"/>
        </w:rPr>
      </w:pPr>
      <w:r w:rsidRPr="0018455D">
        <w:rPr>
          <w:b/>
          <w:bCs/>
          <w:sz w:val="28"/>
          <w:szCs w:val="28"/>
          <w:lang w:val="en-US"/>
        </w:rPr>
        <w:t>2.</w:t>
      </w:r>
      <w:r w:rsidR="00D706ED" w:rsidRPr="0018455D">
        <w:rPr>
          <w:b/>
          <w:bCs/>
          <w:sz w:val="28"/>
          <w:szCs w:val="28"/>
          <w:lang w:val="en-US"/>
        </w:rPr>
        <w:t>Methods</w:t>
      </w:r>
    </w:p>
    <w:p w14:paraId="1AC7BA2F" w14:textId="77777777" w:rsidR="00511BB7" w:rsidRPr="0018455D" w:rsidRDefault="00511BB7" w:rsidP="00511BB7">
      <w:pPr>
        <w:rPr>
          <w:b/>
          <w:bCs/>
          <w:lang w:val="en-US"/>
        </w:rPr>
      </w:pPr>
    </w:p>
    <w:p w14:paraId="044CF650" w14:textId="2228B14F" w:rsidR="00B963E1" w:rsidRPr="0018455D" w:rsidRDefault="00095DAF" w:rsidP="00511BB7">
      <w:pPr>
        <w:rPr>
          <w:b/>
          <w:bCs/>
          <w:lang w:val="en-US"/>
        </w:rPr>
      </w:pPr>
      <w:r w:rsidRPr="0018455D">
        <w:rPr>
          <w:b/>
          <w:bCs/>
          <w:lang w:val="en-US"/>
        </w:rPr>
        <w:t>2.</w:t>
      </w:r>
      <w:proofErr w:type="gramStart"/>
      <w:r w:rsidRPr="0018455D">
        <w:rPr>
          <w:b/>
          <w:bCs/>
          <w:lang w:val="en-US"/>
        </w:rPr>
        <w:t>1.</w:t>
      </w:r>
      <w:r w:rsidR="00B963E1" w:rsidRPr="0018455D">
        <w:rPr>
          <w:b/>
          <w:bCs/>
          <w:lang w:val="en-US"/>
        </w:rPr>
        <w:t>Participants</w:t>
      </w:r>
      <w:proofErr w:type="gramEnd"/>
    </w:p>
    <w:p w14:paraId="6E88AD1D" w14:textId="4826EC20" w:rsidR="00AC0C31" w:rsidRPr="0018455D" w:rsidRDefault="00A127BB" w:rsidP="00511BB7">
      <w:pPr>
        <w:rPr>
          <w:rFonts w:eastAsia="Times New Roman"/>
          <w:color w:val="0E0E0E"/>
          <w:lang w:val="en-US"/>
        </w:rPr>
      </w:pPr>
      <w:r w:rsidRPr="0018455D">
        <w:rPr>
          <w:rFonts w:eastAsia="Times New Roman"/>
          <w:color w:val="0E0E0E"/>
          <w:lang w:val="en-US"/>
        </w:rPr>
        <w:t>Clinically stable</w:t>
      </w:r>
      <w:r w:rsidR="00FF05E1" w:rsidRPr="0018455D">
        <w:rPr>
          <w:rFonts w:eastAsia="Times New Roman"/>
          <w:color w:val="0E0E0E"/>
          <w:lang w:val="en-US"/>
        </w:rPr>
        <w:t>, right-handed</w:t>
      </w:r>
      <w:r w:rsidRPr="0018455D">
        <w:rPr>
          <w:rFonts w:eastAsia="Times New Roman"/>
          <w:color w:val="0E0E0E"/>
          <w:lang w:val="en-US"/>
        </w:rPr>
        <w:t xml:space="preserve"> schizophrenia </w:t>
      </w:r>
      <w:r w:rsidR="00AC0C31" w:rsidRPr="0018455D">
        <w:rPr>
          <w:rFonts w:eastAsia="Times New Roman"/>
          <w:color w:val="0E0E0E"/>
          <w:lang w:val="en-US"/>
        </w:rPr>
        <w:t xml:space="preserve">patients were recruited from the Ege University Department of Psychiatry Outpatient Unit. All patients </w:t>
      </w:r>
      <w:proofErr w:type="gramStart"/>
      <w:r w:rsidR="00AC0C31" w:rsidRPr="0018455D">
        <w:rPr>
          <w:rFonts w:eastAsia="Times New Roman"/>
          <w:color w:val="0E0E0E"/>
          <w:lang w:val="en-US"/>
        </w:rPr>
        <w:t>had remained</w:t>
      </w:r>
      <w:proofErr w:type="gramEnd"/>
      <w:r w:rsidR="00AC0C31" w:rsidRPr="0018455D">
        <w:rPr>
          <w:rFonts w:eastAsia="Times New Roman"/>
          <w:color w:val="0E0E0E"/>
          <w:lang w:val="en-US"/>
        </w:rPr>
        <w:t xml:space="preserve"> on a consistent treatment regimen for at least six months </w:t>
      </w:r>
      <w:r w:rsidR="00A618E0" w:rsidRPr="0018455D">
        <w:rPr>
          <w:rFonts w:eastAsia="Times New Roman"/>
          <w:color w:val="0E0E0E"/>
          <w:lang w:val="en-US"/>
        </w:rPr>
        <w:t>before</w:t>
      </w:r>
      <w:r w:rsidR="00AC0C31" w:rsidRPr="0018455D">
        <w:rPr>
          <w:rFonts w:eastAsia="Times New Roman"/>
          <w:color w:val="0E0E0E"/>
          <w:lang w:val="en-US"/>
        </w:rPr>
        <w:t xml:space="preserve"> participation, without further alteration in medical treatment The study was conducted </w:t>
      </w:r>
      <w:r w:rsidR="00A618E0" w:rsidRPr="0018455D">
        <w:rPr>
          <w:rFonts w:eastAsia="Times New Roman"/>
          <w:color w:val="0E0E0E"/>
          <w:lang w:val="en-US"/>
        </w:rPr>
        <w:t>under</w:t>
      </w:r>
      <w:r w:rsidR="00AC0C31" w:rsidRPr="0018455D">
        <w:rPr>
          <w:rFonts w:eastAsia="Times New Roman"/>
          <w:color w:val="0E0E0E"/>
          <w:lang w:val="en-US"/>
        </w:rPr>
        <w:t xml:space="preserve"> the Declaration of Helsinki, and written informed consent was obtained from all participants.</w:t>
      </w:r>
    </w:p>
    <w:p w14:paraId="0C66157E" w14:textId="77777777" w:rsidR="00AC0C31" w:rsidRPr="0018455D" w:rsidRDefault="00AC0C31" w:rsidP="00511BB7">
      <w:pPr>
        <w:rPr>
          <w:rFonts w:eastAsia="Times New Roman"/>
          <w:color w:val="0E0E0E"/>
          <w:lang w:val="en-US"/>
        </w:rPr>
      </w:pPr>
    </w:p>
    <w:p w14:paraId="2ED408DF" w14:textId="09EDA8EC" w:rsidR="00897499" w:rsidRPr="0018455D" w:rsidRDefault="00AC0C31" w:rsidP="00511BB7">
      <w:pPr>
        <w:rPr>
          <w:rFonts w:eastAsia="Times New Roman"/>
          <w:color w:val="0E0E0E"/>
          <w:lang w:val="en-US"/>
        </w:rPr>
      </w:pPr>
      <w:r w:rsidRPr="0018455D">
        <w:rPr>
          <w:rFonts w:eastAsia="Times New Roman"/>
          <w:color w:val="0E0E0E"/>
          <w:lang w:val="en-US"/>
        </w:rPr>
        <w:t xml:space="preserve">Patients with current depressive episodes, substance use disorders, or significant medical conditions affecting cerebral blood flow were excluded. </w:t>
      </w:r>
      <w:proofErr w:type="gramStart"/>
      <w:r w:rsidRPr="0018455D">
        <w:rPr>
          <w:rFonts w:eastAsia="Times New Roman"/>
          <w:color w:val="0E0E0E"/>
          <w:lang w:val="en-US"/>
        </w:rPr>
        <w:t>Healthy</w:t>
      </w:r>
      <w:proofErr w:type="gramEnd"/>
      <w:r w:rsidRPr="0018455D">
        <w:rPr>
          <w:rFonts w:eastAsia="Times New Roman"/>
          <w:color w:val="0E0E0E"/>
          <w:lang w:val="en-US"/>
        </w:rPr>
        <w:t xml:space="preserve"> controls were recruited through community advertisements and had no history of psychiatric disorders</w:t>
      </w:r>
      <w:r w:rsidR="00653467" w:rsidRPr="0018455D">
        <w:rPr>
          <w:rFonts w:eastAsia="Times New Roman"/>
          <w:color w:val="0E0E0E"/>
          <w:lang w:val="en-US"/>
        </w:rPr>
        <w:t xml:space="preserve"> and no family history of schizophrenia</w:t>
      </w:r>
      <w:r w:rsidRPr="0018455D">
        <w:rPr>
          <w:rFonts w:eastAsia="Times New Roman"/>
          <w:color w:val="0E0E0E"/>
          <w:lang w:val="en-US"/>
        </w:rPr>
        <w:t>. Demographic characteristics of all participants are presented in Table 1.</w:t>
      </w:r>
    </w:p>
    <w:p w14:paraId="3D809723" w14:textId="77777777" w:rsidR="00CB0A4C" w:rsidRPr="0018455D" w:rsidRDefault="00CB0A4C" w:rsidP="00511BB7">
      <w:pPr>
        <w:rPr>
          <w:rFonts w:eastAsia="Times New Roman"/>
          <w:color w:val="0E0E0E"/>
          <w:lang w:val="en-US"/>
        </w:rPr>
      </w:pPr>
    </w:p>
    <w:p w14:paraId="03125C20" w14:textId="4B931665" w:rsidR="00CB0A4C" w:rsidRPr="0018455D" w:rsidRDefault="00CB0A4C" w:rsidP="00511BB7">
      <w:pPr>
        <w:rPr>
          <w:rFonts w:eastAsia="Times New Roman"/>
          <w:b/>
          <w:bCs/>
          <w:color w:val="0E0E0E"/>
          <w:lang w:val="en-US"/>
        </w:rPr>
      </w:pPr>
      <w:r w:rsidRPr="0018455D">
        <w:rPr>
          <w:rFonts w:eastAsia="Times New Roman"/>
          <w:b/>
          <w:bCs/>
          <w:color w:val="0E0E0E"/>
          <w:lang w:val="en-US"/>
        </w:rPr>
        <w:t>2.2 Psychometric Assessment</w:t>
      </w:r>
    </w:p>
    <w:p w14:paraId="3F289A98" w14:textId="45D747A1" w:rsidR="00F9718D" w:rsidRPr="0018455D" w:rsidRDefault="00C655C6" w:rsidP="00C655C6">
      <w:pPr>
        <w:rPr>
          <w:b/>
          <w:bCs/>
          <w:u w:val="single"/>
          <w:lang w:val="en-US"/>
        </w:rPr>
      </w:pPr>
      <w:r w:rsidRPr="0018455D">
        <w:rPr>
          <w:color w:val="0E0E0E"/>
          <w:lang w:val="en-US"/>
        </w:rPr>
        <w:t>Schizophrenia diagnoses were verified using the Structured Clinical Interview for DSM-5 (SCID-5). The Positive and Negative Syndrome Symptom Scale (PANSS), a semi-structured assessment, was administered to measure recent symptom intensity and patient functionality. Cognitive and social functioning were evaluated with the Schizophrenia Cognition Rating Scale (</w:t>
      </w:r>
      <w:proofErr w:type="spellStart"/>
      <w:r w:rsidRPr="0018455D">
        <w:rPr>
          <w:color w:val="0E0E0E"/>
          <w:lang w:val="en-US"/>
        </w:rPr>
        <w:t>ScoRS</w:t>
      </w:r>
      <w:proofErr w:type="spellEnd"/>
      <w:r w:rsidRPr="0018455D">
        <w:rPr>
          <w:color w:val="0E0E0E"/>
          <w:lang w:val="en-US"/>
        </w:rPr>
        <w:t>) and the Functional Remission of General Schizophrenia (FROGS).</w:t>
      </w:r>
    </w:p>
    <w:p w14:paraId="731D2CAF" w14:textId="13BF8E7D" w:rsidR="00CB0A4C" w:rsidRPr="0018455D" w:rsidRDefault="00CB0A4C" w:rsidP="00511BB7">
      <w:pPr>
        <w:rPr>
          <w:rFonts w:eastAsia="Times New Roman"/>
          <w:color w:val="0E0E0E"/>
          <w:lang w:val="en-US"/>
        </w:rPr>
      </w:pPr>
    </w:p>
    <w:p w14:paraId="2DA67287" w14:textId="77777777" w:rsidR="00C036C0" w:rsidRPr="0018455D" w:rsidRDefault="00C036C0" w:rsidP="00511BB7">
      <w:pPr>
        <w:rPr>
          <w:rFonts w:eastAsia="Times New Roman"/>
          <w:color w:val="0E0E0E"/>
          <w:lang w:val="en-US"/>
        </w:rPr>
      </w:pPr>
    </w:p>
    <w:p w14:paraId="5199DBCC" w14:textId="7AE265EE" w:rsidR="00BF05ED" w:rsidRPr="0018455D" w:rsidRDefault="00C00DEE" w:rsidP="00511BB7">
      <w:pPr>
        <w:rPr>
          <w:lang w:val="en-US"/>
        </w:rPr>
      </w:pPr>
      <w:proofErr w:type="gramStart"/>
      <w:r w:rsidRPr="0018455D">
        <w:rPr>
          <w:lang w:val="en-US"/>
        </w:rPr>
        <w:t>[ Insert</w:t>
      </w:r>
      <w:proofErr w:type="gramEnd"/>
      <w:r w:rsidRPr="0018455D">
        <w:rPr>
          <w:lang w:val="en-US"/>
        </w:rPr>
        <w:t xml:space="preserve"> Table 1]</w:t>
      </w:r>
    </w:p>
    <w:p w14:paraId="7DC6435E" w14:textId="77777777" w:rsidR="00FB6B3B" w:rsidRPr="0018455D" w:rsidRDefault="00FB6B3B" w:rsidP="00511BB7">
      <w:pPr>
        <w:rPr>
          <w:b/>
          <w:bCs/>
          <w:lang w:val="en-US"/>
        </w:rPr>
      </w:pPr>
    </w:p>
    <w:p w14:paraId="4606C399" w14:textId="659E1CDD" w:rsidR="00BF05ED" w:rsidRPr="0018455D" w:rsidRDefault="00BF05ED" w:rsidP="00511BB7">
      <w:pPr>
        <w:rPr>
          <w:lang w:val="en-US"/>
        </w:rPr>
      </w:pPr>
      <w:r w:rsidRPr="0018455D">
        <w:rPr>
          <w:b/>
          <w:bCs/>
          <w:lang w:val="en-US"/>
        </w:rPr>
        <w:t xml:space="preserve">Table 1. </w:t>
      </w:r>
      <w:r w:rsidRPr="0018455D">
        <w:rPr>
          <w:lang w:val="en-US"/>
        </w:rPr>
        <w:t>Demographics and clinical characteristics of the subjects</w:t>
      </w:r>
    </w:p>
    <w:p w14:paraId="1E3BC0A1" w14:textId="77777777" w:rsidR="00E47949" w:rsidRPr="0018455D" w:rsidRDefault="00E47949" w:rsidP="00511BB7">
      <w:pPr>
        <w:rPr>
          <w:lang w:val="en-US"/>
        </w:rPr>
      </w:pPr>
    </w:p>
    <w:p w14:paraId="419CDAFB" w14:textId="5B8E04F4" w:rsidR="00D706ED" w:rsidRPr="0018455D" w:rsidRDefault="00095DAF" w:rsidP="00511BB7">
      <w:pPr>
        <w:rPr>
          <w:b/>
          <w:bCs/>
          <w:lang w:val="en-US"/>
        </w:rPr>
      </w:pPr>
      <w:r w:rsidRPr="0018455D">
        <w:rPr>
          <w:b/>
          <w:bCs/>
          <w:lang w:val="en-US"/>
        </w:rPr>
        <w:t>2.</w:t>
      </w:r>
      <w:proofErr w:type="gramStart"/>
      <w:r w:rsidRPr="0018455D">
        <w:rPr>
          <w:b/>
          <w:bCs/>
          <w:lang w:val="en-US"/>
        </w:rPr>
        <w:t>2.</w:t>
      </w:r>
      <w:r w:rsidR="00D706ED" w:rsidRPr="0018455D">
        <w:rPr>
          <w:b/>
          <w:bCs/>
          <w:lang w:val="en-US"/>
        </w:rPr>
        <w:t>Task</w:t>
      </w:r>
      <w:proofErr w:type="gramEnd"/>
      <w:r w:rsidR="00D706ED" w:rsidRPr="0018455D">
        <w:rPr>
          <w:b/>
          <w:bCs/>
          <w:lang w:val="en-US"/>
        </w:rPr>
        <w:t xml:space="preserve"> Paradigm</w:t>
      </w:r>
    </w:p>
    <w:p w14:paraId="16397914" w14:textId="074AE477" w:rsidR="00455C8A" w:rsidRPr="0018455D" w:rsidRDefault="00D706ED" w:rsidP="00511BB7">
      <w:pPr>
        <w:rPr>
          <w:lang w:val="en-US"/>
        </w:rPr>
      </w:pPr>
      <w:r w:rsidRPr="0018455D">
        <w:rPr>
          <w:lang w:val="en-US"/>
        </w:rPr>
        <w:t>In the proposed fMRI task, the experimental paradigm is based on the "Trust Game," a widely used game-theoretical model in the literature that captures interpersonal trust</w:t>
      </w:r>
      <w:r w:rsidR="002140DB" w:rsidRPr="0018455D">
        <w:rPr>
          <w:lang w:val="en-US"/>
        </w:rPr>
        <w:fldChar w:fldCharType="begin"/>
      </w:r>
      <w:r w:rsidR="00C00DEE" w:rsidRPr="0018455D">
        <w:rPr>
          <w:lang w:val="en-US"/>
        </w:rPr>
        <w:instrText xml:space="preserve"> ADDIN ZOTERO_ITEM CSL_CITATION {"citationID":"3c4VG86Y","properties":{"formattedCitation":"\\super 37\\nosupersub{}","plainCitation":"37","noteIndex":0},"citationItems":[{"id":"dPiSvHIM/ZQuGlNnA","uris":["http://zotero.org/users/10303855/items/YZ4U3224"],"itemData":{"id":153,"type":"article-journal","container-title":"Frontiers in Neuroscience","DOI":"10.3389/fnins.2019.00887","ISSN":"1662-453X","journalAbbreviation":"Front. Neurosci.","page":"887","source":"DOI.org (Crossref)","title":"Trust Games and Beyond","volume":"13","author":[{"family":"Alós-Ferrer","given":"Carlos"},{"family":"Farolfi","given":"Federica"}],"issued":{"date-parts":[["2019",9,10]]}}}],"schema":"https://github.com/citation-style-language/schema/raw/master/csl-citation.json"} </w:instrText>
      </w:r>
      <w:r w:rsidR="002140DB" w:rsidRPr="0018455D">
        <w:rPr>
          <w:lang w:val="en-US"/>
        </w:rPr>
        <w:fldChar w:fldCharType="separate"/>
      </w:r>
      <w:r w:rsidR="00C00DEE" w:rsidRPr="0018455D">
        <w:rPr>
          <w:vertAlign w:val="superscript"/>
          <w:lang w:val="en-US"/>
        </w:rPr>
        <w:t>37</w:t>
      </w:r>
      <w:r w:rsidR="002140DB" w:rsidRPr="0018455D">
        <w:rPr>
          <w:lang w:val="en-US"/>
        </w:rPr>
        <w:fldChar w:fldCharType="end"/>
      </w:r>
      <w:r w:rsidRPr="0018455D">
        <w:rPr>
          <w:lang w:val="en-US"/>
        </w:rPr>
        <w:t>.</w:t>
      </w:r>
      <w:r w:rsidR="00912DA9" w:rsidRPr="0018455D">
        <w:rPr>
          <w:lang w:val="en-US"/>
        </w:rPr>
        <w:t xml:space="preserve"> </w:t>
      </w:r>
      <w:r w:rsidR="002D3DD1" w:rsidRPr="0018455D">
        <w:rPr>
          <w:lang w:val="en-US"/>
        </w:rPr>
        <w:t xml:space="preserve">Participants met the trustee in person and were made to believe they were interacting with a real partner during the task, although the trustee’s responses were preprogrammed. </w:t>
      </w:r>
      <w:r w:rsidRPr="0018455D">
        <w:rPr>
          <w:lang w:val="en-US"/>
        </w:rPr>
        <w:t xml:space="preserve">The introduction with </w:t>
      </w:r>
      <w:r w:rsidR="00455C8A" w:rsidRPr="0018455D">
        <w:rPr>
          <w:lang w:val="en-US"/>
        </w:rPr>
        <w:t>the trustee was standardized not to affect the basal</w:t>
      </w:r>
      <w:r w:rsidRPr="0018455D">
        <w:rPr>
          <w:lang w:val="en-US"/>
        </w:rPr>
        <w:t xml:space="preserve"> trust level. </w:t>
      </w:r>
    </w:p>
    <w:p w14:paraId="7052EC70" w14:textId="77777777" w:rsidR="00455C8A" w:rsidRPr="0018455D" w:rsidRDefault="00455C8A" w:rsidP="00511BB7">
      <w:pPr>
        <w:rPr>
          <w:lang w:val="en-US"/>
        </w:rPr>
      </w:pPr>
    </w:p>
    <w:p w14:paraId="367047D0" w14:textId="03539EFE" w:rsidR="00D706ED" w:rsidRPr="0018455D" w:rsidRDefault="00D706ED" w:rsidP="00511BB7">
      <w:pPr>
        <w:rPr>
          <w:lang w:val="en-US"/>
        </w:rPr>
      </w:pPr>
      <w:r w:rsidRPr="0018455D">
        <w:rPr>
          <w:lang w:val="en-US"/>
        </w:rPr>
        <w:t>In each trial, the participant starts with an initial endowment of 40 Turkish Lira (TL) and</w:t>
      </w:r>
      <w:r w:rsidR="00912DA9" w:rsidRPr="0018455D">
        <w:rPr>
          <w:lang w:val="en-US"/>
        </w:rPr>
        <w:t xml:space="preserve"> </w:t>
      </w:r>
      <w:r w:rsidRPr="0018455D">
        <w:rPr>
          <w:lang w:val="en-US"/>
        </w:rPr>
        <w:t xml:space="preserve">must decide whether to keep the money or invest it by transferring it to a trustee. If the participant keeps the money, it is evenly split between them and the trustee. If the participant chooses to invest, the amount </w:t>
      </w:r>
      <w:proofErr w:type="gramStart"/>
      <w:r w:rsidRPr="0018455D">
        <w:rPr>
          <w:lang w:val="en-US"/>
        </w:rPr>
        <w:t>is tripled</w:t>
      </w:r>
      <w:proofErr w:type="gramEnd"/>
      <w:r w:rsidRPr="0018455D">
        <w:rPr>
          <w:lang w:val="en-US"/>
        </w:rPr>
        <w:t xml:space="preserve"> to 120 TL, and the trustee then decides whether to share this amount </w:t>
      </w:r>
      <w:r w:rsidR="001C5357" w:rsidRPr="0018455D">
        <w:rPr>
          <w:lang w:val="en-US"/>
        </w:rPr>
        <w:t xml:space="preserve">equally </w:t>
      </w:r>
      <w:r w:rsidRPr="0018455D">
        <w:rPr>
          <w:lang w:val="en-US"/>
        </w:rPr>
        <w:t xml:space="preserve">with the participant or keep all of it. The central task involves the participant evaluating whether to trust the trustee in each round. The trust game consists of three blocks, each with 20 trials, making a total of 60 trials. Each trial follows a standardized </w:t>
      </w:r>
      <w:r w:rsidRPr="0018455D">
        <w:rPr>
          <w:lang w:val="en-US"/>
        </w:rPr>
        <w:lastRenderedPageBreak/>
        <w:t>sequence presented across six screens (See Figure 1).</w:t>
      </w:r>
      <w:r w:rsidR="00912DA9" w:rsidRPr="0018455D">
        <w:rPr>
          <w:lang w:val="en-US"/>
        </w:rPr>
        <w:t xml:space="preserve"> </w:t>
      </w:r>
      <w:r w:rsidRPr="0018455D">
        <w:rPr>
          <w:lang w:val="en-US"/>
        </w:rPr>
        <w:t xml:space="preserve">Each trial of the Trust Game followed a structured sequence of six consecutive screens, designed to capture the participant's decision-making and trust behavior under controlled experimental conditions (Figure </w:t>
      </w:r>
      <w:r w:rsidR="00727BFF" w:rsidRPr="0018455D">
        <w:rPr>
          <w:lang w:val="en-US"/>
        </w:rPr>
        <w:t>2</w:t>
      </w:r>
      <w:r w:rsidRPr="0018455D">
        <w:rPr>
          <w:lang w:val="en-US"/>
        </w:rPr>
        <w:t>).</w:t>
      </w:r>
    </w:p>
    <w:p w14:paraId="1EA9F1B2" w14:textId="4B8F44CE" w:rsidR="00D706ED" w:rsidRPr="0018455D" w:rsidRDefault="00D706ED" w:rsidP="00511BB7">
      <w:pPr>
        <w:rPr>
          <w:lang w:val="en-US"/>
        </w:rPr>
      </w:pPr>
      <w:r w:rsidRPr="0018455D">
        <w:rPr>
          <w:lang w:val="en-US"/>
        </w:rPr>
        <w:br/>
        <w:t>In the first decision or anticipation screen, participants saw a photo of the trustee alongside their initial endowment of 40 Turkish Lira (TL). They were instructed to decide whether to keep the money or invest it by transferring it to the trustee. No action or response was needed during this phase, and the screen remained visible for 6 seconds.</w:t>
      </w:r>
      <w:r w:rsidR="00912DA9" w:rsidRPr="0018455D">
        <w:rPr>
          <w:lang w:val="en-US"/>
        </w:rPr>
        <w:t xml:space="preserve"> </w:t>
      </w:r>
      <w:r w:rsidRPr="0018455D">
        <w:rPr>
          <w:lang w:val="en-US"/>
        </w:rPr>
        <w:t xml:space="preserve">On the </w:t>
      </w:r>
      <w:r w:rsidR="00912DA9" w:rsidRPr="0018455D">
        <w:rPr>
          <w:lang w:val="en-US"/>
        </w:rPr>
        <w:t>second-choice</w:t>
      </w:r>
      <w:r w:rsidRPr="0018455D">
        <w:rPr>
          <w:lang w:val="en-US"/>
        </w:rPr>
        <w:t xml:space="preserve"> screen, participants were asked to confirm their earlier decision (“invest” or “keep”) by pressing the appropriate button within a 3-second window. Before starting the task, they were informed that failing to respond would result in zero earnings for that trial (0 TL) and that missing responses on five trials—whether in a row or not—would lead to the termination of the entire task.</w:t>
      </w:r>
      <w:r w:rsidR="00912DA9" w:rsidRPr="0018455D">
        <w:rPr>
          <w:lang w:val="en-US"/>
        </w:rPr>
        <w:t xml:space="preserve"> </w:t>
      </w:r>
      <w:r w:rsidR="001217E8" w:rsidRPr="0018455D">
        <w:rPr>
          <w:lang w:val="en-US"/>
        </w:rPr>
        <w:t>A</w:t>
      </w:r>
      <w:r w:rsidRPr="0018455D">
        <w:rPr>
          <w:lang w:val="en-US"/>
        </w:rPr>
        <w:t xml:space="preserve"> 3-second waiting screen followed, during which participants anticipated the trustee's response.</w:t>
      </w:r>
      <w:r w:rsidR="00912DA9" w:rsidRPr="0018455D">
        <w:rPr>
          <w:lang w:val="en-US"/>
        </w:rPr>
        <w:t xml:space="preserve"> </w:t>
      </w:r>
      <w:r w:rsidR="001217E8" w:rsidRPr="0018455D">
        <w:rPr>
          <w:lang w:val="en-US"/>
        </w:rPr>
        <w:t>T</w:t>
      </w:r>
      <w:r w:rsidRPr="0018455D">
        <w:rPr>
          <w:lang w:val="en-US"/>
        </w:rPr>
        <w:t>he fourth outcome screen showed the trustee’s decision—whether to share the tripled amount or keep it entirely—along with the outcome of the trial, including the participant’s earnings. This screen was displayed for 3 seconds. In the fifth jitter screen inter-trial interval followed, lasting randomly between 3 and 6 seconds. During this time, a blank screen was displayed to introduce temporal variability between trials.</w:t>
      </w:r>
      <w:r w:rsidR="00912DA9" w:rsidRPr="0018455D">
        <w:rPr>
          <w:lang w:val="en-US"/>
        </w:rPr>
        <w:t xml:space="preserve"> </w:t>
      </w:r>
      <w:r w:rsidR="00BD3C94" w:rsidRPr="0018455D">
        <w:rPr>
          <w:lang w:val="en-US"/>
        </w:rPr>
        <w:t xml:space="preserve"> </w:t>
      </w:r>
      <w:r w:rsidRPr="0018455D">
        <w:rPr>
          <w:lang w:val="en-US"/>
        </w:rPr>
        <w:t>In the last sixth fixation screen, to maintain a total inter-trial interval of 9 seconds, a fixation cross (“+”) was shown for the remaining time—ranging from 3 to 6 seconds—depending on the length of the preceding jittered interval.</w:t>
      </w:r>
    </w:p>
    <w:p w14:paraId="373055AA" w14:textId="77777777" w:rsidR="00BD3C94" w:rsidRPr="0018455D" w:rsidRDefault="00BD3C94" w:rsidP="00511BB7">
      <w:pPr>
        <w:rPr>
          <w:lang w:val="en-US"/>
        </w:rPr>
      </w:pPr>
    </w:p>
    <w:p w14:paraId="2A460C64" w14:textId="18043886" w:rsidR="00D706ED" w:rsidRPr="0018455D" w:rsidRDefault="00D706ED" w:rsidP="00511BB7">
      <w:pPr>
        <w:rPr>
          <w:lang w:val="en-US"/>
        </w:rPr>
      </w:pPr>
      <w:r w:rsidRPr="0018455D">
        <w:rPr>
          <w:lang w:val="en-US"/>
        </w:rPr>
        <w:t>Additionally, after every 10 trials, participants were prompted to rate their level of trust in the trustee using a scale from 1 (not at all) to 7 (completely). This rating screen remained visible for 9 seconds.</w:t>
      </w:r>
      <w:r w:rsidR="00912DA9" w:rsidRPr="0018455D">
        <w:rPr>
          <w:lang w:val="en-US"/>
        </w:rPr>
        <w:t xml:space="preserve"> </w:t>
      </w:r>
      <w:r w:rsidRPr="0018455D">
        <w:rPr>
          <w:lang w:val="en-US"/>
        </w:rPr>
        <w:t>Each trial lasted 24 seconds, leading to a total task duration of approximately 24 minutes and 54 seconds.</w:t>
      </w:r>
    </w:p>
    <w:p w14:paraId="1CD5283D" w14:textId="5F16EE6B" w:rsidR="00431866" w:rsidRPr="0018455D" w:rsidRDefault="00431866" w:rsidP="00511BB7">
      <w:pPr>
        <w:rPr>
          <w:noProof/>
          <w:lang w:val="en-US"/>
        </w:rPr>
      </w:pPr>
    </w:p>
    <w:p w14:paraId="6978724D" w14:textId="3E6990A9" w:rsidR="00B213CF" w:rsidRPr="0018455D" w:rsidRDefault="00B213CF" w:rsidP="00511BB7">
      <w:pPr>
        <w:rPr>
          <w:noProof/>
          <w:lang w:val="en-US"/>
        </w:rPr>
      </w:pPr>
      <w:r w:rsidRPr="0018455D">
        <w:rPr>
          <w:noProof/>
          <w:lang w:val="en-US"/>
        </w:rPr>
        <w:t>[Insert Figure 1]</w:t>
      </w:r>
    </w:p>
    <w:p w14:paraId="00C91003" w14:textId="77777777" w:rsidR="00727BFF" w:rsidRPr="0018455D" w:rsidRDefault="00727BFF" w:rsidP="00511BB7">
      <w:pPr>
        <w:rPr>
          <w:lang w:val="en-US"/>
        </w:rPr>
      </w:pPr>
    </w:p>
    <w:p w14:paraId="1959CCC0" w14:textId="2DB3A03C" w:rsidR="002D3DD1" w:rsidRPr="0018455D" w:rsidRDefault="002D3DD1" w:rsidP="00511BB7">
      <w:pPr>
        <w:rPr>
          <w:lang w:val="en-US"/>
        </w:rPr>
      </w:pPr>
      <w:r w:rsidRPr="0018455D">
        <w:rPr>
          <w:b/>
          <w:bCs/>
          <w:lang w:val="en-US"/>
        </w:rPr>
        <w:t>Figure 1</w:t>
      </w:r>
      <w:r w:rsidR="00B213CF" w:rsidRPr="0018455D">
        <w:rPr>
          <w:b/>
          <w:bCs/>
          <w:lang w:val="en-US"/>
        </w:rPr>
        <w:t>. Single-trial timeline of the Trust Game.</w:t>
      </w:r>
      <w:r w:rsidR="00B213CF" w:rsidRPr="0018455D">
        <w:rPr>
          <w:lang w:val="en-US"/>
        </w:rPr>
        <w:t xml:space="preserve"> At the start of each trial, the participant receives an endowment of 40 Turkish Lira (TL) and chooses to Keep or Invest (transfer to a trustee). If they Keep, the 40 TL is split evenly (20 TL each). If they Invest, the transfer is tripled to 120 TL; the trustee then either shares it equally (60 TL each) or keeps the entire 120 TL. The six panels illustrate the standardized sequence of screens presented on every trial—from endowment and choice to trustee decision and outcome feedback. The task comprised three blocks of 20 trials (60 trials total), with the core decision on each trial being whether to trust the trustee.</w:t>
      </w:r>
    </w:p>
    <w:p w14:paraId="5F076D7D" w14:textId="77777777" w:rsidR="002D3DD1" w:rsidRPr="0018455D" w:rsidRDefault="002D3DD1" w:rsidP="00511BB7">
      <w:pPr>
        <w:rPr>
          <w:lang w:val="en-US"/>
        </w:rPr>
      </w:pPr>
    </w:p>
    <w:p w14:paraId="14B853DC" w14:textId="23FED2DE" w:rsidR="002D3DD1" w:rsidRPr="0018455D" w:rsidRDefault="00761212" w:rsidP="00511BB7">
      <w:pPr>
        <w:rPr>
          <w:noProof/>
          <w:lang w:val="en-US"/>
        </w:rPr>
      </w:pPr>
      <w:r w:rsidRPr="0018455D">
        <w:rPr>
          <w:noProof/>
          <w:lang w:val="en-US"/>
        </w:rPr>
        <w:t>[ Insert Figure 2]</w:t>
      </w:r>
    </w:p>
    <w:p w14:paraId="6146E50F" w14:textId="77777777" w:rsidR="00761212" w:rsidRPr="0018455D" w:rsidRDefault="00761212" w:rsidP="00511BB7">
      <w:pPr>
        <w:rPr>
          <w:lang w:val="en-US"/>
        </w:rPr>
      </w:pPr>
    </w:p>
    <w:p w14:paraId="039A882E" w14:textId="6A1FE18A" w:rsidR="002D3DD1" w:rsidRPr="0018455D" w:rsidRDefault="002D3DD1" w:rsidP="00511BB7">
      <w:pPr>
        <w:rPr>
          <w:lang w:val="en-US"/>
        </w:rPr>
      </w:pPr>
      <w:r w:rsidRPr="0018455D">
        <w:rPr>
          <w:b/>
          <w:bCs/>
          <w:lang w:val="en-US"/>
        </w:rPr>
        <w:t>Figure 2.</w:t>
      </w:r>
      <w:r w:rsidR="002D0DE7" w:rsidRPr="0018455D">
        <w:rPr>
          <w:b/>
          <w:bCs/>
          <w:lang w:val="en-US"/>
        </w:rPr>
        <w:t xml:space="preserve"> Trial screens and timing in the Trust Game.</w:t>
      </w:r>
      <w:r w:rsidRPr="0018455D">
        <w:rPr>
          <w:lang w:val="en-US"/>
        </w:rPr>
        <w:t xml:space="preserve"> fMRI task model for each trial. Each participant plays the game as sets of 20 trials, i.e., 60 trials in total.</w:t>
      </w:r>
      <w:r w:rsidR="0084519B" w:rsidRPr="0018455D">
        <w:rPr>
          <w:lang w:val="en-US"/>
        </w:rPr>
        <w:t xml:space="preserve"> </w:t>
      </w:r>
      <w:r w:rsidR="00027543" w:rsidRPr="0018455D">
        <w:rPr>
          <w:lang w:val="en-US"/>
        </w:rPr>
        <w:t xml:space="preserve">(1) Decision/anticipation (6 s): trustee photo + 40 TL endowment shown; no response required. (2) Choice confirmation (≤3 s): participants confirm Keep vs Invest via button press; no response yields 0 TL for that trial; five missed responses (consecutive or not) terminate the task. (3) Anticipation (3 s): waiting for trustee’s decision. (4) Outcome (3 s): trustee’s choice display </w:t>
      </w:r>
      <w:proofErr w:type="gramStart"/>
      <w:r w:rsidR="00027543" w:rsidRPr="0018455D">
        <w:rPr>
          <w:lang w:val="en-US"/>
        </w:rPr>
        <w:t>share</w:t>
      </w:r>
      <w:proofErr w:type="gramEnd"/>
      <w:r w:rsidR="00027543" w:rsidRPr="0018455D">
        <w:rPr>
          <w:lang w:val="en-US"/>
        </w:rPr>
        <w:t xml:space="preserve"> the tripled investment (120 TL, 60 TL each) or </w:t>
      </w:r>
      <w:proofErr w:type="gramStart"/>
      <w:r w:rsidR="00027543" w:rsidRPr="0018455D">
        <w:rPr>
          <w:lang w:val="en-US"/>
        </w:rPr>
        <w:t>keep all—</w:t>
      </w:r>
      <w:proofErr w:type="gramEnd"/>
      <w:r w:rsidR="00027543" w:rsidRPr="0018455D">
        <w:rPr>
          <w:lang w:val="en-US"/>
        </w:rPr>
        <w:t xml:space="preserve">along with participant </w:t>
      </w:r>
      <w:r w:rsidR="00027543" w:rsidRPr="0018455D">
        <w:rPr>
          <w:lang w:val="en-US"/>
        </w:rPr>
        <w:lastRenderedPageBreak/>
        <w:t>earnings. (E) Jittered ITI (blank) 3–6 s. (F) Fixation 3–6 s, adjusted to yield a fixed 9 s total inter-trial interval. Durations in seconds unless noted.</w:t>
      </w:r>
    </w:p>
    <w:p w14:paraId="784D4396" w14:textId="77777777" w:rsidR="002D3DD1" w:rsidRPr="0018455D" w:rsidRDefault="002D3DD1" w:rsidP="00511BB7">
      <w:pPr>
        <w:rPr>
          <w:lang w:val="en-US"/>
        </w:rPr>
      </w:pPr>
    </w:p>
    <w:p w14:paraId="5C56134C" w14:textId="3F062290" w:rsidR="00D706ED" w:rsidRPr="0018455D" w:rsidRDefault="00261085" w:rsidP="00511BB7">
      <w:pPr>
        <w:rPr>
          <w:b/>
          <w:bCs/>
          <w:lang w:val="en-US"/>
        </w:rPr>
      </w:pPr>
      <w:r w:rsidRPr="0018455D">
        <w:rPr>
          <w:rFonts w:eastAsia="Calibri"/>
          <w:b/>
          <w:bCs/>
          <w:lang w:val="en-US"/>
        </w:rPr>
        <w:t>2.</w:t>
      </w:r>
      <w:proofErr w:type="gramStart"/>
      <w:r w:rsidR="002D4211" w:rsidRPr="0018455D">
        <w:rPr>
          <w:rFonts w:eastAsia="Calibri"/>
          <w:b/>
          <w:bCs/>
          <w:lang w:val="en-US"/>
        </w:rPr>
        <w:t>3</w:t>
      </w:r>
      <w:r w:rsidRPr="0018455D">
        <w:rPr>
          <w:rFonts w:eastAsia="Calibri"/>
          <w:b/>
          <w:bCs/>
          <w:lang w:val="en-US"/>
        </w:rPr>
        <w:t>.</w:t>
      </w:r>
      <w:r w:rsidR="00D706ED" w:rsidRPr="0018455D">
        <w:rPr>
          <w:rFonts w:eastAsia="Calibri"/>
          <w:b/>
          <w:bCs/>
          <w:lang w:val="en-US"/>
        </w:rPr>
        <w:t>Computational</w:t>
      </w:r>
      <w:proofErr w:type="gramEnd"/>
      <w:r w:rsidR="00D706ED" w:rsidRPr="0018455D">
        <w:rPr>
          <w:rFonts w:eastAsia="Calibri"/>
          <w:b/>
          <w:bCs/>
          <w:lang w:val="en-US"/>
        </w:rPr>
        <w:t xml:space="preserve"> Learning Model Based on Rescorla-Wagner</w:t>
      </w:r>
    </w:p>
    <w:p w14:paraId="6D2F2293" w14:textId="77777777" w:rsidR="00D706ED" w:rsidRPr="0018455D" w:rsidRDefault="00D706ED" w:rsidP="00511BB7">
      <w:pPr>
        <w:rPr>
          <w:lang w:val="en-US"/>
        </w:rPr>
      </w:pPr>
      <w:r w:rsidRPr="0018455D">
        <w:rPr>
          <w:lang w:val="en-US"/>
        </w:rPr>
        <w:t>We implemented a reinforcement learning (RL) model based on the Rescorla-Wagner rule to estimate participants’ trial-by-trial reward predictions and learning dynamics during a sequential investment task. The model was applied separately to three experimental blocks (phases, each with 20 trials) featuring varying gain probabilities (80%, 50%, and 80%).</w:t>
      </w:r>
    </w:p>
    <w:p w14:paraId="444E44AF" w14:textId="77777777" w:rsidR="00D706ED" w:rsidRPr="0018455D" w:rsidRDefault="00D706ED" w:rsidP="00511BB7">
      <w:pPr>
        <w:rPr>
          <w:lang w:val="en-US"/>
        </w:rPr>
      </w:pPr>
      <w:r w:rsidRPr="0018455D">
        <w:rPr>
          <w:lang w:val="en-US"/>
        </w:rPr>
        <w:t xml:space="preserve">On each trial </w:t>
      </w:r>
      <m:oMath>
        <m:r>
          <w:rPr>
            <w:rFonts w:ascii="Cambria Math" w:eastAsia="Cambria Math" w:hAnsi="Cambria Math"/>
            <w:lang w:val="en-US"/>
          </w:rPr>
          <m:t>t</m:t>
        </m:r>
      </m:oMath>
      <w:r w:rsidRPr="0018455D">
        <w:rPr>
          <w:lang w:val="en-US"/>
        </w:rPr>
        <w:t xml:space="preserve">, the predicted reward value </w:t>
      </w:r>
      <m:oMath>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m:t>
            </m:r>
          </m:sub>
        </m:sSub>
      </m:oMath>
      <w:r w:rsidRPr="0018455D">
        <w:rPr>
          <w:lang w:val="en-US"/>
        </w:rPr>
        <w:t xml:space="preserve"> was updated according to the standard delta rule: </w:t>
      </w:r>
    </w:p>
    <w:p w14:paraId="09ADBAFB" w14:textId="77777777" w:rsidR="00D706ED" w:rsidRPr="0018455D" w:rsidRDefault="00000000" w:rsidP="00511BB7">
      <w:pPr>
        <w:rPr>
          <w:rFonts w:eastAsia="Cambria Math"/>
          <w:lang w:val="en-US"/>
        </w:rPr>
      </w:pPr>
      <m:oMathPara>
        <m:oMath>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t-1</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α</m:t>
              </m:r>
            </m:e>
            <m:sub>
              <m:r>
                <w:rPr>
                  <w:rFonts w:ascii="Cambria Math" w:eastAsia="Cambria Math" w:hAnsi="Cambria Math"/>
                  <w:lang w:val="en-US"/>
                </w:rPr>
                <m:t>t-1</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r</m:t>
              </m:r>
            </m:e>
            <m:sub>
              <m:r>
                <w:rPr>
                  <w:rFonts w:ascii="Cambria Math" w:eastAsia="Cambria Math" w:hAnsi="Cambria Math"/>
                  <w:lang w:val="en-US"/>
                </w:rPr>
                <m:t>t</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v</m:t>
              </m:r>
            </m:e>
            <m:sub>
              <m:r>
                <w:rPr>
                  <w:rFonts w:ascii="Cambria Math" w:eastAsia="Cambria Math" w:hAnsi="Cambria Math"/>
                  <w:lang w:val="en-US"/>
                </w:rPr>
                <m:t>t-1</m:t>
              </m:r>
            </m:sub>
          </m:sSub>
          <m:r>
            <w:rPr>
              <w:rFonts w:ascii="Cambria Math" w:eastAsia="Cambria Math" w:hAnsi="Cambria Math"/>
              <w:lang w:val="en-US"/>
            </w:rPr>
            <m:t>)</m:t>
          </m:r>
        </m:oMath>
      </m:oMathPara>
    </w:p>
    <w:p w14:paraId="68EAD4A5" w14:textId="2809DEFC" w:rsidR="00D706ED" w:rsidRPr="0018455D" w:rsidRDefault="00D706ED" w:rsidP="00511BB7">
      <w:pPr>
        <w:rPr>
          <w:lang w:val="en-US"/>
        </w:rPr>
      </w:pPr>
      <w:r w:rsidRPr="0018455D">
        <w:rPr>
          <w:lang w:val="en-US"/>
        </w:rPr>
        <w:t xml:space="preserve">Here, </w:t>
      </w:r>
      <m:oMath>
        <m:sSub>
          <m:sSubPr>
            <m:ctrlPr>
              <w:rPr>
                <w:rFonts w:ascii="Cambria Math" w:eastAsia="Cambria Math" w:hAnsi="Cambria Math"/>
                <w:lang w:val="en-US"/>
              </w:rPr>
            </m:ctrlPr>
          </m:sSubPr>
          <m:e>
            <m:r>
              <w:rPr>
                <w:rFonts w:ascii="Cambria Math" w:eastAsia="Cambria Math" w:hAnsi="Cambria Math"/>
                <w:lang w:val="en-US"/>
              </w:rPr>
              <m:t>r</m:t>
            </m:r>
          </m:e>
          <m:sub>
            <m:r>
              <w:rPr>
                <w:rFonts w:ascii="Cambria Math" w:eastAsia="Cambria Math" w:hAnsi="Cambria Math"/>
                <w:lang w:val="en-US"/>
              </w:rPr>
              <m:t>t</m:t>
            </m:r>
          </m:sub>
        </m:sSub>
      </m:oMath>
      <w:r w:rsidRPr="0018455D">
        <w:rPr>
          <w:lang w:val="en-US"/>
        </w:rPr>
        <w:t xml:space="preserve"> is the actual reward and </w:t>
      </w:r>
      <m:oMath>
        <m:sSub>
          <m:sSubPr>
            <m:ctrlPr>
              <w:rPr>
                <w:rFonts w:ascii="Cambria Math" w:eastAsia="Cambria Math" w:hAnsi="Cambria Math"/>
                <w:lang w:val="en-US"/>
              </w:rPr>
            </m:ctrlPr>
          </m:sSubPr>
          <m:e>
            <m:r>
              <w:rPr>
                <w:rFonts w:ascii="Cambria Math" w:hAnsi="Cambria Math"/>
                <w:lang w:val="en-US"/>
              </w:rPr>
              <m:t>α</m:t>
            </m:r>
          </m:e>
          <m:sub>
            <m:r>
              <w:rPr>
                <w:rFonts w:ascii="Cambria Math" w:eastAsia="Cambria Math" w:hAnsi="Cambria Math"/>
                <w:lang w:val="en-US"/>
              </w:rPr>
              <m:t>t</m:t>
            </m:r>
          </m:sub>
        </m:sSub>
      </m:oMath>
      <w:r w:rsidRPr="0018455D">
        <w:rPr>
          <w:lang w:val="en-US"/>
        </w:rPr>
        <w:t xml:space="preserve"> is the trial-specific learning rate. Unlike classical fixed-</w:t>
      </w:r>
      <w:r w:rsidRPr="0018455D">
        <w:rPr>
          <w:rFonts w:ascii="Cambria Math" w:eastAsia="Cambria Math" w:hAnsi="Cambria Math" w:cs="Cambria Math"/>
          <w:lang w:val="en-US"/>
        </w:rPr>
        <w:t>𝛼</w:t>
      </w:r>
      <w:r w:rsidRPr="0018455D">
        <w:rPr>
          <w:lang w:val="en-US"/>
        </w:rPr>
        <w:t xml:space="preserve"> Rescorla-Wagner models, we introduced an adaptive learning rate mechanism that updated </w:t>
      </w:r>
      <w:r w:rsidRPr="0018455D">
        <w:rPr>
          <w:rFonts w:ascii="Cambria Math" w:eastAsia="Cambria Math" w:hAnsi="Cambria Math" w:cs="Cambria Math"/>
          <w:lang w:val="en-US"/>
        </w:rPr>
        <w:t>𝛼</w:t>
      </w:r>
      <w:r w:rsidRPr="0018455D">
        <w:rPr>
          <w:lang w:val="en-US"/>
        </w:rPr>
        <w:t xml:space="preserve"> based on the social partner’s behavior</w:t>
      </w:r>
      <w:r w:rsidR="00991693" w:rsidRPr="0018455D">
        <w:rPr>
          <w:lang w:val="en-US"/>
        </w:rPr>
        <w:t xml:space="preserve"> with a fixed step size (</w:t>
      </w:r>
      <m:oMath>
        <m:r>
          <w:rPr>
            <w:rFonts w:ascii="Cambria Math" w:eastAsia="Cambria Math" w:hAnsi="Cambria Math"/>
            <w:color w:val="000000"/>
            <w:lang w:val="en-US"/>
          </w:rPr>
          <m:t>ε=0.025)</m:t>
        </m:r>
      </m:oMath>
      <w:r w:rsidRPr="0018455D">
        <w:rPr>
          <w:lang w:val="en-US"/>
        </w:rPr>
        <w:t>:</w:t>
      </w:r>
    </w:p>
    <w:p w14:paraId="13ECB741" w14:textId="77777777" w:rsidR="00D706ED" w:rsidRPr="0018455D" w:rsidRDefault="00D706ED" w:rsidP="00511BB7">
      <w:pPr>
        <w:rPr>
          <w:color w:val="000000"/>
          <w:lang w:val="en-US"/>
        </w:rPr>
      </w:pPr>
      <w:r w:rsidRPr="0018455D">
        <w:rPr>
          <w:rFonts w:eastAsia="Calibri"/>
          <w:color w:val="000000"/>
          <w:lang w:val="en-US"/>
        </w:rPr>
        <w:t xml:space="preserve">If the participant invested and the trustee shared: </w:t>
      </w:r>
      <m:oMath>
        <m:r>
          <w:rPr>
            <w:rFonts w:ascii="Cambria Math" w:eastAsia="Cambria Math" w:hAnsi="Cambria Math"/>
            <w:color w:val="000000"/>
            <w:lang w:val="en-US"/>
          </w:rPr>
          <m:t>α=</m:t>
        </m:r>
        <m:sSub>
          <m:sSubPr>
            <m:ctrlPr>
              <w:rPr>
                <w:rFonts w:ascii="Cambria Math" w:eastAsia="Cambria Math" w:hAnsi="Cambria Math"/>
                <w:color w:val="000000"/>
                <w:lang w:val="en-US"/>
              </w:rPr>
            </m:ctrlPr>
          </m:sSubPr>
          <m:e>
            <m:r>
              <w:rPr>
                <w:rFonts w:ascii="Cambria Math" w:eastAsia="Cambria Math" w:hAnsi="Cambria Math"/>
                <w:color w:val="000000"/>
                <w:lang w:val="en-US"/>
              </w:rPr>
              <m:t>α</m:t>
            </m:r>
          </m:e>
          <m:sub>
            <m:r>
              <w:rPr>
                <w:rFonts w:ascii="Cambria Math" w:eastAsia="Cambria Math" w:hAnsi="Cambria Math"/>
                <w:color w:val="000000"/>
                <w:lang w:val="en-US"/>
              </w:rPr>
              <m:t>t-1</m:t>
            </m:r>
          </m:sub>
        </m:sSub>
        <m:r>
          <w:rPr>
            <w:rFonts w:ascii="Cambria Math" w:eastAsia="Cambria Math" w:hAnsi="Cambria Math"/>
            <w:color w:val="000000"/>
            <w:lang w:val="en-US"/>
          </w:rPr>
          <m:t>+ ε</m:t>
        </m:r>
      </m:oMath>
    </w:p>
    <w:p w14:paraId="7B3EEF02" w14:textId="77777777" w:rsidR="00D706ED" w:rsidRPr="0018455D" w:rsidRDefault="00D706ED" w:rsidP="00511BB7">
      <w:pPr>
        <w:rPr>
          <w:color w:val="000000"/>
          <w:lang w:val="en-US"/>
        </w:rPr>
      </w:pPr>
      <w:r w:rsidRPr="0018455D">
        <w:rPr>
          <w:rFonts w:eastAsia="Calibri"/>
          <w:color w:val="000000"/>
          <w:lang w:val="en-US"/>
        </w:rPr>
        <w:t xml:space="preserve">If the participant invested and trustee keeps: </w:t>
      </w:r>
      <m:oMath>
        <m:r>
          <w:rPr>
            <w:rFonts w:ascii="Cambria Math" w:eastAsia="Cambria Math" w:hAnsi="Cambria Math"/>
            <w:color w:val="000000"/>
            <w:lang w:val="en-US"/>
          </w:rPr>
          <m:t>α=</m:t>
        </m:r>
        <m:sSub>
          <m:sSubPr>
            <m:ctrlPr>
              <w:rPr>
                <w:rFonts w:ascii="Cambria Math" w:eastAsia="Cambria Math" w:hAnsi="Cambria Math"/>
                <w:color w:val="000000"/>
                <w:lang w:val="en-US"/>
              </w:rPr>
            </m:ctrlPr>
          </m:sSubPr>
          <m:e>
            <m:r>
              <w:rPr>
                <w:rFonts w:ascii="Cambria Math" w:eastAsia="Cambria Math" w:hAnsi="Cambria Math"/>
                <w:color w:val="000000"/>
                <w:lang w:val="en-US"/>
              </w:rPr>
              <m:t>α</m:t>
            </m:r>
          </m:e>
          <m:sub>
            <m:r>
              <w:rPr>
                <w:rFonts w:ascii="Cambria Math" w:eastAsia="Cambria Math" w:hAnsi="Cambria Math"/>
                <w:color w:val="000000"/>
                <w:lang w:val="en-US"/>
              </w:rPr>
              <m:t>t-1</m:t>
            </m:r>
          </m:sub>
        </m:sSub>
        <m:r>
          <w:rPr>
            <w:rFonts w:ascii="Cambria Math" w:eastAsia="Cambria Math" w:hAnsi="Cambria Math"/>
            <w:color w:val="000000"/>
            <w:lang w:val="en-US"/>
          </w:rPr>
          <m:t>- ε</m:t>
        </m:r>
      </m:oMath>
    </w:p>
    <w:p w14:paraId="38641AFC" w14:textId="77777777" w:rsidR="00D706ED" w:rsidRPr="0018455D" w:rsidRDefault="00D706ED" w:rsidP="00511BB7">
      <w:pPr>
        <w:rPr>
          <w:rFonts w:eastAsia="Calibri"/>
          <w:color w:val="000000"/>
          <w:lang w:val="en-US"/>
        </w:rPr>
      </w:pPr>
      <w:r w:rsidRPr="0018455D">
        <w:rPr>
          <w:rFonts w:eastAsia="Calibri"/>
          <w:color w:val="000000"/>
          <w:lang w:val="en-US"/>
        </w:rPr>
        <w:t xml:space="preserve">If the participant did not invest: </w:t>
      </w:r>
      <m:oMath>
        <m:r>
          <w:rPr>
            <w:rFonts w:ascii="Cambria Math" w:eastAsia="Cambria Math" w:hAnsi="Cambria Math"/>
            <w:color w:val="000000"/>
            <w:lang w:val="en-US"/>
          </w:rPr>
          <m:t>α=</m:t>
        </m:r>
        <m:sSub>
          <m:sSubPr>
            <m:ctrlPr>
              <w:rPr>
                <w:rFonts w:ascii="Cambria Math" w:eastAsia="Cambria Math" w:hAnsi="Cambria Math"/>
                <w:color w:val="000000"/>
                <w:lang w:val="en-US"/>
              </w:rPr>
            </m:ctrlPr>
          </m:sSubPr>
          <m:e>
            <m:r>
              <w:rPr>
                <w:rFonts w:ascii="Cambria Math" w:eastAsia="Cambria Math" w:hAnsi="Cambria Math"/>
                <w:color w:val="000000"/>
                <w:lang w:val="en-US"/>
              </w:rPr>
              <m:t>α</m:t>
            </m:r>
          </m:e>
          <m:sub>
            <m:r>
              <w:rPr>
                <w:rFonts w:ascii="Cambria Math" w:eastAsia="Cambria Math" w:hAnsi="Cambria Math"/>
                <w:color w:val="000000"/>
                <w:lang w:val="en-US"/>
              </w:rPr>
              <m:t>t-1</m:t>
            </m:r>
          </m:sub>
        </m:sSub>
      </m:oMath>
    </w:p>
    <w:p w14:paraId="46DFC365" w14:textId="77777777" w:rsidR="00E00F6E" w:rsidRPr="0018455D" w:rsidRDefault="00E00F6E" w:rsidP="00511BB7">
      <w:pPr>
        <w:rPr>
          <w:rFonts w:eastAsia="Calibri"/>
          <w:color w:val="000000"/>
          <w:lang w:val="en-US"/>
        </w:rPr>
      </w:pPr>
    </w:p>
    <w:p w14:paraId="39A53F21" w14:textId="77777777" w:rsidR="00E00F6E" w:rsidRPr="0018455D" w:rsidRDefault="00E00F6E" w:rsidP="00E00F6E">
      <w:pPr>
        <w:rPr>
          <w:b/>
          <w:bCs/>
          <w:lang w:val="en-US"/>
        </w:rPr>
      </w:pPr>
      <w:r w:rsidRPr="0018455D">
        <w:rPr>
          <w:rFonts w:eastAsia="Calibri"/>
          <w:b/>
          <w:bCs/>
          <w:color w:val="000000"/>
          <w:lang w:val="en-US"/>
        </w:rPr>
        <w:t xml:space="preserve">2.3.1 </w:t>
      </w:r>
      <w:r w:rsidRPr="0018455D">
        <w:rPr>
          <w:b/>
          <w:bCs/>
          <w:lang w:val="en-US"/>
        </w:rPr>
        <w:t>Prediction Error Acquisition</w:t>
      </w:r>
    </w:p>
    <w:p w14:paraId="5063EA2E" w14:textId="603DFDEE" w:rsidR="00E00F6E" w:rsidRPr="0018455D" w:rsidRDefault="00044321" w:rsidP="00511BB7">
      <w:pPr>
        <w:rPr>
          <w:rFonts w:eastAsia="Calibri"/>
          <w:color w:val="000000"/>
          <w:lang w:val="en-US"/>
        </w:rPr>
      </w:pPr>
      <w:r w:rsidRPr="0018455D">
        <w:rPr>
          <w:rFonts w:eastAsia="Calibri"/>
          <w:color w:val="000000"/>
          <w:lang w:val="en-US"/>
        </w:rPr>
        <w:t xml:space="preserve">Prediction error (PE) was defined as the discrepancy between the obtained reward and the model’s predicted reward on each trial. Formally, at trial </w:t>
      </w:r>
      <w:proofErr w:type="spellStart"/>
      <w:r w:rsidRPr="0018455D">
        <w:rPr>
          <w:rFonts w:eastAsia="Calibri"/>
          <w:color w:val="000000"/>
          <w:lang w:val="en-US"/>
        </w:rPr>
        <w:t>t</w:t>
      </w:r>
      <w:proofErr w:type="spellEnd"/>
      <w:r w:rsidRPr="0018455D">
        <w:rPr>
          <w:rFonts w:eastAsia="Calibri"/>
          <w:color w:val="000000"/>
          <w:lang w:val="en-US"/>
        </w:rPr>
        <w:t xml:space="preserve"> the signed prediction error is</w:t>
      </w:r>
    </w:p>
    <w:p w14:paraId="3E8FC5D0" w14:textId="7CFAECAA" w:rsidR="007E7A3F" w:rsidRPr="0018455D" w:rsidRDefault="00000000" w:rsidP="00511BB7">
      <w:pPr>
        <w:rPr>
          <w:rFonts w:eastAsia="Calibri"/>
          <w:color w:val="000000"/>
          <w:lang w:val="en-US"/>
        </w:rPr>
      </w:pPr>
      <m:oMathPara>
        <m:oMath>
          <m:sSub>
            <m:sSubPr>
              <m:ctrlPr>
                <w:rPr>
                  <w:rFonts w:ascii="Cambria Math" w:eastAsia="Calibri" w:hAnsi="Cambria Math"/>
                  <w:i/>
                  <w:color w:val="000000"/>
                  <w:lang w:val="en-US"/>
                </w:rPr>
              </m:ctrlPr>
            </m:sSubPr>
            <m:e>
              <m:r>
                <w:rPr>
                  <w:rFonts w:ascii="Cambria Math" w:eastAsia="Calibri" w:hAnsi="Cambria Math"/>
                  <w:color w:val="000000"/>
                  <w:lang w:val="en-US"/>
                </w:rPr>
                <m:t>δ</m:t>
              </m:r>
            </m:e>
            <m:sub>
              <m:r>
                <w:rPr>
                  <w:rFonts w:ascii="Cambria Math" w:eastAsia="Calibri" w:hAnsi="Cambria Math"/>
                  <w:color w:val="000000"/>
                  <w:lang w:val="en-US"/>
                </w:rPr>
                <m:t>t</m:t>
              </m:r>
            </m:sub>
          </m:sSub>
          <m:r>
            <w:rPr>
              <w:rFonts w:ascii="Cambria Math" w:eastAsia="Calibri" w:hAnsi="Cambria Math"/>
              <w:color w:val="000000"/>
              <w:lang w:val="en-US"/>
            </w:rPr>
            <m:t>=</m:t>
          </m:r>
          <m:sSub>
            <m:sSubPr>
              <m:ctrlPr>
                <w:rPr>
                  <w:rFonts w:ascii="Cambria Math" w:eastAsia="Calibri" w:hAnsi="Cambria Math"/>
                  <w:i/>
                  <w:color w:val="000000"/>
                  <w:lang w:val="en-US"/>
                </w:rPr>
              </m:ctrlPr>
            </m:sSubPr>
            <m:e>
              <m:r>
                <w:rPr>
                  <w:rFonts w:ascii="Cambria Math" w:eastAsia="Calibri" w:hAnsi="Cambria Math"/>
                  <w:color w:val="000000"/>
                  <w:lang w:val="en-US"/>
                </w:rPr>
                <m:t>r</m:t>
              </m:r>
            </m:e>
            <m:sub>
              <m:r>
                <w:rPr>
                  <w:rFonts w:ascii="Cambria Math" w:eastAsia="Calibri" w:hAnsi="Cambria Math"/>
                  <w:color w:val="000000"/>
                  <w:lang w:val="en-US"/>
                </w:rPr>
                <m:t>t</m:t>
              </m:r>
            </m:sub>
          </m:sSub>
          <m:r>
            <w:rPr>
              <w:rFonts w:ascii="Cambria Math" w:eastAsia="Calibri" w:hAnsi="Cambria Math"/>
              <w:color w:val="000000"/>
              <w:lang w:val="en-US"/>
            </w:rPr>
            <m:t>-</m:t>
          </m:r>
          <m:sSub>
            <m:sSubPr>
              <m:ctrlPr>
                <w:rPr>
                  <w:rFonts w:ascii="Cambria Math" w:eastAsia="Calibri" w:hAnsi="Cambria Math"/>
                  <w:i/>
                  <w:color w:val="000000"/>
                  <w:lang w:val="en-US"/>
                </w:rPr>
              </m:ctrlPr>
            </m:sSubPr>
            <m:e>
              <m:r>
                <w:rPr>
                  <w:rFonts w:ascii="Cambria Math" w:eastAsia="Calibri" w:hAnsi="Cambria Math"/>
                  <w:color w:val="000000"/>
                  <w:lang w:val="en-US"/>
                </w:rPr>
                <m:t>v</m:t>
              </m:r>
            </m:e>
            <m:sub>
              <m:r>
                <w:rPr>
                  <w:rFonts w:ascii="Cambria Math" w:eastAsia="Calibri" w:hAnsi="Cambria Math"/>
                  <w:color w:val="000000"/>
                  <w:lang w:val="en-US"/>
                </w:rPr>
                <m:t>t-1</m:t>
              </m:r>
            </m:sub>
          </m:sSub>
        </m:oMath>
      </m:oMathPara>
    </w:p>
    <w:p w14:paraId="31A5481A" w14:textId="7C64CD31" w:rsidR="00BD1B9A" w:rsidRPr="0018455D" w:rsidRDefault="0072755B" w:rsidP="00511BB7">
      <w:pPr>
        <w:rPr>
          <w:rFonts w:eastAsia="Calibri"/>
          <w:color w:val="000000"/>
          <w:lang w:val="en-US"/>
        </w:rPr>
      </w:pPr>
      <w:r w:rsidRPr="0018455D">
        <w:rPr>
          <w:rFonts w:eastAsia="Calibri"/>
          <w:color w:val="000000"/>
          <w:lang w:val="en-US"/>
        </w:rPr>
        <w:t xml:space="preserve">The value estimated </w:t>
      </w:r>
      <w:r w:rsidR="00674A2A" w:rsidRPr="0018455D">
        <w:rPr>
          <w:rFonts w:eastAsia="Calibri"/>
          <w:color w:val="000000"/>
          <w:lang w:val="en-US"/>
        </w:rPr>
        <w:t>is updated via delta rule:</w:t>
      </w:r>
    </w:p>
    <w:p w14:paraId="697E5E05" w14:textId="66413F1E" w:rsidR="00674A2A" w:rsidRPr="0018455D" w:rsidRDefault="00000000" w:rsidP="00511BB7">
      <w:pPr>
        <w:rPr>
          <w:rFonts w:eastAsia="Calibri"/>
          <w:color w:val="000000"/>
          <w:lang w:val="en-US"/>
        </w:rPr>
      </w:pPr>
      <m:oMathPara>
        <m:oMath>
          <m:sSub>
            <m:sSubPr>
              <m:ctrlPr>
                <w:rPr>
                  <w:rFonts w:ascii="Cambria Math" w:eastAsia="Calibri" w:hAnsi="Cambria Math"/>
                  <w:i/>
                  <w:color w:val="000000"/>
                  <w:lang w:val="en-US"/>
                </w:rPr>
              </m:ctrlPr>
            </m:sSubPr>
            <m:e>
              <m:r>
                <w:rPr>
                  <w:rFonts w:ascii="Cambria Math" w:eastAsia="Calibri" w:hAnsi="Cambria Math"/>
                  <w:color w:val="000000"/>
                  <w:lang w:val="en-US"/>
                </w:rPr>
                <m:t>v</m:t>
              </m:r>
            </m:e>
            <m:sub>
              <m:r>
                <w:rPr>
                  <w:rFonts w:ascii="Cambria Math" w:eastAsia="Calibri" w:hAnsi="Cambria Math"/>
                  <w:color w:val="000000"/>
                  <w:lang w:val="en-US"/>
                </w:rPr>
                <m:t>t</m:t>
              </m:r>
            </m:sub>
          </m:sSub>
          <m:r>
            <w:rPr>
              <w:rFonts w:ascii="Cambria Math" w:eastAsia="Calibri" w:hAnsi="Cambria Math"/>
              <w:color w:val="000000"/>
              <w:lang w:val="en-US"/>
            </w:rPr>
            <m:t>=</m:t>
          </m:r>
          <m:sSub>
            <m:sSubPr>
              <m:ctrlPr>
                <w:rPr>
                  <w:rFonts w:ascii="Cambria Math" w:eastAsia="Calibri" w:hAnsi="Cambria Math"/>
                  <w:i/>
                  <w:color w:val="000000"/>
                  <w:lang w:val="en-US"/>
                </w:rPr>
              </m:ctrlPr>
            </m:sSubPr>
            <m:e>
              <m:r>
                <w:rPr>
                  <w:rFonts w:ascii="Cambria Math" w:eastAsia="Calibri" w:hAnsi="Cambria Math"/>
                  <w:color w:val="000000"/>
                  <w:lang w:val="en-US"/>
                </w:rPr>
                <m:t>v</m:t>
              </m:r>
            </m:e>
            <m:sub>
              <m:r>
                <w:rPr>
                  <w:rFonts w:ascii="Cambria Math" w:eastAsia="Calibri" w:hAnsi="Cambria Math"/>
                  <w:color w:val="000000"/>
                  <w:lang w:val="en-US"/>
                </w:rPr>
                <m:t>t-1</m:t>
              </m:r>
            </m:sub>
          </m:sSub>
          <m:r>
            <w:rPr>
              <w:rFonts w:ascii="Cambria Math" w:eastAsia="Calibri" w:hAnsi="Cambria Math"/>
              <w:color w:val="000000"/>
              <w:lang w:val="en-US"/>
            </w:rPr>
            <m:t>+</m:t>
          </m:r>
          <m:sSub>
            <m:sSubPr>
              <m:ctrlPr>
                <w:rPr>
                  <w:rFonts w:ascii="Cambria Math" w:eastAsia="Calibri" w:hAnsi="Cambria Math"/>
                  <w:i/>
                  <w:color w:val="000000"/>
                  <w:lang w:val="en-US"/>
                </w:rPr>
              </m:ctrlPr>
            </m:sSubPr>
            <m:e>
              <m:r>
                <w:rPr>
                  <w:rFonts w:ascii="Cambria Math" w:eastAsia="Calibri" w:hAnsi="Cambria Math"/>
                  <w:color w:val="000000"/>
                  <w:lang w:val="en-US"/>
                </w:rPr>
                <m:t>a</m:t>
              </m:r>
            </m:e>
            <m:sub>
              <m:r>
                <w:rPr>
                  <w:rFonts w:ascii="Cambria Math" w:eastAsia="Calibri" w:hAnsi="Cambria Math"/>
                  <w:color w:val="000000"/>
                  <w:lang w:val="en-US"/>
                </w:rPr>
                <m:t xml:space="preserve">t-1 </m:t>
              </m:r>
            </m:sub>
          </m:sSub>
          <m:r>
            <w:rPr>
              <w:rFonts w:ascii="Cambria Math" w:eastAsia="Calibri" w:hAnsi="Cambria Math"/>
              <w:color w:val="000000"/>
              <w:lang w:val="en-US"/>
            </w:rPr>
            <m:t>∙</m:t>
          </m:r>
          <m:sSub>
            <m:sSubPr>
              <m:ctrlPr>
                <w:rPr>
                  <w:rFonts w:ascii="Cambria Math" w:eastAsia="Calibri" w:hAnsi="Cambria Math"/>
                  <w:i/>
                  <w:color w:val="000000"/>
                  <w:lang w:val="en-US"/>
                </w:rPr>
              </m:ctrlPr>
            </m:sSubPr>
            <m:e>
              <m:r>
                <w:rPr>
                  <w:rFonts w:ascii="Cambria Math" w:eastAsia="Calibri" w:hAnsi="Cambria Math"/>
                  <w:color w:val="000000"/>
                  <w:lang w:val="en-US"/>
                </w:rPr>
                <m:t>δ</m:t>
              </m:r>
            </m:e>
            <m:sub>
              <m:r>
                <w:rPr>
                  <w:rFonts w:ascii="Cambria Math" w:eastAsia="Calibri" w:hAnsi="Cambria Math"/>
                  <w:color w:val="000000"/>
                  <w:lang w:val="en-US"/>
                </w:rPr>
                <m:t>t</m:t>
              </m:r>
            </m:sub>
          </m:sSub>
        </m:oMath>
      </m:oMathPara>
    </w:p>
    <w:p w14:paraId="71D2AE01" w14:textId="4A90A630" w:rsidR="00C97E34" w:rsidRPr="0018455D" w:rsidRDefault="0092283B" w:rsidP="00511BB7">
      <w:pPr>
        <w:rPr>
          <w:rFonts w:eastAsia="Calibri"/>
          <w:color w:val="000000"/>
          <w:lang w:val="en-US"/>
        </w:rPr>
      </w:pPr>
      <w:r w:rsidRPr="0018455D">
        <w:rPr>
          <w:rFonts w:eastAsia="Calibri"/>
          <w:color w:val="000000"/>
          <w:lang w:val="en-US"/>
        </w:rPr>
        <w:t xml:space="preserve">Here, </w:t>
      </w:r>
      <m:oMath>
        <m:sSub>
          <m:sSubPr>
            <m:ctrlPr>
              <w:rPr>
                <w:rFonts w:ascii="Cambria Math" w:eastAsia="Calibri" w:hAnsi="Cambria Math"/>
                <w:i/>
                <w:color w:val="000000"/>
                <w:lang w:val="en-US"/>
              </w:rPr>
            </m:ctrlPr>
          </m:sSubPr>
          <m:e>
            <m:r>
              <w:rPr>
                <w:rFonts w:ascii="Cambria Math" w:eastAsia="Calibri" w:hAnsi="Cambria Math"/>
                <w:color w:val="000000"/>
                <w:lang w:val="en-US"/>
              </w:rPr>
              <m:t>δ</m:t>
            </m:r>
          </m:e>
          <m:sub>
            <m:r>
              <w:rPr>
                <w:rFonts w:ascii="Cambria Math" w:eastAsia="Calibri" w:hAnsi="Cambria Math"/>
                <w:color w:val="000000"/>
                <w:lang w:val="en-US"/>
              </w:rPr>
              <m:t>t</m:t>
            </m:r>
          </m:sub>
        </m:sSub>
      </m:oMath>
      <w:r w:rsidRPr="0018455D">
        <w:rPr>
          <w:rFonts w:eastAsia="Calibri"/>
          <w:color w:val="000000"/>
          <w:lang w:val="en-US"/>
        </w:rPr>
        <w:t xml:space="preserve"> includes direction, </w:t>
      </w:r>
      <w:r w:rsidR="00552B90" w:rsidRPr="0018455D">
        <w:rPr>
          <w:rFonts w:eastAsia="Calibri"/>
          <w:color w:val="000000"/>
          <w:lang w:val="en-US"/>
        </w:rPr>
        <w:t xml:space="preserve">positive values indicate outcomes better than expected (positive PE) and negative values indicate </w:t>
      </w:r>
      <w:r w:rsidR="00991693" w:rsidRPr="0018455D">
        <w:rPr>
          <w:rFonts w:eastAsia="Calibri"/>
          <w:color w:val="000000"/>
          <w:lang w:val="en-US"/>
        </w:rPr>
        <w:t>worse-than expected values (negative PE).</w:t>
      </w:r>
      <w:r w:rsidR="008759A9" w:rsidRPr="0018455D">
        <w:rPr>
          <w:rFonts w:eastAsia="Calibri"/>
          <w:color w:val="000000"/>
          <w:lang w:val="en-US"/>
        </w:rPr>
        <w:t xml:space="preserve"> </w:t>
      </w:r>
      <w:r w:rsidR="00A73E5B" w:rsidRPr="0018455D">
        <w:rPr>
          <w:rFonts w:eastAsia="Calibri"/>
          <w:color w:val="000000"/>
          <w:lang w:val="en-US"/>
        </w:rPr>
        <w:t xml:space="preserve">Block-wise </w:t>
      </w:r>
      <w:r w:rsidR="004F089A" w:rsidRPr="0018455D">
        <w:rPr>
          <w:rFonts w:eastAsia="Calibri"/>
          <w:color w:val="000000"/>
          <w:lang w:val="en-US"/>
        </w:rPr>
        <w:t xml:space="preserve">initialization </w:t>
      </w:r>
      <w:r w:rsidR="00A92E33" w:rsidRPr="0018455D">
        <w:rPr>
          <w:rFonts w:eastAsia="Calibri"/>
          <w:color w:val="000000"/>
          <w:lang w:val="en-US"/>
        </w:rPr>
        <w:t xml:space="preserve">followed the task structure with the first block </w:t>
      </w:r>
      <m:oMath>
        <m:sSub>
          <m:sSubPr>
            <m:ctrlPr>
              <w:rPr>
                <w:rFonts w:ascii="Cambria Math" w:eastAsia="Calibri" w:hAnsi="Cambria Math"/>
                <w:i/>
                <w:color w:val="000000"/>
                <w:lang w:val="en-US"/>
              </w:rPr>
            </m:ctrlPr>
          </m:sSubPr>
          <m:e>
            <m:r>
              <w:rPr>
                <w:rFonts w:ascii="Cambria Math" w:eastAsia="Calibri" w:hAnsi="Cambria Math"/>
                <w:color w:val="000000"/>
                <w:lang w:val="en-US"/>
              </w:rPr>
              <m:t>v</m:t>
            </m:r>
          </m:e>
          <m:sub>
            <m:r>
              <w:rPr>
                <w:rFonts w:ascii="Cambria Math" w:eastAsia="Calibri" w:hAnsi="Cambria Math"/>
                <w:color w:val="000000"/>
                <w:lang w:val="en-US"/>
              </w:rPr>
              <m:t>0</m:t>
            </m:r>
          </m:sub>
        </m:sSub>
        <m:r>
          <w:rPr>
            <w:rFonts w:ascii="Cambria Math" w:eastAsia="Calibri" w:hAnsi="Cambria Math"/>
            <w:color w:val="000000"/>
            <w:lang w:val="en-US"/>
          </w:rPr>
          <m:t>=0</m:t>
        </m:r>
      </m:oMath>
      <w:r w:rsidR="00A92E33" w:rsidRPr="0018455D">
        <w:rPr>
          <w:rFonts w:eastAsia="Calibri"/>
          <w:color w:val="000000"/>
          <w:lang w:val="en-US"/>
        </w:rPr>
        <w:t xml:space="preserve"> and </w:t>
      </w:r>
      <m:oMath>
        <m:sSub>
          <m:sSubPr>
            <m:ctrlPr>
              <w:rPr>
                <w:rFonts w:ascii="Cambria Math" w:eastAsia="Calibri" w:hAnsi="Cambria Math"/>
                <w:i/>
                <w:color w:val="000000"/>
                <w:lang w:val="en-US"/>
              </w:rPr>
            </m:ctrlPr>
          </m:sSubPr>
          <m:e>
            <m:r>
              <w:rPr>
                <w:rFonts w:ascii="Cambria Math" w:eastAsia="Calibri" w:hAnsi="Cambria Math"/>
                <w:color w:val="000000"/>
                <w:lang w:val="en-US"/>
              </w:rPr>
              <m:t>α</m:t>
            </m:r>
          </m:e>
          <m:sub>
            <m:r>
              <w:rPr>
                <w:rFonts w:ascii="Cambria Math" w:eastAsia="Calibri" w:hAnsi="Cambria Math"/>
                <w:color w:val="000000"/>
                <w:lang w:val="en-US"/>
              </w:rPr>
              <m:t>0</m:t>
            </m:r>
          </m:sub>
        </m:sSub>
        <m:r>
          <w:rPr>
            <w:rFonts w:ascii="Cambria Math" w:eastAsia="Calibri" w:hAnsi="Cambria Math"/>
            <w:color w:val="000000"/>
            <w:lang w:val="en-US"/>
          </w:rPr>
          <m:t>=0.5</m:t>
        </m:r>
      </m:oMath>
      <w:r w:rsidR="00D136E8" w:rsidRPr="0018455D">
        <w:rPr>
          <w:rFonts w:eastAsia="Calibri"/>
          <w:color w:val="000000"/>
          <w:lang w:val="en-US"/>
        </w:rPr>
        <w:t>. At the start of the second and third blocks, the learning rate was reset to 0.5 while the prior predicted value carried over from the last trial of the preceding block</w:t>
      </w:r>
      <w:r w:rsidR="00EB2327" w:rsidRPr="0018455D">
        <w:rPr>
          <w:rFonts w:eastAsia="Calibri"/>
          <w:color w:val="000000"/>
          <w:lang w:val="en-US"/>
        </w:rPr>
        <w:t xml:space="preserve">. </w:t>
      </w:r>
      <w:r w:rsidR="00912532" w:rsidRPr="0018455D">
        <w:rPr>
          <w:rFonts w:eastAsia="Calibri"/>
          <w:color w:val="000000"/>
          <w:lang w:val="en-US"/>
        </w:rPr>
        <w:t>The resulting</w:t>
      </w:r>
      <w:r w:rsidR="00496FE6" w:rsidRPr="0018455D">
        <w:rPr>
          <w:rFonts w:eastAsia="Calibri"/>
          <w:color w:val="000000"/>
          <w:lang w:val="en-US"/>
        </w:rPr>
        <w:t xml:space="preserve"> trial-by-trial sequence of</w:t>
      </w:r>
      <w:r w:rsidR="00EB2327" w:rsidRPr="0018455D">
        <w:rPr>
          <w:rFonts w:eastAsia="Calibri"/>
          <w:color w:val="000000"/>
          <w:lang w:val="en-US"/>
        </w:rPr>
        <w:t xml:space="preserve"> </w:t>
      </w:r>
      <m:oMath>
        <m:sSub>
          <m:sSubPr>
            <m:ctrlPr>
              <w:rPr>
                <w:rFonts w:ascii="Cambria Math" w:eastAsia="Calibri" w:hAnsi="Cambria Math"/>
                <w:i/>
                <w:color w:val="000000"/>
                <w:lang w:val="en-US"/>
              </w:rPr>
            </m:ctrlPr>
          </m:sSubPr>
          <m:e>
            <m:r>
              <w:rPr>
                <w:rFonts w:ascii="Cambria Math" w:eastAsia="Calibri" w:hAnsi="Cambria Math"/>
                <w:color w:val="000000"/>
                <w:lang w:val="en-US"/>
              </w:rPr>
              <m:t>δ</m:t>
            </m:r>
          </m:e>
          <m:sub>
            <m:r>
              <w:rPr>
                <w:rFonts w:ascii="Cambria Math" w:eastAsia="Calibri" w:hAnsi="Cambria Math"/>
                <w:color w:val="000000"/>
                <w:lang w:val="en-US"/>
              </w:rPr>
              <m:t>t</m:t>
            </m:r>
          </m:sub>
        </m:sSub>
      </m:oMath>
      <w:r w:rsidR="00496FE6" w:rsidRPr="0018455D">
        <w:rPr>
          <w:rFonts w:eastAsia="Calibri"/>
          <w:color w:val="000000"/>
          <w:lang w:val="en-US"/>
        </w:rPr>
        <w:t>formed</w:t>
      </w:r>
      <w:r w:rsidR="005801E7" w:rsidRPr="0018455D">
        <w:rPr>
          <w:rFonts w:eastAsia="Calibri"/>
          <w:color w:val="000000"/>
          <w:lang w:val="en-US"/>
        </w:rPr>
        <w:t xml:space="preserve"> a prediction error time series</w:t>
      </w:r>
      <w:r w:rsidR="005A2496" w:rsidRPr="0018455D">
        <w:rPr>
          <w:rFonts w:eastAsia="Calibri"/>
          <w:color w:val="000000"/>
          <w:lang w:val="en-US"/>
        </w:rPr>
        <w:t>, which was entered as a parametric regressor in the BOLD analysis to examine how neural activity tracked both the magnitude and direction (valence) of deviations from expectation.</w:t>
      </w:r>
    </w:p>
    <w:p w14:paraId="5A39E660" w14:textId="77777777" w:rsidR="00095DAF" w:rsidRPr="0018455D" w:rsidRDefault="00095DAF" w:rsidP="00511BB7">
      <w:pPr>
        <w:rPr>
          <w:color w:val="000000"/>
          <w:lang w:val="en-US"/>
        </w:rPr>
      </w:pPr>
    </w:p>
    <w:p w14:paraId="736C07BE" w14:textId="70D6B43D" w:rsidR="00D706ED" w:rsidRPr="0018455D" w:rsidRDefault="00041019" w:rsidP="00511BB7">
      <w:pPr>
        <w:rPr>
          <w:b/>
          <w:bCs/>
          <w:lang w:val="en-US"/>
        </w:rPr>
      </w:pPr>
      <w:r w:rsidRPr="0018455D">
        <w:rPr>
          <w:b/>
          <w:bCs/>
          <w:lang w:val="en-US"/>
        </w:rPr>
        <w:t>2.</w:t>
      </w:r>
      <w:proofErr w:type="gramStart"/>
      <w:r w:rsidR="002D4211" w:rsidRPr="0018455D">
        <w:rPr>
          <w:b/>
          <w:bCs/>
          <w:lang w:val="en-US"/>
        </w:rPr>
        <w:t>4</w:t>
      </w:r>
      <w:r w:rsidRPr="0018455D">
        <w:rPr>
          <w:b/>
          <w:bCs/>
          <w:lang w:val="en-US"/>
        </w:rPr>
        <w:t>.</w:t>
      </w:r>
      <w:r w:rsidR="00D706ED" w:rsidRPr="0018455D">
        <w:rPr>
          <w:b/>
          <w:bCs/>
          <w:lang w:val="en-US"/>
        </w:rPr>
        <w:t>fMRI</w:t>
      </w:r>
      <w:proofErr w:type="gramEnd"/>
      <w:r w:rsidR="00D706ED" w:rsidRPr="0018455D">
        <w:rPr>
          <w:b/>
          <w:bCs/>
          <w:lang w:val="en-US"/>
        </w:rPr>
        <w:t xml:space="preserve"> Analysis </w:t>
      </w:r>
    </w:p>
    <w:p w14:paraId="65B4C506" w14:textId="74995909" w:rsidR="00953EFB" w:rsidRPr="0018455D" w:rsidRDefault="00041019" w:rsidP="00511BB7">
      <w:pPr>
        <w:rPr>
          <w:b/>
          <w:bCs/>
          <w:lang w:val="en-US"/>
        </w:rPr>
      </w:pPr>
      <w:r w:rsidRPr="0018455D">
        <w:rPr>
          <w:b/>
          <w:bCs/>
          <w:lang w:val="en-US"/>
        </w:rPr>
        <w:t>2.</w:t>
      </w:r>
      <w:r w:rsidR="002D4211" w:rsidRPr="0018455D">
        <w:rPr>
          <w:b/>
          <w:bCs/>
          <w:lang w:val="en-US"/>
        </w:rPr>
        <w:t>4</w:t>
      </w:r>
      <w:r w:rsidRPr="0018455D">
        <w:rPr>
          <w:b/>
          <w:bCs/>
          <w:lang w:val="en-US"/>
        </w:rPr>
        <w:t>.1.</w:t>
      </w:r>
      <w:r w:rsidR="00AF68FC" w:rsidRPr="0018455D">
        <w:rPr>
          <w:b/>
          <w:bCs/>
          <w:lang w:val="en-US"/>
        </w:rPr>
        <w:t xml:space="preserve"> </w:t>
      </w:r>
      <w:r w:rsidR="00D706ED" w:rsidRPr="0018455D">
        <w:rPr>
          <w:b/>
          <w:bCs/>
          <w:lang w:val="en-US"/>
        </w:rPr>
        <w:t xml:space="preserve">fMRI Preprocessing </w:t>
      </w:r>
    </w:p>
    <w:p w14:paraId="7F90A07D" w14:textId="5DBE399B" w:rsidR="00CB3C74" w:rsidRPr="0018455D" w:rsidRDefault="00CB3C74" w:rsidP="00511BB7">
      <w:pPr>
        <w:rPr>
          <w:lang w:val="en-US"/>
        </w:rPr>
      </w:pPr>
      <w:r w:rsidRPr="0018455D">
        <w:rPr>
          <w:lang w:val="en-US"/>
        </w:rPr>
        <w:br/>
        <w:t>All preprocessing was carried out in SPM running under MATLAB R2024a. Each subject’s functional runs were realigned to the first volume using the “Estimate &amp; </w:t>
      </w:r>
      <w:proofErr w:type="spellStart"/>
      <w:r w:rsidRPr="0018455D">
        <w:rPr>
          <w:lang w:val="en-US"/>
        </w:rPr>
        <w:t>Reslice</w:t>
      </w:r>
      <w:proofErr w:type="spellEnd"/>
      <w:r w:rsidRPr="0018455D">
        <w:rPr>
          <w:lang w:val="en-US"/>
        </w:rPr>
        <w:t>” routine to correct for head motion. The realigned time</w:t>
      </w:r>
      <w:r w:rsidRPr="0018455D">
        <w:rPr>
          <w:lang w:val="en-US"/>
        </w:rPr>
        <w:noBreakHyphen/>
        <w:t>series were then slice</w:t>
      </w:r>
      <w:r w:rsidRPr="0018455D">
        <w:rPr>
          <w:lang w:val="en-US"/>
        </w:rPr>
        <w:noBreakHyphen/>
        <w:t>timing corrected (interpolated to the middle slice) to compensate for interleaved acquisition delays.</w:t>
      </w:r>
    </w:p>
    <w:p w14:paraId="0183D4D5" w14:textId="77777777" w:rsidR="00431866" w:rsidRPr="0018455D" w:rsidRDefault="00431866" w:rsidP="00511BB7">
      <w:pPr>
        <w:rPr>
          <w:lang w:val="en-US"/>
        </w:rPr>
      </w:pPr>
    </w:p>
    <w:p w14:paraId="162C4F41" w14:textId="618CB1A6" w:rsidR="00AC0C31" w:rsidRPr="0018455D" w:rsidRDefault="00CB3C74" w:rsidP="00511BB7">
      <w:pPr>
        <w:rPr>
          <w:lang w:val="en-US"/>
        </w:rPr>
      </w:pPr>
      <w:r w:rsidRPr="0018455D">
        <w:rPr>
          <w:lang w:val="en-US"/>
        </w:rPr>
        <w:t>Next, the mean functional image was rigid</w:t>
      </w:r>
      <w:r w:rsidRPr="0018455D">
        <w:rPr>
          <w:lang w:val="en-US"/>
        </w:rPr>
        <w:noBreakHyphen/>
        <w:t xml:space="preserve">body </w:t>
      </w:r>
      <w:proofErr w:type="spellStart"/>
      <w:r w:rsidRPr="0018455D">
        <w:rPr>
          <w:lang w:val="en-US"/>
        </w:rPr>
        <w:t>coregistered</w:t>
      </w:r>
      <w:proofErr w:type="spellEnd"/>
      <w:r w:rsidRPr="0018455D">
        <w:rPr>
          <w:lang w:val="en-US"/>
        </w:rPr>
        <w:t xml:space="preserve"> to the participant’s T1</w:t>
      </w:r>
      <w:r w:rsidRPr="0018455D">
        <w:rPr>
          <w:lang w:val="en-US"/>
        </w:rPr>
        <w:noBreakHyphen/>
        <w:t>weighted structural scan. The structural image was segmented into gray matter, white matter and cerebrospinal fluid via SPM’s unified segmentation (using the tissue</w:t>
      </w:r>
      <w:r w:rsidRPr="0018455D">
        <w:rPr>
          <w:lang w:val="en-US"/>
        </w:rPr>
        <w:noBreakHyphen/>
        <w:t xml:space="preserve">probability maps). The resulting deformation fields were applied to warp the functional volumes into MNI space (2×2×2 mm isotropic voxels). Finally, the normalized functional images were smoothed with </w:t>
      </w:r>
      <w:r w:rsidRPr="0018455D">
        <w:rPr>
          <w:lang w:val="en-US"/>
        </w:rPr>
        <w:lastRenderedPageBreak/>
        <w:t>an 8 mm FWHM Gaussian kernel to enhance signal</w:t>
      </w:r>
      <w:r w:rsidR="00431866" w:rsidRPr="0018455D">
        <w:rPr>
          <w:lang w:val="en-US"/>
        </w:rPr>
        <w:t>-to-</w:t>
      </w:r>
      <w:r w:rsidRPr="0018455D">
        <w:rPr>
          <w:lang w:val="en-US"/>
        </w:rPr>
        <w:t>noise ratio and accommodate inter</w:t>
      </w:r>
      <w:r w:rsidR="00431866" w:rsidRPr="0018455D">
        <w:rPr>
          <w:lang w:val="en-US"/>
        </w:rPr>
        <w:t>-</w:t>
      </w:r>
      <w:r w:rsidRPr="0018455D">
        <w:rPr>
          <w:lang w:val="en-US"/>
        </w:rPr>
        <w:t>subject anatomical variability.</w:t>
      </w:r>
    </w:p>
    <w:p w14:paraId="31FC19EB" w14:textId="77777777" w:rsidR="00511BB7" w:rsidRPr="0018455D" w:rsidRDefault="00511BB7" w:rsidP="00511BB7">
      <w:pPr>
        <w:rPr>
          <w:lang w:val="en-US"/>
        </w:rPr>
      </w:pPr>
    </w:p>
    <w:p w14:paraId="36D787C2" w14:textId="0BE3A9C3" w:rsidR="00D706ED" w:rsidRPr="0018455D" w:rsidRDefault="00041019" w:rsidP="00511BB7">
      <w:pPr>
        <w:rPr>
          <w:b/>
          <w:bCs/>
          <w:lang w:val="en-US"/>
        </w:rPr>
      </w:pPr>
      <w:r w:rsidRPr="0018455D">
        <w:rPr>
          <w:b/>
          <w:bCs/>
          <w:lang w:val="en-US"/>
        </w:rPr>
        <w:t>2.</w:t>
      </w:r>
      <w:r w:rsidR="002D4211" w:rsidRPr="0018455D">
        <w:rPr>
          <w:b/>
          <w:bCs/>
          <w:lang w:val="en-US"/>
        </w:rPr>
        <w:t>4</w:t>
      </w:r>
      <w:r w:rsidRPr="0018455D">
        <w:rPr>
          <w:b/>
          <w:bCs/>
          <w:lang w:val="en-US"/>
        </w:rPr>
        <w:t>.</w:t>
      </w:r>
      <w:proofErr w:type="gramStart"/>
      <w:r w:rsidRPr="0018455D">
        <w:rPr>
          <w:b/>
          <w:bCs/>
          <w:lang w:val="en-US"/>
        </w:rPr>
        <w:t>2.</w:t>
      </w:r>
      <w:r w:rsidR="00D706ED" w:rsidRPr="0018455D">
        <w:rPr>
          <w:b/>
          <w:bCs/>
          <w:lang w:val="en-US"/>
        </w:rPr>
        <w:t>First</w:t>
      </w:r>
      <w:proofErr w:type="gramEnd"/>
      <w:r w:rsidR="00D706ED" w:rsidRPr="0018455D">
        <w:rPr>
          <w:b/>
          <w:bCs/>
          <w:lang w:val="en-US"/>
        </w:rPr>
        <w:t xml:space="preserve"> Level</w:t>
      </w:r>
    </w:p>
    <w:p w14:paraId="1EC5F49C" w14:textId="6A6FF198" w:rsidR="00AC0C31" w:rsidRPr="0018455D" w:rsidRDefault="00AC0C31" w:rsidP="00511BB7">
      <w:pPr>
        <w:rPr>
          <w:lang w:val="en-US"/>
        </w:rPr>
      </w:pPr>
      <w:r w:rsidRPr="0018455D">
        <w:rPr>
          <w:lang w:val="en-US"/>
        </w:rPr>
        <w:t xml:space="preserve">For each participant, the design matrix included task regressors and trial-by-trial prediction error (PE) estimates derived from a computational model. Specifically, three </w:t>
      </w:r>
      <w:proofErr w:type="gramStart"/>
      <w:r w:rsidRPr="0018455D">
        <w:rPr>
          <w:lang w:val="en-US"/>
        </w:rPr>
        <w:t>separate</w:t>
      </w:r>
      <w:proofErr w:type="gramEnd"/>
      <w:r w:rsidRPr="0018455D">
        <w:rPr>
          <w:lang w:val="en-US"/>
        </w:rPr>
        <w:t xml:space="preserve"> parametric regressors were included:</w:t>
      </w:r>
      <w:r w:rsidR="004114A1" w:rsidRPr="0018455D">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w:r w:rsidR="004114A1" w:rsidRPr="0018455D">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w:r w:rsidR="004114A1" w:rsidRPr="0018455D">
        <w:rPr>
          <w:lang w:val="en-US"/>
        </w:rPr>
        <w:t xml:space="preserve"> and</w:t>
      </w:r>
      <w:r w:rsidRPr="0018455D">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oMath>
      <w:r w:rsidRPr="0018455D">
        <w:rPr>
          <w:lang w:val="en-US"/>
        </w:rPr>
        <w:t xml:space="preserve"> each corresponding to trial-by-trial learning signals within one of three blocks with varying reward contingencies. These regressors were modeled as parametric modulators without orthogonalization and were convolved with the canonical hemodynamic response function (HRF). Motion parameters were not included as additional regressors in the final model, and a high-pass filter with a 128 s cutoff was applied to remove low-frequency drifts.</w:t>
      </w:r>
    </w:p>
    <w:p w14:paraId="7B670B1F" w14:textId="01C35706" w:rsidR="00431866" w:rsidRPr="0018455D" w:rsidRDefault="00AC0C31" w:rsidP="00511BB7">
      <w:pPr>
        <w:rPr>
          <w:lang w:val="en-US"/>
        </w:rPr>
      </w:pPr>
      <w:r w:rsidRPr="0018455D">
        <w:rPr>
          <w:lang w:val="en-US"/>
        </w:rPr>
        <w:t>The GLM was estimated for each subject, and contrast images were generated for each condition of interest. Contrasts included each individual PE regressor (</w:t>
      </w:r>
      <w:proofErr w:type="spellStart"/>
      <w:r w:rsidRPr="0018455D">
        <w:rPr>
          <w:lang w:val="en-US"/>
        </w:rPr>
        <w:t>e.g</w:t>
      </w:r>
      <w:proofErr w:type="spellEnd"/>
      <w:r w:rsidR="004114A1" w:rsidRPr="0018455D">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oMath>
      <w:r w:rsidR="004114A1" w:rsidRPr="0018455D">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oMath>
      <w:r w:rsidR="004114A1" w:rsidRPr="0018455D">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oMath>
      <w:r w:rsidRPr="0018455D">
        <w:rPr>
          <w:lang w:val="en-US"/>
        </w:rPr>
        <w:t>) as well as their average. These contrast images were then carried forward to the second-level analysis for group-level inference.</w:t>
      </w:r>
    </w:p>
    <w:p w14:paraId="21678373" w14:textId="77777777" w:rsidR="00511BB7" w:rsidRPr="0018455D" w:rsidRDefault="00511BB7" w:rsidP="00511BB7">
      <w:pPr>
        <w:rPr>
          <w:b/>
          <w:bCs/>
          <w:lang w:val="en-US"/>
        </w:rPr>
      </w:pPr>
    </w:p>
    <w:p w14:paraId="3B03F9EA" w14:textId="77777777" w:rsidR="002D3DD1" w:rsidRPr="0018455D" w:rsidRDefault="002D3DD1" w:rsidP="00511BB7">
      <w:pPr>
        <w:rPr>
          <w:b/>
          <w:bCs/>
          <w:lang w:val="en-US"/>
        </w:rPr>
      </w:pPr>
    </w:p>
    <w:p w14:paraId="057FEBDB" w14:textId="33701BA2" w:rsidR="00D706ED" w:rsidRPr="0018455D" w:rsidRDefault="004E0C1B" w:rsidP="00511BB7">
      <w:pPr>
        <w:rPr>
          <w:b/>
          <w:bCs/>
          <w:lang w:val="en-US"/>
        </w:rPr>
      </w:pPr>
      <w:r w:rsidRPr="0018455D">
        <w:rPr>
          <w:b/>
          <w:bCs/>
          <w:lang w:val="en-US"/>
        </w:rPr>
        <w:t>2.</w:t>
      </w:r>
      <w:r w:rsidR="002D4211" w:rsidRPr="0018455D">
        <w:rPr>
          <w:b/>
          <w:bCs/>
          <w:lang w:val="en-US"/>
        </w:rPr>
        <w:t>4</w:t>
      </w:r>
      <w:r w:rsidRPr="0018455D">
        <w:rPr>
          <w:b/>
          <w:bCs/>
          <w:lang w:val="en-US"/>
        </w:rPr>
        <w:t>.</w:t>
      </w:r>
      <w:proofErr w:type="gramStart"/>
      <w:r w:rsidRPr="0018455D">
        <w:rPr>
          <w:b/>
          <w:bCs/>
          <w:lang w:val="en-US"/>
        </w:rPr>
        <w:t>3.</w:t>
      </w:r>
      <w:r w:rsidR="00D706ED" w:rsidRPr="0018455D">
        <w:rPr>
          <w:b/>
          <w:bCs/>
          <w:lang w:val="en-US"/>
        </w:rPr>
        <w:t>Second</w:t>
      </w:r>
      <w:proofErr w:type="gramEnd"/>
      <w:r w:rsidR="00D706ED" w:rsidRPr="0018455D">
        <w:rPr>
          <w:b/>
          <w:bCs/>
          <w:lang w:val="en-US"/>
        </w:rPr>
        <w:t xml:space="preserve"> Level</w:t>
      </w:r>
    </w:p>
    <w:p w14:paraId="1787E3E3" w14:textId="69915D5C" w:rsidR="00D706ED" w:rsidRPr="0018455D" w:rsidRDefault="00D706ED" w:rsidP="00511BB7">
      <w:pPr>
        <w:rPr>
          <w:lang w:val="en-US"/>
        </w:rPr>
      </w:pPr>
      <w:r w:rsidRPr="0018455D">
        <w:rPr>
          <w:lang w:val="en-US"/>
        </w:rPr>
        <w:t xml:space="preserve">Second-level statistical analyses were conducted using </w:t>
      </w:r>
      <w:r w:rsidR="00431866" w:rsidRPr="0018455D">
        <w:rPr>
          <w:lang w:val="en-US"/>
        </w:rPr>
        <w:t>SPM to</w:t>
      </w:r>
      <w:r w:rsidRPr="0018455D">
        <w:rPr>
          <w:lang w:val="en-US"/>
        </w:rPr>
        <w:t xml:space="preserve"> assess within-group and between-group effects of prediction error (PE)–related activation. First-level contrast images representing trial-by-trial PE modulation were entered into second-level models for group-level inference.</w:t>
      </w:r>
    </w:p>
    <w:p w14:paraId="02113D60" w14:textId="77777777" w:rsidR="00431866" w:rsidRPr="0018455D" w:rsidRDefault="00431866" w:rsidP="00511BB7">
      <w:pPr>
        <w:rPr>
          <w:lang w:val="en-US"/>
        </w:rPr>
      </w:pPr>
    </w:p>
    <w:p w14:paraId="533E3F33" w14:textId="35D55D27" w:rsidR="00D706ED" w:rsidRPr="0018455D" w:rsidRDefault="00D706ED" w:rsidP="00511BB7">
      <w:pPr>
        <w:rPr>
          <w:lang w:val="en-US"/>
        </w:rPr>
      </w:pPr>
      <w:r w:rsidRPr="0018455D">
        <w:rPr>
          <w:lang w:val="en-US"/>
        </w:rPr>
        <w:t>For the within-group one-sample t-tests were conducted separately for the HC and SZ groups to identify brain regions showing significant PE-related activation within each population. For the HC group, sex was included as a covariate. For the SZ group, both sex and duration of illness (</w:t>
      </w:r>
      <w:proofErr w:type="spellStart"/>
      <w:r w:rsidRPr="0018455D">
        <w:rPr>
          <w:lang w:val="en-US"/>
        </w:rPr>
        <w:t>DoI</w:t>
      </w:r>
      <w:proofErr w:type="spellEnd"/>
      <w:r w:rsidRPr="0018455D">
        <w:rPr>
          <w:lang w:val="en-US"/>
        </w:rPr>
        <w:t xml:space="preserve">) were included as covariates to account for individual differences that may influence PE-related brain responses. Covariates were </w:t>
      </w:r>
      <w:proofErr w:type="gramStart"/>
      <w:r w:rsidR="00431866" w:rsidRPr="0018455D">
        <w:rPr>
          <w:lang w:val="en-US"/>
        </w:rPr>
        <w:t>mean-centered</w:t>
      </w:r>
      <w:proofErr w:type="gramEnd"/>
      <w:r w:rsidRPr="0018455D">
        <w:rPr>
          <w:lang w:val="en-US"/>
        </w:rPr>
        <w:t xml:space="preserve"> </w:t>
      </w:r>
      <w:r w:rsidR="00431866" w:rsidRPr="0018455D">
        <w:rPr>
          <w:lang w:val="en-US"/>
        </w:rPr>
        <w:t>before</w:t>
      </w:r>
      <w:r w:rsidRPr="0018455D">
        <w:rPr>
          <w:lang w:val="en-US"/>
        </w:rPr>
        <w:t xml:space="preserve"> inclusion. All second-level models were estimated using classical (maximum likelihood) estimation, and results were corrected for multiple comparisons at the cluster level (FWE-corrected p &lt; 0.05) using a cluster-forming threshold of p &lt; 0.001 uncorrected.</w:t>
      </w:r>
    </w:p>
    <w:p w14:paraId="6306104F" w14:textId="77777777" w:rsidR="00431866" w:rsidRPr="0018455D" w:rsidRDefault="00431866" w:rsidP="00511BB7">
      <w:pPr>
        <w:rPr>
          <w:lang w:val="en-US"/>
        </w:rPr>
      </w:pPr>
    </w:p>
    <w:p w14:paraId="160B6929" w14:textId="0001B477" w:rsidR="00D706ED" w:rsidRPr="0018455D" w:rsidRDefault="0007685F" w:rsidP="00511BB7">
      <w:pPr>
        <w:rPr>
          <w:lang w:val="en-US"/>
        </w:rPr>
      </w:pPr>
      <w:r w:rsidRPr="0018455D">
        <w:rPr>
          <w:lang w:val="en-US"/>
        </w:rPr>
        <w:t>Additionally</w:t>
      </w:r>
      <w:r w:rsidR="00D706ED" w:rsidRPr="0018455D">
        <w:rPr>
          <w:lang w:val="en-US"/>
        </w:rPr>
        <w:t>, a two-sample t-test was used to compare individuals with schizophrenia (SZ) to healthy controls (HC). To control for confounding variables, sex was included as a covariate of no interest. Contrast images for each subject were grouped accordingly, and individuals with missing or incomplete data were excluded from the analysis. Group comparisons (e.g., SZ &gt; HC and HC &gt; SZ) were tested while accounting for sex-related variance.</w:t>
      </w:r>
      <w:r w:rsidR="00C9540B" w:rsidRPr="0018455D">
        <w:rPr>
          <w:lang w:val="en-US"/>
        </w:rPr>
        <w:t xml:space="preserve"> Anatomical locations were identified using the </w:t>
      </w:r>
      <w:proofErr w:type="spellStart"/>
      <w:r w:rsidR="00C9540B" w:rsidRPr="0018455D">
        <w:rPr>
          <w:lang w:val="en-US"/>
        </w:rPr>
        <w:t>Neuromorphometrics</w:t>
      </w:r>
      <w:proofErr w:type="spellEnd"/>
      <w:r w:rsidR="00C9540B" w:rsidRPr="0018455D">
        <w:rPr>
          <w:lang w:val="en-US"/>
        </w:rPr>
        <w:t xml:space="preserve"> atlas provided in SPM.</w:t>
      </w:r>
    </w:p>
    <w:p w14:paraId="49EBB798" w14:textId="77777777" w:rsidR="00511BB7" w:rsidRPr="0018455D" w:rsidRDefault="00511BB7" w:rsidP="00511BB7">
      <w:pPr>
        <w:rPr>
          <w:lang w:val="en-US"/>
        </w:rPr>
      </w:pPr>
    </w:p>
    <w:p w14:paraId="53636A4E" w14:textId="7E3D8B26" w:rsidR="00D706ED" w:rsidRPr="0018455D" w:rsidRDefault="0055013F" w:rsidP="00511BB7">
      <w:pPr>
        <w:rPr>
          <w:b/>
          <w:bCs/>
          <w:lang w:val="en-US"/>
        </w:rPr>
      </w:pPr>
      <w:r w:rsidRPr="0018455D">
        <w:rPr>
          <w:b/>
          <w:bCs/>
          <w:lang w:val="en-US"/>
        </w:rPr>
        <w:t>2.</w:t>
      </w:r>
      <w:r w:rsidR="00603368" w:rsidRPr="0018455D">
        <w:rPr>
          <w:b/>
          <w:bCs/>
          <w:lang w:val="en-US"/>
        </w:rPr>
        <w:t>5</w:t>
      </w:r>
      <w:r w:rsidR="00312902" w:rsidRPr="0018455D">
        <w:rPr>
          <w:b/>
          <w:bCs/>
          <w:lang w:val="en-US"/>
        </w:rPr>
        <w:t xml:space="preserve"> </w:t>
      </w:r>
      <w:r w:rsidR="00D706ED" w:rsidRPr="0018455D">
        <w:rPr>
          <w:b/>
          <w:bCs/>
          <w:lang w:val="en-US"/>
        </w:rPr>
        <w:t>Hypothesis Testing</w:t>
      </w:r>
    </w:p>
    <w:p w14:paraId="5AE926FA" w14:textId="41DDD2CB" w:rsidR="00413A8A" w:rsidRPr="0018455D" w:rsidRDefault="005B369D" w:rsidP="00413A8A">
      <w:pPr>
        <w:rPr>
          <w:lang w:val="en-US"/>
        </w:rPr>
      </w:pPr>
      <w:r w:rsidRPr="0018455D">
        <w:rPr>
          <w:color w:val="000000"/>
          <w:lang w:val="en-US"/>
        </w:rPr>
        <w:t>For investment decisions, prediction errors, and the learning parameter, we used an appropriate general linear model based on our assumptions. Model diagnostics are detailed in the Supplementary Material.</w:t>
      </w:r>
      <w:r w:rsidR="00413A8A" w:rsidRPr="0018455D">
        <w:rPr>
          <w:color w:val="000000"/>
          <w:lang w:val="en-US"/>
        </w:rPr>
        <w:t xml:space="preserve"> </w:t>
      </w:r>
      <w:r w:rsidR="00BD6B58" w:rsidRPr="0018455D">
        <w:rPr>
          <w:color w:val="000000"/>
          <w:lang w:val="en-US"/>
        </w:rPr>
        <w:t xml:space="preserve">Statistical </w:t>
      </w:r>
      <w:r w:rsidR="00BD6B58" w:rsidRPr="0018455D">
        <w:rPr>
          <w:lang w:val="en-US"/>
        </w:rPr>
        <w:t>m</w:t>
      </w:r>
      <w:r w:rsidR="00413A8A" w:rsidRPr="0018455D">
        <w:rPr>
          <w:lang w:val="en-US"/>
        </w:rPr>
        <w:t>odels implemented in R 4.3.2</w:t>
      </w:r>
      <w:r w:rsidR="00413A8A" w:rsidRPr="0018455D">
        <w:rPr>
          <w:lang w:val="en-US"/>
        </w:rPr>
        <w:fldChar w:fldCharType="begin"/>
      </w:r>
      <w:r w:rsidR="00413A8A" w:rsidRPr="0018455D">
        <w:rPr>
          <w:lang w:val="en-US"/>
        </w:rPr>
        <w:instrText xml:space="preserve"> ADDIN ZOTERO_ITEM CSL_CITATION {"citationID":"glXihKI0","properties":{"formattedCitation":"\\super 38\\nosupersub{}","plainCitation":"38","noteIndex":0},"citationItems":[{"id":4918,"uris":["http://zotero.org/users/9264269/items/MZV3CMN8"],"itemData":{"id":4918,"type":"article-journal","archive_location":"Vienna, Austria","title":"R: A Language and Environment for Statistical Computing","URL":"https://www.R-project.org/","author":[{"family":"R Core Team","given":""}],"issued":{"date-parts":[["2023"]]}}}],"schema":"https://github.com/citation-style-language/schema/raw/master/csl-citation.json"} </w:instrText>
      </w:r>
      <w:r w:rsidR="00413A8A" w:rsidRPr="0018455D">
        <w:rPr>
          <w:lang w:val="en-US"/>
        </w:rPr>
        <w:fldChar w:fldCharType="separate"/>
      </w:r>
      <w:r w:rsidR="00413A8A" w:rsidRPr="0018455D">
        <w:rPr>
          <w:vertAlign w:val="superscript"/>
          <w:lang w:val="en-US"/>
        </w:rPr>
        <w:t>38</w:t>
      </w:r>
      <w:r w:rsidR="00413A8A" w:rsidRPr="0018455D">
        <w:rPr>
          <w:lang w:val="en-US"/>
        </w:rPr>
        <w:fldChar w:fldCharType="end"/>
      </w:r>
      <w:r w:rsidR="00413A8A" w:rsidRPr="0018455D">
        <w:rPr>
          <w:lang w:val="en-US"/>
        </w:rPr>
        <w:t xml:space="preserve"> with lme4 package</w:t>
      </w:r>
      <w:r w:rsidR="00413A8A" w:rsidRPr="0018455D">
        <w:rPr>
          <w:lang w:val="en-US"/>
        </w:rPr>
        <w:fldChar w:fldCharType="begin"/>
      </w:r>
      <w:r w:rsidR="00413A8A" w:rsidRPr="0018455D">
        <w:rPr>
          <w:lang w:val="en-US"/>
        </w:rPr>
        <w:instrText xml:space="preserve"> ADDIN ZOTERO_ITEM CSL_CITATION {"citationID":"Yt1H6yDM","properties":{"formattedCitation":"\\super 39\\nosupersub{}","plainCitation":"39","noteIndex":0},"citationItems":[{"id":4919,"uris":["http://zotero.org/users/9264269/items/DQLTX2Z2"],"itemData":{"id":4919,"type":"article-journal","container-title":"Journal of Statistical Software","DOI":"10.18637/jss.v067.i01","ISSN":"1548-7660","issue":"1","journalAbbreviation":"J. Stat. Soft.","language":"en","note":"publisher: Foundation for Open Access Statistic","source":"Crossref","title":"Fitting Linear Mixed-Effects Models Using&lt;b&gt;lme4&lt;/b&gt;","URL":"http://www.jstatsoft.org/v67/i01/","volume":"67","author":[{"family":"Bates","given":"Douglas"},{"family":"Mächler","given":"Martin"},{"family":"Bolker","given":"Ben"},{"family":"Walker","given":"Steve"}],"accessed":{"date-parts":[["2025",7,20]]},"issued":{"date-parts":[["2015"]]}}}],"schema":"https://github.com/citation-style-language/schema/raw/master/csl-citation.json"} </w:instrText>
      </w:r>
      <w:r w:rsidR="00413A8A" w:rsidRPr="0018455D">
        <w:rPr>
          <w:lang w:val="en-US"/>
        </w:rPr>
        <w:fldChar w:fldCharType="separate"/>
      </w:r>
      <w:r w:rsidR="00413A8A" w:rsidRPr="0018455D">
        <w:rPr>
          <w:vertAlign w:val="superscript"/>
          <w:lang w:val="en-US"/>
        </w:rPr>
        <w:t>39</w:t>
      </w:r>
      <w:r w:rsidR="00413A8A" w:rsidRPr="0018455D">
        <w:rPr>
          <w:lang w:val="en-US"/>
        </w:rPr>
        <w:fldChar w:fldCharType="end"/>
      </w:r>
      <w:r w:rsidR="00413A8A" w:rsidRPr="0018455D">
        <w:rPr>
          <w:lang w:val="en-US"/>
        </w:rPr>
        <w:t>.</w:t>
      </w:r>
    </w:p>
    <w:p w14:paraId="6365D541" w14:textId="3D893D61" w:rsidR="00165169" w:rsidRPr="0018455D" w:rsidRDefault="00165169" w:rsidP="005B369D">
      <w:pPr>
        <w:rPr>
          <w:lang w:val="en-US"/>
        </w:rPr>
      </w:pPr>
    </w:p>
    <w:p w14:paraId="0318A45A" w14:textId="77777777" w:rsidR="00165169" w:rsidRPr="0018455D" w:rsidRDefault="00165169" w:rsidP="00511BB7">
      <w:pPr>
        <w:rPr>
          <w:b/>
          <w:bCs/>
          <w:lang w:val="en-US"/>
        </w:rPr>
      </w:pPr>
    </w:p>
    <w:p w14:paraId="27F22787" w14:textId="1A101F40" w:rsidR="00D706ED" w:rsidRPr="0018455D" w:rsidRDefault="0055013F" w:rsidP="00511BB7">
      <w:pPr>
        <w:rPr>
          <w:b/>
          <w:bCs/>
          <w:lang w:val="en-US"/>
        </w:rPr>
      </w:pPr>
      <w:r w:rsidRPr="0018455D">
        <w:rPr>
          <w:b/>
          <w:bCs/>
          <w:lang w:val="en-US"/>
        </w:rPr>
        <w:t>2.</w:t>
      </w:r>
      <w:r w:rsidR="00603368" w:rsidRPr="0018455D">
        <w:rPr>
          <w:b/>
          <w:bCs/>
          <w:lang w:val="en-US"/>
        </w:rPr>
        <w:t>5</w:t>
      </w:r>
      <w:r w:rsidRPr="0018455D">
        <w:rPr>
          <w:b/>
          <w:bCs/>
          <w:lang w:val="en-US"/>
        </w:rPr>
        <w:t>.1.</w:t>
      </w:r>
      <w:r w:rsidR="00312902" w:rsidRPr="0018455D">
        <w:rPr>
          <w:b/>
          <w:bCs/>
          <w:lang w:val="en-US"/>
        </w:rPr>
        <w:t xml:space="preserve"> </w:t>
      </w:r>
      <w:r w:rsidR="00D706ED" w:rsidRPr="0018455D">
        <w:rPr>
          <w:b/>
          <w:bCs/>
          <w:lang w:val="en-US"/>
        </w:rPr>
        <w:t>Binomial Generalized Linear Mixed-Effects Model for Investment Decisions</w:t>
      </w:r>
    </w:p>
    <w:p w14:paraId="7C2C36B4" w14:textId="77777777" w:rsidR="006B68A0" w:rsidRPr="0018455D" w:rsidRDefault="006B68A0" w:rsidP="00511BB7">
      <w:pPr>
        <w:rPr>
          <w:b/>
          <w:bCs/>
          <w:lang w:val="en-US"/>
        </w:rPr>
      </w:pPr>
    </w:p>
    <w:p w14:paraId="0FE31CD2" w14:textId="5CD5CE61" w:rsidR="00D706ED" w:rsidRPr="0018455D" w:rsidRDefault="00D706ED" w:rsidP="00511BB7">
      <w:pPr>
        <w:rPr>
          <w:lang w:val="en-US"/>
        </w:rPr>
      </w:pPr>
      <w:r w:rsidRPr="0018455D">
        <w:rPr>
          <w:lang w:val="en-US"/>
        </w:rPr>
        <w:t xml:space="preserve">We analyzed binary investment responses using a generalized linear mixed-effects model (GLMM) with a binomial distribution and a logit link function. The aim was to investigate the effects of </w:t>
      </w:r>
      <w:r w:rsidR="00D57316" w:rsidRPr="0018455D">
        <w:rPr>
          <w:lang w:val="en-US"/>
        </w:rPr>
        <w:t xml:space="preserve">the </w:t>
      </w:r>
      <w:r w:rsidRPr="0018455D">
        <w:rPr>
          <w:lang w:val="en-US"/>
        </w:rPr>
        <w:t>experimental group and task phase on the likelihood of making an investment decision, while accounting for repeated measures within participants. The model included fixed effects for group and task phase (three levels: phase</w:t>
      </w:r>
      <w:r w:rsidR="001B0649" w:rsidRPr="0018455D">
        <w:rPr>
          <w:lang w:val="en-US"/>
        </w:rPr>
        <w:t xml:space="preserve"> 1</w:t>
      </w:r>
      <w:r w:rsidRPr="0018455D">
        <w:rPr>
          <w:lang w:val="en-US"/>
        </w:rPr>
        <w:t xml:space="preserve">, phase 2, and phase 3). Participant-level variability was modeled with a random intercept for subject. </w:t>
      </w:r>
    </w:p>
    <w:p w14:paraId="7AAA1001" w14:textId="77777777" w:rsidR="00912DA9" w:rsidRPr="0018455D" w:rsidRDefault="00D706ED" w:rsidP="00511BB7">
      <w:pPr>
        <w:rPr>
          <w:lang w:val="en-US"/>
        </w:rPr>
      </w:pPr>
      <m:oMathPara>
        <m:oMath>
          <m:r>
            <w:rPr>
              <w:rFonts w:ascii="Cambria Math" w:eastAsia="Cambria Math" w:hAnsi="Cambria Math"/>
              <w:lang w:val="en-US"/>
            </w:rPr>
            <m:t>logit</m:t>
          </m:r>
          <m:d>
            <m:dPr>
              <m:ctrlPr>
                <w:rPr>
                  <w:rFonts w:ascii="Cambria Math" w:eastAsia="Cambria Math" w:hAnsi="Cambria Math"/>
                  <w:lang w:val="en-US"/>
                </w:rPr>
              </m:ctrlPr>
            </m:dPr>
            <m:e>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e>
          </m:d>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0</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1</m:t>
              </m:r>
            </m:sub>
          </m:sSub>
          <m:r>
            <w:rPr>
              <w:rFonts w:ascii="Cambria Math" w:eastAsia="Cambria Math" w:hAnsi="Cambria Math"/>
              <w:lang w:val="en-US"/>
            </w:rPr>
            <m:t>∙Grou</m:t>
          </m:r>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m:t>
              </m:r>
            </m:sub>
          </m:sSub>
          <m:r>
            <w:rPr>
              <w:rFonts w:ascii="Cambria Math" w:eastAsia="Cambria Math" w:hAnsi="Cambria Math"/>
              <w:lang w:val="en-US"/>
            </w:rPr>
            <m:t xml:space="preserve">+ </m:t>
          </m:r>
          <m:nary>
            <m:naryPr>
              <m:chr m:val="∑"/>
              <m:ctrlPr>
                <w:rPr>
                  <w:rFonts w:ascii="Cambria Math" w:eastAsia="Cambria Math" w:hAnsi="Cambria Math"/>
                  <w:lang w:val="en-US"/>
                </w:rPr>
              </m:ctrlPr>
            </m:naryPr>
            <m:sub>
              <m:r>
                <w:rPr>
                  <w:rFonts w:ascii="Cambria Math" w:eastAsia="Cambria Math" w:hAnsi="Cambria Math"/>
                  <w:lang w:val="en-US"/>
                </w:rPr>
                <m:t>k=2</m:t>
              </m:r>
            </m:sub>
            <m:sup>
              <m:r>
                <w:rPr>
                  <w:rFonts w:ascii="Cambria Math" w:eastAsia="Cambria Math" w:hAnsi="Cambria Math"/>
                  <w:lang w:val="en-US"/>
                </w:rPr>
                <m:t>3</m:t>
              </m:r>
            </m:sup>
            <m:e/>
          </m:nary>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k</m:t>
              </m:r>
            </m:sub>
          </m:sSub>
          <m:r>
            <w:rPr>
              <w:rFonts w:ascii="Cambria Math" w:eastAsia="Cambria Math" w:hAnsi="Cambria Math"/>
              <w:lang w:val="en-US"/>
            </w:rPr>
            <m:t>∙1</m:t>
          </m:r>
          <m:d>
            <m:dPr>
              <m:ctrlPr>
                <w:rPr>
                  <w:rFonts w:ascii="Cambria Math" w:eastAsia="Cambria Math" w:hAnsi="Cambria Math"/>
                  <w:lang w:val="en-US"/>
                </w:rPr>
              </m:ctrlPr>
            </m:dPr>
            <m:e>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=k</m:t>
              </m:r>
            </m:e>
          </m:d>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 xml:space="preserve">4 </m:t>
              </m:r>
            </m:sub>
          </m:sSub>
          <m:r>
            <w:rPr>
              <w:rFonts w:ascii="Cambria Math" w:eastAsia="Cambria Math" w:hAnsi="Cambria Math"/>
              <w:lang w:val="en-US"/>
            </w:rPr>
            <m:t>∙Se</m:t>
          </m:r>
          <m:sSub>
            <m:sSubPr>
              <m:ctrlPr>
                <w:rPr>
                  <w:rFonts w:ascii="Cambria Math" w:eastAsia="Cambria Math" w:hAnsi="Cambria Math"/>
                  <w:lang w:val="en-US"/>
                </w:rPr>
              </m:ctrlPr>
            </m:sSubPr>
            <m:e>
              <m:r>
                <w:rPr>
                  <w:rFonts w:ascii="Cambria Math" w:eastAsia="Cambria Math" w:hAnsi="Cambria Math"/>
                  <w:lang w:val="en-US"/>
                </w:rPr>
                <m:t>x</m:t>
              </m:r>
            </m:e>
            <m:sub>
              <m:r>
                <w:rPr>
                  <w:rFonts w:ascii="Cambria Math" w:eastAsia="Cambria Math" w:hAnsi="Cambria Math"/>
                  <w:lang w:val="en-US"/>
                </w:rPr>
                <m:t>i</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5</m:t>
              </m:r>
            </m:sub>
          </m:sSub>
          <m:r>
            <w:rPr>
              <w:rFonts w:ascii="Cambria Math" w:eastAsia="Cambria Math" w:hAnsi="Cambria Math"/>
              <w:lang w:val="en-US"/>
            </w:rPr>
            <m:t>∙Do</m:t>
          </m:r>
          <m:sSub>
            <m:sSubPr>
              <m:ctrlPr>
                <w:rPr>
                  <w:rFonts w:ascii="Cambria Math" w:eastAsia="Cambria Math" w:hAnsi="Cambria Math"/>
                  <w:lang w:val="en-US"/>
                </w:rPr>
              </m:ctrlPr>
            </m:sSubPr>
            <m:e>
              <m:r>
                <w:rPr>
                  <w:rFonts w:ascii="Cambria Math" w:eastAsia="Cambria Math" w:hAnsi="Cambria Math"/>
                  <w:lang w:val="en-US"/>
                </w:rPr>
                <m:t>I</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 b</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ε</m:t>
              </m:r>
            </m:e>
            <m:sub>
              <m:r>
                <w:rPr>
                  <w:rFonts w:ascii="Cambria Math" w:eastAsia="Cambria Math" w:hAnsi="Cambria Math"/>
                  <w:lang w:val="en-US"/>
                </w:rPr>
                <m:t xml:space="preserve">ij </m:t>
              </m:r>
            </m:sub>
          </m:sSub>
        </m:oMath>
      </m:oMathPara>
    </w:p>
    <w:p w14:paraId="6D86BFE5" w14:textId="77777777" w:rsidR="00912DA9" w:rsidRPr="0018455D" w:rsidRDefault="00000000" w:rsidP="00511BB7">
      <w:pPr>
        <w:rPr>
          <w:lang w:val="en-US"/>
        </w:rPr>
      </w:pPr>
      <m:oMathPara>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r>
            <w:rPr>
              <w:rFonts w:ascii="Cambria Math" w:eastAsia="Cambria Math" w:hAnsi="Cambria Math"/>
              <w:lang w:val="en-US"/>
            </w:rPr>
            <m:t>=Bernoulli</m:t>
          </m:r>
          <m:d>
            <m:dPr>
              <m:ctrlPr>
                <w:rPr>
                  <w:rFonts w:ascii="Cambria Math" w:eastAsia="Cambria Math" w:hAnsi="Cambria Math"/>
                  <w:lang w:val="en-US"/>
                </w:rPr>
              </m:ctrlPr>
            </m:dPr>
            <m:e>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e>
          </m:d>
        </m:oMath>
      </m:oMathPara>
    </w:p>
    <w:p w14:paraId="14C78761" w14:textId="77777777" w:rsidR="00912DA9" w:rsidRPr="0018455D" w:rsidRDefault="00912DA9" w:rsidP="00511BB7">
      <w:pPr>
        <w:rPr>
          <w:lang w:val="en-US"/>
        </w:rPr>
      </w:pPr>
    </w:p>
    <w:p w14:paraId="104FFA7E" w14:textId="5E4B6709" w:rsidR="00D706ED" w:rsidRPr="0018455D" w:rsidRDefault="00D706ED" w:rsidP="00511BB7">
      <w:pPr>
        <w:rPr>
          <w:lang w:val="en-US"/>
        </w:rPr>
      </w:pPr>
      <w:r w:rsidRPr="0018455D">
        <w:rPr>
          <w:lang w:val="en-US"/>
        </w:rPr>
        <w:t xml:space="preserve">Here, the term </w:t>
      </w:r>
      <m:oMath>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oMath>
      <w:r w:rsidRPr="0018455D">
        <w:rPr>
          <w:lang w:val="en-US"/>
        </w:rPr>
        <w:t xml:space="preserve"> is the probability that the participant </w:t>
      </w:r>
      <m:oMath>
        <m:r>
          <w:rPr>
            <w:rFonts w:ascii="Cambria Math" w:eastAsia="Cambria Math" w:hAnsi="Cambria Math"/>
            <w:lang w:val="en-US"/>
          </w:rPr>
          <m:t xml:space="preserve">i </m:t>
        </m:r>
      </m:oMath>
      <w:r w:rsidRPr="0018455D">
        <w:rPr>
          <w:lang w:val="en-US"/>
        </w:rPr>
        <w:t xml:space="preserve">on trial </w:t>
      </w:r>
      <m:oMath>
        <m:r>
          <w:rPr>
            <w:rFonts w:ascii="Cambria Math" w:eastAsia="Cambria Math" w:hAnsi="Cambria Math"/>
            <w:lang w:val="en-US"/>
          </w:rPr>
          <m:t xml:space="preserve">j </m:t>
        </m:r>
      </m:oMath>
      <w:r w:rsidRPr="0018455D">
        <w:rPr>
          <w:lang w:val="en-US"/>
        </w:rPr>
        <w:t xml:space="preserve">makes a positive response (e.g invests). </w:t>
      </w:r>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oMath>
      <w:r w:rsidRPr="0018455D">
        <w:rPr>
          <w:lang w:val="en-US"/>
        </w:rPr>
        <w:t xml:space="preserve">​ follows the assumption that the response variable is Bernoulli distributed, with success probability </w:t>
      </w:r>
      <m:oMath>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ij</m:t>
            </m:r>
          </m:sub>
        </m:sSub>
      </m:oMath>
      <w:r w:rsidRPr="0018455D">
        <w:rPr>
          <w:lang w:val="en-US"/>
        </w:rPr>
        <w:t xml:space="preserve"> defined by the fixed and random effects through a logistic link.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o</m:t>
            </m:r>
          </m:sub>
        </m:sSub>
      </m:oMath>
      <w:r w:rsidRPr="0018455D">
        <w:rPr>
          <w:lang w:val="en-US"/>
        </w:rPr>
        <w:t xml:space="preserve"> is the fixed intercept, where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1</m:t>
            </m:r>
          </m:sub>
        </m:sSub>
      </m:oMath>
      <w:r w:rsidRPr="0018455D">
        <w:rPr>
          <w:lang w:val="en-US"/>
        </w:rPr>
        <w:t xml:space="preserve"> is fixed effect for Group (patient vs control) and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k</m:t>
            </m:r>
          </m:sub>
        </m:sSub>
      </m:oMath>
      <w:r w:rsidRPr="0018455D">
        <w:rPr>
          <w:lang w:val="en-US"/>
        </w:rPr>
        <w:t xml:space="preserve"> indicates effect of Task phase relative to first phase as reference. Sex and Duration of Illness (DOI) </w:t>
      </w:r>
      <w:r w:rsidR="005A4074" w:rsidRPr="0018455D">
        <w:rPr>
          <w:lang w:val="en-US"/>
        </w:rPr>
        <w:t>are included in the model, with sex being a categorical factor and DOI a</w:t>
      </w:r>
      <w:r w:rsidRPr="0018455D">
        <w:rPr>
          <w:lang w:val="en-US"/>
        </w:rPr>
        <w:t xml:space="preserve"> continuous variable. </w:t>
      </w:r>
      <m:oMath>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oMath>
      <w:r w:rsidRPr="0018455D">
        <w:rPr>
          <w:lang w:val="en-US"/>
        </w:rPr>
        <w:t xml:space="preserve"> denoting random intercept for </w:t>
      </w:r>
      <w:r w:rsidR="005A4074" w:rsidRPr="0018455D">
        <w:rPr>
          <w:lang w:val="en-US"/>
        </w:rPr>
        <w:t xml:space="preserve">the </w:t>
      </w:r>
      <w:r w:rsidRPr="0018455D">
        <w:rPr>
          <w:lang w:val="en-US"/>
        </w:rPr>
        <w:t xml:space="preserve">subject </w:t>
      </w:r>
      <m:oMath>
        <m:r>
          <w:rPr>
            <w:rFonts w:ascii="Cambria Math" w:eastAsia="Cambria Math" w:hAnsi="Cambria Math"/>
            <w:lang w:val="en-US"/>
          </w:rPr>
          <m:t>i</m:t>
        </m:r>
      </m:oMath>
      <w:r w:rsidRPr="0018455D">
        <w:rPr>
          <w:lang w:val="en-US"/>
        </w:rPr>
        <w:t xml:space="preserve"> with </w:t>
      </w:r>
      <m:oMath>
        <m:sSub>
          <m:sSubPr>
            <m:ctrlPr>
              <w:rPr>
                <w:rFonts w:ascii="Cambria Math" w:eastAsia="Cambria Math" w:hAnsi="Cambria Math"/>
                <w:lang w:val="en-US"/>
              </w:rPr>
            </m:ctrlPr>
          </m:sSubPr>
          <m:e>
            <m:r>
              <w:rPr>
                <w:rFonts w:ascii="Cambria Math" w:hAnsi="Cambria Math"/>
                <w:lang w:val="en-US"/>
              </w:rPr>
              <m:t>ε</m:t>
            </m:r>
          </m:e>
          <m:sub>
            <m:r>
              <w:rPr>
                <w:rFonts w:ascii="Cambria Math" w:eastAsia="Cambria Math" w:hAnsi="Cambria Math"/>
                <w:lang w:val="en-US"/>
              </w:rPr>
              <m:t>ij</m:t>
            </m:r>
          </m:sub>
        </m:sSub>
      </m:oMath>
      <w:r w:rsidRPr="0018455D">
        <w:rPr>
          <w:lang w:val="en-US"/>
        </w:rPr>
        <w:t xml:space="preserve"> denoting residual error.</w:t>
      </w:r>
      <w:r w:rsidR="00FC01CA" w:rsidRPr="0018455D">
        <w:rPr>
          <w:lang w:val="en-US"/>
        </w:rPr>
        <w:t xml:space="preserve"> </w:t>
      </w:r>
      <w:r w:rsidR="00413A8A" w:rsidRPr="0018455D">
        <w:rPr>
          <w:lang w:val="en-US"/>
        </w:rPr>
        <w:t>Model diagnostics demonstrated model assumptions are adequately met (See Supplementary Figure 1)</w:t>
      </w:r>
    </w:p>
    <w:p w14:paraId="472168CC" w14:textId="77777777" w:rsidR="00897499" w:rsidRPr="0018455D" w:rsidRDefault="00897499" w:rsidP="00511BB7">
      <w:pPr>
        <w:rPr>
          <w:color w:val="000000"/>
          <w:lang w:val="en-US"/>
        </w:rPr>
      </w:pPr>
    </w:p>
    <w:p w14:paraId="6851C104" w14:textId="7A460DC9" w:rsidR="00D706ED" w:rsidRPr="0018455D" w:rsidRDefault="00897499" w:rsidP="00511BB7">
      <w:pPr>
        <w:rPr>
          <w:b/>
          <w:bCs/>
          <w:lang w:val="en-US"/>
        </w:rPr>
      </w:pPr>
      <w:r w:rsidRPr="0018455D">
        <w:rPr>
          <w:b/>
          <w:bCs/>
          <w:lang w:val="en-US"/>
        </w:rPr>
        <w:t>2.5.</w:t>
      </w:r>
      <w:proofErr w:type="gramStart"/>
      <w:r w:rsidRPr="0018455D">
        <w:rPr>
          <w:b/>
          <w:bCs/>
          <w:lang w:val="en-US"/>
        </w:rPr>
        <w:t>2.</w:t>
      </w:r>
      <w:r w:rsidR="00D706ED" w:rsidRPr="0018455D">
        <w:rPr>
          <w:b/>
          <w:bCs/>
          <w:lang w:val="en-US"/>
        </w:rPr>
        <w:t>Lognormal</w:t>
      </w:r>
      <w:proofErr w:type="gramEnd"/>
      <w:r w:rsidR="00D706ED" w:rsidRPr="0018455D">
        <w:rPr>
          <w:b/>
          <w:bCs/>
          <w:lang w:val="en-US"/>
        </w:rPr>
        <w:t xml:space="preserve"> Linear Mixed-Effects Model for Prediction Errors</w:t>
      </w:r>
    </w:p>
    <w:p w14:paraId="547B50A8" w14:textId="77777777" w:rsidR="006B68A0" w:rsidRPr="0018455D" w:rsidRDefault="006B68A0" w:rsidP="00511BB7">
      <w:pPr>
        <w:rPr>
          <w:b/>
          <w:bCs/>
          <w:lang w:val="en-US"/>
        </w:rPr>
      </w:pPr>
    </w:p>
    <w:p w14:paraId="23669D08" w14:textId="7BB1800D" w:rsidR="00D706ED" w:rsidRPr="0018455D" w:rsidRDefault="00D706ED" w:rsidP="00511BB7">
      <w:pPr>
        <w:rPr>
          <w:lang w:val="en-US"/>
        </w:rPr>
      </w:pPr>
      <w:r w:rsidRPr="0018455D">
        <w:rPr>
          <w:lang w:val="en-US"/>
        </w:rPr>
        <w:t xml:space="preserve">Because prediction error (PE) values included zero or negative values, we applied a constant shift to ensure all observations were strictly positive. This transformation preserved the relative structure of the data while enabling the use of log-transformation. The log-transformed PE values were then modeled using a linear mixed-effects model, assuming a lognormal distribution. This approach is appropriate for positively skewed data with heteroscedasticity and allows for multiplicative interpretation of fixed effects. Residual diagnostics indicated no issues with dispersion or heteroscedasticity; however, tests for residual uniformity and outliers revealed minor deviations, suggesting the model may be sensitive to extreme values (see Supplementary </w:t>
      </w:r>
      <w:r w:rsidR="00413A8A" w:rsidRPr="0018455D">
        <w:rPr>
          <w:lang w:val="en-US"/>
        </w:rPr>
        <w:t>Figure 2</w:t>
      </w:r>
      <w:r w:rsidRPr="0018455D">
        <w:rPr>
          <w:lang w:val="en-US"/>
        </w:rPr>
        <w:t>).</w:t>
      </w:r>
    </w:p>
    <w:p w14:paraId="0488B4C1" w14:textId="77777777" w:rsidR="009246C3" w:rsidRPr="0018455D" w:rsidRDefault="009246C3" w:rsidP="00511BB7">
      <w:pPr>
        <w:rPr>
          <w:lang w:val="en-US"/>
        </w:rPr>
      </w:pPr>
    </w:p>
    <w:p w14:paraId="32A308EF" w14:textId="3F749420" w:rsidR="00D706ED" w:rsidRPr="0018455D" w:rsidRDefault="00D706ED" w:rsidP="00511BB7">
      <w:pPr>
        <w:rPr>
          <w:lang w:val="en-US"/>
        </w:rPr>
      </w:pPr>
      <w:r w:rsidRPr="0018455D">
        <w:rPr>
          <w:lang w:val="en-US"/>
        </w:rPr>
        <w:t>Based on the data characteristics and model diagnostics, the final model was defined as:</w:t>
      </w:r>
    </w:p>
    <w:p w14:paraId="730A8D0F" w14:textId="77777777" w:rsidR="009246C3" w:rsidRPr="0018455D" w:rsidRDefault="00000000" w:rsidP="00511BB7">
      <w:pPr>
        <w:rPr>
          <w:lang w:val="en-US"/>
        </w:rPr>
      </w:pPr>
      <m:oMathPara>
        <m:oMath>
          <m:sSub>
            <m:sSubPr>
              <m:ctrlPr>
                <w:rPr>
                  <w:rFonts w:ascii="Cambria Math" w:eastAsia="Cambria Math" w:hAnsi="Cambria Math"/>
                  <w:lang w:val="en-US"/>
                </w:rPr>
              </m:ctrlPr>
            </m:sSubPr>
            <m:e>
              <m:r>
                <w:rPr>
                  <w:rFonts w:ascii="Cambria Math" w:hAnsi="Cambria Math"/>
                  <w:lang w:val="en-US"/>
                </w:rPr>
                <m:t>μ</m:t>
              </m:r>
            </m:e>
            <m:sub>
              <m:r>
                <w:rPr>
                  <w:rFonts w:ascii="Cambria Math" w:eastAsia="Cambria Math" w:hAnsi="Cambria Math"/>
                  <w:lang w:val="en-US"/>
                </w:rPr>
                <m:t>ij</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o</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1</m:t>
              </m:r>
            </m:sub>
          </m:sSub>
          <m:r>
            <w:rPr>
              <w:rFonts w:ascii="Cambria Math" w:eastAsia="Cambria Math" w:hAnsi="Cambria Math"/>
              <w:lang w:val="en-US"/>
            </w:rPr>
            <m:t> ∙Grou</m:t>
          </m:r>
          <m:sSub>
            <m:sSubPr>
              <m:ctrlPr>
                <w:rPr>
                  <w:rFonts w:ascii="Cambria Math" w:eastAsia="Cambria Math" w:hAnsi="Cambria Math"/>
                  <w:lang w:val="en-US"/>
                </w:rPr>
              </m:ctrlPr>
            </m:sSubPr>
            <m:e>
              <m:r>
                <w:rPr>
                  <w:rFonts w:ascii="Cambria Math" w:eastAsia="Cambria Math" w:hAnsi="Cambria Math"/>
                  <w:lang w:val="en-US"/>
                </w:rPr>
                <m:t>p</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 xml:space="preserve">4 </m:t>
              </m:r>
            </m:sub>
          </m:sSub>
          <m:r>
            <w:rPr>
              <w:rFonts w:ascii="Cambria Math" w:eastAsia="Cambria Math" w:hAnsi="Cambria Math"/>
              <w:lang w:val="en-US"/>
            </w:rPr>
            <m:t>∙Se</m:t>
          </m:r>
          <m:sSub>
            <m:sSubPr>
              <m:ctrlPr>
                <w:rPr>
                  <w:rFonts w:ascii="Cambria Math" w:eastAsia="Cambria Math" w:hAnsi="Cambria Math"/>
                  <w:lang w:val="en-US"/>
                </w:rPr>
              </m:ctrlPr>
            </m:sSubPr>
            <m:e>
              <m:r>
                <w:rPr>
                  <w:rFonts w:ascii="Cambria Math" w:eastAsia="Cambria Math" w:hAnsi="Cambria Math"/>
                  <w:lang w:val="en-US"/>
                </w:rPr>
                <m:t>x</m:t>
              </m:r>
            </m:e>
            <m:sub>
              <m:r>
                <w:rPr>
                  <w:rFonts w:ascii="Cambria Math" w:eastAsia="Cambria Math" w:hAnsi="Cambria Math"/>
                  <w:lang w:val="en-US"/>
                </w:rPr>
                <m:t>i</m:t>
              </m:r>
            </m:sub>
          </m:sSub>
          <m:r>
            <w:rPr>
              <w:rFonts w:ascii="Cambria Math" w:eastAsia="Cambria Math" w:hAnsi="Cambria Math"/>
              <w:lang w:val="en-US"/>
            </w:rPr>
            <m:t>+</m:t>
          </m:r>
          <m:nary>
            <m:naryPr>
              <m:chr m:val="∑"/>
              <m:ctrlPr>
                <w:rPr>
                  <w:rFonts w:ascii="Cambria Math" w:eastAsia="Cambria Math" w:hAnsi="Cambria Math"/>
                  <w:lang w:val="en-US"/>
                </w:rPr>
              </m:ctrlPr>
            </m:naryPr>
            <m:sub>
              <m:r>
                <w:rPr>
                  <w:rFonts w:ascii="Cambria Math" w:eastAsia="Cambria Math" w:hAnsi="Cambria Math"/>
                  <w:lang w:val="en-US"/>
                </w:rPr>
                <m:t>k=2</m:t>
              </m:r>
            </m:sub>
            <m:sup>
              <m:r>
                <w:rPr>
                  <w:rFonts w:ascii="Cambria Math" w:eastAsia="Cambria Math" w:hAnsi="Cambria Math"/>
                  <w:lang w:val="en-US"/>
                </w:rPr>
                <m:t>3</m:t>
              </m:r>
            </m:sup>
            <m:e/>
          </m:nary>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k</m:t>
              </m:r>
            </m:sub>
          </m:sSub>
          <m:r>
            <w:rPr>
              <w:rFonts w:ascii="Cambria Math" w:eastAsia="Cambria Math" w:hAnsi="Cambria Math"/>
              <w:lang w:val="en-US"/>
            </w:rPr>
            <m:t>∙1</m:t>
          </m:r>
          <m:d>
            <m:dPr>
              <m:ctrlPr>
                <w:rPr>
                  <w:rFonts w:ascii="Cambria Math" w:eastAsia="Cambria Math" w:hAnsi="Cambria Math"/>
                  <w:lang w:val="en-US"/>
                </w:rPr>
              </m:ctrlPr>
            </m:dPr>
            <m:e>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=k</m:t>
              </m:r>
            </m:e>
          </m:d>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β</m:t>
              </m:r>
            </m:e>
            <m:sub>
              <m:r>
                <w:rPr>
                  <w:rFonts w:ascii="Cambria Math" w:eastAsia="Cambria Math" w:hAnsi="Cambria Math"/>
                  <w:lang w:val="en-US"/>
                </w:rPr>
                <m:t>5</m:t>
              </m:r>
            </m:sub>
          </m:sSub>
          <m:r>
            <w:rPr>
              <w:rFonts w:ascii="Cambria Math" w:eastAsia="Cambria Math" w:hAnsi="Cambria Math"/>
              <w:lang w:val="en-US"/>
            </w:rPr>
            <m:t>∙Do</m:t>
          </m:r>
          <m:sSub>
            <m:sSubPr>
              <m:ctrlPr>
                <w:rPr>
                  <w:rFonts w:ascii="Cambria Math" w:eastAsia="Cambria Math" w:hAnsi="Cambria Math"/>
                  <w:lang w:val="en-US"/>
                </w:rPr>
              </m:ctrlPr>
            </m:sSubPr>
            <m:e>
              <m:r>
                <w:rPr>
                  <w:rFonts w:ascii="Cambria Math" w:eastAsia="Cambria Math" w:hAnsi="Cambria Math"/>
                  <w:lang w:val="en-US"/>
                </w:rPr>
                <m:t>I</m:t>
              </m:r>
            </m:e>
            <m:sub>
              <m:r>
                <w:rPr>
                  <w:rFonts w:ascii="Cambria Math" w:eastAsia="Cambria Math" w:hAnsi="Cambria Math"/>
                  <w:lang w:val="en-US"/>
                </w:rPr>
                <m:t>i</m:t>
              </m:r>
            </m:sub>
          </m:sSub>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r>
            <w:rPr>
              <w:rFonts w:ascii="Cambria Math" w:eastAsia="Cambria Math" w:hAnsi="Cambria Math"/>
              <w:lang w:val="en-US"/>
            </w:rPr>
            <m:t xml:space="preserve">+ </m:t>
          </m:r>
          <m:sSub>
            <m:sSubPr>
              <m:ctrlPr>
                <w:rPr>
                  <w:rFonts w:ascii="Cambria Math" w:eastAsia="Cambria Math" w:hAnsi="Cambria Math"/>
                  <w:lang w:val="en-US"/>
                </w:rPr>
              </m:ctrlPr>
            </m:sSubPr>
            <m:e>
              <m:r>
                <w:rPr>
                  <w:rFonts w:ascii="Cambria Math" w:eastAsia="Cambria Math" w:hAnsi="Cambria Math"/>
                  <w:lang w:val="en-US"/>
                </w:rPr>
                <m:t>ε</m:t>
              </m:r>
            </m:e>
            <m:sub>
              <m:r>
                <w:rPr>
                  <w:rFonts w:ascii="Cambria Math" w:eastAsia="Cambria Math" w:hAnsi="Cambria Math"/>
                  <w:lang w:val="en-US"/>
                </w:rPr>
                <m:t>ij</m:t>
              </m:r>
            </m:sub>
          </m:sSub>
        </m:oMath>
      </m:oMathPara>
    </w:p>
    <w:p w14:paraId="43972995" w14:textId="77777777" w:rsidR="009246C3" w:rsidRPr="0018455D" w:rsidRDefault="00D706ED" w:rsidP="00511BB7">
      <w:pPr>
        <w:rPr>
          <w:lang w:val="en-US"/>
        </w:rPr>
      </w:pPr>
      <m:oMathPara>
        <m:oMath>
          <m:r>
            <w:rPr>
              <w:rFonts w:ascii="Cambria Math" w:eastAsia="Cambria Math" w:hAnsi="Cambria Math"/>
              <w:lang w:val="en-US"/>
            </w:rPr>
            <m:t>Tas</m:t>
          </m:r>
          <m:sSub>
            <m:sSubPr>
              <m:ctrlPr>
                <w:rPr>
                  <w:rFonts w:ascii="Cambria Math" w:eastAsia="Cambria Math" w:hAnsi="Cambria Math"/>
                  <w:lang w:val="en-US"/>
                </w:rPr>
              </m:ctrlPr>
            </m:sSubPr>
            <m:e>
              <m:r>
                <w:rPr>
                  <w:rFonts w:ascii="Cambria Math" w:eastAsia="Cambria Math" w:hAnsi="Cambria Math"/>
                  <w:lang w:val="en-US"/>
                </w:rPr>
                <m:t>k</m:t>
              </m:r>
            </m:e>
            <m:sub>
              <m:r>
                <w:rPr>
                  <w:rFonts w:ascii="Cambria Math" w:eastAsia="Cambria Math" w:hAnsi="Cambria Math"/>
                  <w:lang w:val="en-US"/>
                </w:rPr>
                <m:t>ij</m:t>
              </m:r>
            </m:sub>
          </m:sSub>
          <m:r>
            <w:rPr>
              <w:rFonts w:ascii="Cambria Math" w:eastAsia="Cambria Math" w:hAnsi="Cambria Math"/>
              <w:lang w:val="en-US"/>
            </w:rPr>
            <m:t>∈</m:t>
          </m:r>
          <m:d>
            <m:dPr>
              <m:begChr m:val="{"/>
              <m:endChr m:val="}"/>
              <m:ctrlPr>
                <w:rPr>
                  <w:rFonts w:ascii="Cambria Math" w:eastAsia="Cambria Math" w:hAnsi="Cambria Math"/>
                  <w:lang w:val="en-US"/>
                </w:rPr>
              </m:ctrlPr>
            </m:dPr>
            <m:e>
              <m:r>
                <w:rPr>
                  <w:rFonts w:ascii="Cambria Math" w:eastAsia="Cambria Math" w:hAnsi="Cambria Math"/>
                  <w:lang w:val="en-US"/>
                </w:rPr>
                <m:t>1,2,3</m:t>
              </m:r>
            </m:e>
          </m:d>
          <m:r>
            <w:rPr>
              <w:rFonts w:ascii="Cambria Math" w:eastAsia="Cambria Math" w:hAnsi="Cambria Math"/>
              <w:lang w:val="en-US"/>
            </w:rPr>
            <m:t xml:space="preserve"> </m:t>
          </m:r>
        </m:oMath>
      </m:oMathPara>
    </w:p>
    <w:p w14:paraId="23EDE7A4" w14:textId="77777777" w:rsidR="009246C3" w:rsidRPr="0018455D" w:rsidRDefault="00000000" w:rsidP="00511BB7">
      <w:pPr>
        <w:rPr>
          <w:lang w:val="en-US"/>
        </w:rPr>
      </w:pPr>
      <m:oMathPara>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r>
            <w:rPr>
              <w:rFonts w:ascii="Cambria Math" w:eastAsia="Cambria Math" w:hAnsi="Cambria Math"/>
              <w:lang w:val="en-US"/>
            </w:rPr>
            <m:t xml:space="preserve"> ~ LogNormal</m:t>
          </m:r>
          <m:d>
            <m:dPr>
              <m:ctrlPr>
                <w:rPr>
                  <w:rFonts w:ascii="Cambria Math" w:eastAsia="Cambria Math" w:hAnsi="Cambria Math"/>
                  <w:lang w:val="en-US"/>
                </w:rPr>
              </m:ctrlPr>
            </m:dPr>
            <m:e>
              <m:sSub>
                <m:sSubPr>
                  <m:ctrlPr>
                    <w:rPr>
                      <w:rFonts w:ascii="Cambria Math" w:eastAsia="Cambria Math" w:hAnsi="Cambria Math"/>
                      <w:lang w:val="en-US"/>
                    </w:rPr>
                  </m:ctrlPr>
                </m:sSubPr>
                <m:e>
                  <m:r>
                    <w:rPr>
                      <w:rFonts w:ascii="Cambria Math" w:eastAsia="Cambria Math" w:hAnsi="Cambria Math"/>
                      <w:lang w:val="en-US"/>
                    </w:rPr>
                    <m:t>μ</m:t>
                  </m:r>
                </m:e>
                <m:sub>
                  <m:r>
                    <w:rPr>
                      <w:rFonts w:ascii="Cambria Math" w:eastAsia="Cambria Math" w:hAnsi="Cambria Math"/>
                      <w:lang w:val="en-US"/>
                    </w:rPr>
                    <m:t>ij</m:t>
                  </m:r>
                </m:sub>
              </m:sSub>
              <m:r>
                <w:rPr>
                  <w:rFonts w:ascii="Cambria Math" w:eastAsia="Cambria Math" w:hAnsi="Cambria Math"/>
                  <w:lang w:val="en-US"/>
                </w:rPr>
                <m:t xml:space="preserve">, </m:t>
              </m:r>
              <m:sSup>
                <m:sSupPr>
                  <m:ctrlPr>
                    <w:rPr>
                      <w:rFonts w:ascii="Cambria Math" w:eastAsia="Cambria Math" w:hAnsi="Cambria Math"/>
                      <w:lang w:val="en-US"/>
                    </w:rPr>
                  </m:ctrlPr>
                </m:sSupPr>
                <m:e>
                  <m:r>
                    <w:rPr>
                      <w:rFonts w:ascii="Cambria Math" w:eastAsia="Cambria Math" w:hAnsi="Cambria Math"/>
                      <w:lang w:val="en-US"/>
                    </w:rPr>
                    <m:t>σ</m:t>
                  </m:r>
                </m:e>
                <m:sup>
                  <m:r>
                    <w:rPr>
                      <w:rFonts w:ascii="Cambria Math" w:eastAsia="Cambria Math" w:hAnsi="Cambria Math"/>
                      <w:lang w:val="en-US"/>
                    </w:rPr>
                    <m:t>2</m:t>
                  </m:r>
                </m:sup>
              </m:sSup>
            </m:e>
          </m:d>
        </m:oMath>
      </m:oMathPara>
    </w:p>
    <w:p w14:paraId="40C73A06" w14:textId="77777777" w:rsidR="009246C3" w:rsidRPr="0018455D" w:rsidRDefault="00000000" w:rsidP="00511BB7">
      <w:pPr>
        <w:rPr>
          <w:lang w:val="en-US"/>
        </w:rPr>
      </w:pPr>
      <m:oMathPara>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r>
            <w:rPr>
              <w:rFonts w:ascii="Cambria Math" w:eastAsia="Cambria Math" w:hAnsi="Cambria Math"/>
              <w:lang w:val="en-US"/>
            </w:rPr>
            <m:t>=</m:t>
          </m:r>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r>
            <w:rPr>
              <w:rFonts w:ascii="Cambria Math" w:eastAsia="Cambria Math" w:hAnsi="Cambria Math"/>
              <w:lang w:val="en-US"/>
            </w:rPr>
            <m:t>+c</m:t>
          </m:r>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r>
            <w:rPr>
              <w:rFonts w:ascii="Cambria Math" w:eastAsia="Cambria Math" w:hAnsi="Cambria Math"/>
              <w:lang w:val="en-US"/>
            </w:rPr>
            <m:t xml:space="preserve"> ~ N</m:t>
          </m:r>
          <m:d>
            <m:dPr>
              <m:ctrlPr>
                <w:rPr>
                  <w:rFonts w:ascii="Cambria Math" w:eastAsia="Cambria Math" w:hAnsi="Cambria Math"/>
                  <w:lang w:val="en-US"/>
                </w:rPr>
              </m:ctrlPr>
            </m:dPr>
            <m:e>
              <m:r>
                <w:rPr>
                  <w:rFonts w:ascii="Cambria Math" w:eastAsia="Cambria Math" w:hAnsi="Cambria Math"/>
                  <w:lang w:val="en-US"/>
                </w:rPr>
                <m:t xml:space="preserve">0, </m:t>
              </m:r>
              <m:sSubSup>
                <m:sSubSupPr>
                  <m:ctrlPr>
                    <w:rPr>
                      <w:rFonts w:ascii="Cambria Math" w:eastAsia="Cambria Math" w:hAnsi="Cambria Math"/>
                      <w:lang w:val="en-US"/>
                    </w:rPr>
                  </m:ctrlPr>
                </m:sSubSupPr>
                <m:e>
                  <m:r>
                    <w:rPr>
                      <w:rFonts w:ascii="Cambria Math" w:eastAsia="Cambria Math" w:hAnsi="Cambria Math"/>
                      <w:lang w:val="en-US"/>
                    </w:rPr>
                    <m:t>σ</m:t>
                  </m:r>
                </m:e>
                <m:sub>
                  <m:r>
                    <w:rPr>
                      <w:rFonts w:ascii="Cambria Math" w:eastAsia="Cambria Math" w:hAnsi="Cambria Math"/>
                      <w:lang w:val="en-US"/>
                    </w:rPr>
                    <m:t>b</m:t>
                  </m:r>
                </m:sub>
                <m:sup>
                  <m:r>
                    <w:rPr>
                      <w:rFonts w:ascii="Cambria Math" w:eastAsia="Cambria Math" w:hAnsi="Cambria Math"/>
                      <w:lang w:val="en-US"/>
                    </w:rPr>
                    <m:t>2</m:t>
                  </m:r>
                </m:sup>
              </m:sSubSup>
            </m:e>
          </m:d>
        </m:oMath>
      </m:oMathPara>
    </w:p>
    <w:p w14:paraId="4A66E789" w14:textId="77777777" w:rsidR="00D706ED" w:rsidRPr="0018455D" w:rsidRDefault="00D706ED" w:rsidP="00511BB7">
      <w:pPr>
        <w:rPr>
          <w:lang w:val="en-US"/>
        </w:rPr>
      </w:pPr>
    </w:p>
    <w:p w14:paraId="68CD4DA8" w14:textId="1528043E" w:rsidR="00D706ED" w:rsidRPr="0018455D" w:rsidRDefault="00D706ED" w:rsidP="00511BB7">
      <w:pPr>
        <w:rPr>
          <w:lang w:val="en-US"/>
        </w:rPr>
      </w:pPr>
      <w:r w:rsidRPr="0018455D">
        <w:rPr>
          <w:lang w:val="en-US"/>
        </w:rPr>
        <w:t xml:space="preserve">Here </w:t>
      </w:r>
      <m:oMath>
        <m:sSub>
          <m:sSubPr>
            <m:ctrlPr>
              <w:rPr>
                <w:rFonts w:ascii="Cambria Math" w:eastAsia="Cambria Math" w:hAnsi="Cambria Math"/>
                <w:lang w:val="en-US"/>
              </w:rPr>
            </m:ctrlPr>
          </m:sSubPr>
          <m:e>
            <m:r>
              <w:rPr>
                <w:rFonts w:ascii="Cambria Math" w:eastAsia="Cambria Math" w:hAnsi="Cambria Math"/>
                <w:lang w:val="en-US"/>
              </w:rPr>
              <m:t>y</m:t>
            </m:r>
          </m:e>
          <m:sub>
            <m:r>
              <w:rPr>
                <w:rFonts w:ascii="Cambria Math" w:eastAsia="Cambria Math" w:hAnsi="Cambria Math"/>
                <w:lang w:val="en-US"/>
              </w:rPr>
              <m:t>ij</m:t>
            </m:r>
          </m:sub>
        </m:sSub>
      </m:oMath>
      <w:r w:rsidRPr="0018455D">
        <w:rPr>
          <w:lang w:val="en-US"/>
        </w:rPr>
        <w:t xml:space="preserve"> is the PE for </w:t>
      </w:r>
      <w:r w:rsidR="00951AE0" w:rsidRPr="0018455D">
        <w:rPr>
          <w:lang w:val="en-US"/>
        </w:rPr>
        <w:t xml:space="preserve">the </w:t>
      </w:r>
      <w:r w:rsidRPr="0018455D">
        <w:rPr>
          <w:lang w:val="en-US"/>
        </w:rPr>
        <w:t xml:space="preserve">subject </w:t>
      </w:r>
      <m:oMath>
        <m:r>
          <w:rPr>
            <w:rFonts w:ascii="Cambria Math" w:eastAsia="Cambria Math" w:hAnsi="Cambria Math"/>
            <w:lang w:val="en-US"/>
          </w:rPr>
          <m:t xml:space="preserve">i </m:t>
        </m:r>
      </m:oMath>
      <w:r w:rsidRPr="0018455D">
        <w:rPr>
          <w:lang w:val="en-US"/>
        </w:rPr>
        <w:t xml:space="preserve">in </w:t>
      </w:r>
      <w:r w:rsidR="00951AE0" w:rsidRPr="0018455D">
        <w:rPr>
          <w:lang w:val="en-US"/>
        </w:rPr>
        <w:t xml:space="preserve">the </w:t>
      </w:r>
      <w:r w:rsidRPr="0018455D">
        <w:rPr>
          <w:lang w:val="en-US"/>
        </w:rPr>
        <w:t xml:space="preserve">trial </w:t>
      </w:r>
      <m:oMath>
        <m:r>
          <w:rPr>
            <w:rFonts w:ascii="Cambria Math" w:eastAsia="Cambria Math" w:hAnsi="Cambria Math"/>
            <w:lang w:val="en-US"/>
          </w:rPr>
          <m:t>j</m:t>
        </m:r>
      </m:oMath>
      <w:r w:rsidRPr="0018455D">
        <w:rPr>
          <w:lang w:val="en-US"/>
        </w:rPr>
        <w:t xml:space="preserve">. </w:t>
      </w:r>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oMath>
      <w:r w:rsidRPr="0018455D">
        <w:rPr>
          <w:lang w:val="en-US"/>
        </w:rPr>
        <w:t xml:space="preserve"> is the shifted PE value, where </w:t>
      </w:r>
      <m:oMath>
        <m:r>
          <w:rPr>
            <w:rFonts w:ascii="Cambria Math" w:eastAsia="Cambria Math" w:hAnsi="Cambria Math"/>
            <w:lang w:val="en-US"/>
          </w:rPr>
          <m:t>c</m:t>
        </m:r>
      </m:oMath>
      <w:r w:rsidRPr="0018455D">
        <w:rPr>
          <w:lang w:val="en-US"/>
        </w:rPr>
        <w:t xml:space="preserve"> the constant</w:t>
      </w:r>
      <w:r w:rsidR="00600D41" w:rsidRPr="0018455D">
        <w:rPr>
          <w:lang w:val="en-US"/>
        </w:rPr>
        <w:t xml:space="preserve"> is</w:t>
      </w:r>
      <w:r w:rsidRPr="0018455D">
        <w:rPr>
          <w:lang w:val="en-US"/>
        </w:rPr>
        <w:t xml:space="preserve"> added to make values strictly positive. </w:t>
      </w:r>
      <m:oMath>
        <m:sSubSup>
          <m:sSubSupPr>
            <m:ctrlPr>
              <w:rPr>
                <w:rFonts w:ascii="Cambria Math" w:eastAsia="Cambria Math" w:hAnsi="Cambria Math"/>
                <w:lang w:val="en-US"/>
              </w:rPr>
            </m:ctrlPr>
          </m:sSubSupPr>
          <m:e>
            <m:r>
              <w:rPr>
                <w:rFonts w:ascii="Cambria Math" w:eastAsia="Cambria Math" w:hAnsi="Cambria Math"/>
                <w:lang w:val="en-US"/>
              </w:rPr>
              <m:t>y</m:t>
            </m:r>
          </m:e>
          <m:sub>
            <m:r>
              <w:rPr>
                <w:rFonts w:ascii="Cambria Math" w:eastAsia="Cambria Math" w:hAnsi="Cambria Math"/>
                <w:lang w:val="en-US"/>
              </w:rPr>
              <m:t>ij</m:t>
            </m:r>
          </m:sub>
          <m:sup>
            <m:r>
              <w:rPr>
                <w:rFonts w:ascii="Cambria Math" w:eastAsia="Cambria Math" w:hAnsi="Cambria Math"/>
                <w:lang w:val="en-US"/>
              </w:rPr>
              <m:t>*</m:t>
            </m:r>
          </m:sup>
        </m:sSubSup>
      </m:oMath>
      <w:r w:rsidRPr="0018455D">
        <w:rPr>
          <w:lang w:val="en-US"/>
        </w:rPr>
        <w:t xml:space="preserve"> follows the assumption that PE is lognormal distributed.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o</m:t>
            </m:r>
          </m:sub>
        </m:sSub>
      </m:oMath>
      <w:r w:rsidRPr="0018455D">
        <w:rPr>
          <w:lang w:val="en-US"/>
        </w:rPr>
        <w:t xml:space="preserve"> is the fixed intercept, where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1</m:t>
            </m:r>
          </m:sub>
        </m:sSub>
      </m:oMath>
      <w:r w:rsidRPr="0018455D">
        <w:rPr>
          <w:lang w:val="en-US"/>
        </w:rPr>
        <w:t xml:space="preserve"> is fixed effect for Group (patient vs control) and </w:t>
      </w:r>
      <m:oMath>
        <m:sSub>
          <m:sSubPr>
            <m:ctrlPr>
              <w:rPr>
                <w:rFonts w:ascii="Cambria Math" w:eastAsia="Cambria Math" w:hAnsi="Cambria Math"/>
                <w:lang w:val="en-US"/>
              </w:rPr>
            </m:ctrlPr>
          </m:sSubPr>
          <m:e>
            <m:r>
              <w:rPr>
                <w:rFonts w:ascii="Cambria Math" w:hAnsi="Cambria Math"/>
                <w:lang w:val="en-US"/>
              </w:rPr>
              <m:t>β</m:t>
            </m:r>
          </m:e>
          <m:sub>
            <m:r>
              <w:rPr>
                <w:rFonts w:ascii="Cambria Math" w:eastAsia="Cambria Math" w:hAnsi="Cambria Math"/>
                <w:lang w:val="en-US"/>
              </w:rPr>
              <m:t>k</m:t>
            </m:r>
          </m:sub>
        </m:sSub>
      </m:oMath>
      <w:r w:rsidRPr="0018455D">
        <w:rPr>
          <w:lang w:val="en-US"/>
        </w:rPr>
        <w:t xml:space="preserve"> indicates </w:t>
      </w:r>
      <w:r w:rsidR="00600D41" w:rsidRPr="0018455D">
        <w:rPr>
          <w:lang w:val="en-US"/>
        </w:rPr>
        <w:t xml:space="preserve">the </w:t>
      </w:r>
      <w:r w:rsidRPr="0018455D">
        <w:rPr>
          <w:lang w:val="en-US"/>
        </w:rPr>
        <w:t xml:space="preserve">effect of </w:t>
      </w:r>
      <w:r w:rsidR="00600D41" w:rsidRPr="0018455D">
        <w:rPr>
          <w:lang w:val="en-US"/>
        </w:rPr>
        <w:t xml:space="preserve">the </w:t>
      </w:r>
      <w:r w:rsidRPr="0018455D">
        <w:rPr>
          <w:lang w:val="en-US"/>
        </w:rPr>
        <w:t xml:space="preserve">Task phase relative to </w:t>
      </w:r>
      <w:r w:rsidR="00600D41" w:rsidRPr="0018455D">
        <w:rPr>
          <w:lang w:val="en-US"/>
        </w:rPr>
        <w:t xml:space="preserve">the </w:t>
      </w:r>
      <w:r w:rsidRPr="0018455D">
        <w:rPr>
          <w:lang w:val="en-US"/>
        </w:rPr>
        <w:t xml:space="preserve">first phase as reference. As with </w:t>
      </w:r>
      <w:r w:rsidR="00600D41" w:rsidRPr="0018455D">
        <w:rPr>
          <w:lang w:val="en-US"/>
        </w:rPr>
        <w:t xml:space="preserve">the binomial model, Sex and Duration of Illness (DOI) are included in the model, with </w:t>
      </w:r>
      <w:r w:rsidR="00600D41" w:rsidRPr="0018455D">
        <w:rPr>
          <w:lang w:val="en-US"/>
        </w:rPr>
        <w:lastRenderedPageBreak/>
        <w:t>sex being a categorical factor and DOI</w:t>
      </w:r>
      <w:r w:rsidRPr="0018455D">
        <w:rPr>
          <w:lang w:val="en-US"/>
        </w:rPr>
        <w:t xml:space="preserve"> is a continuous variable. </w:t>
      </w:r>
      <m:oMath>
        <m:sSub>
          <m:sSubPr>
            <m:ctrlPr>
              <w:rPr>
                <w:rFonts w:ascii="Cambria Math" w:eastAsia="Cambria Math" w:hAnsi="Cambria Math"/>
                <w:lang w:val="en-US"/>
              </w:rPr>
            </m:ctrlPr>
          </m:sSubPr>
          <m:e>
            <m:r>
              <w:rPr>
                <w:rFonts w:ascii="Cambria Math" w:eastAsia="Cambria Math" w:hAnsi="Cambria Math"/>
                <w:lang w:val="en-US"/>
              </w:rPr>
              <m:t>b</m:t>
            </m:r>
          </m:e>
          <m:sub>
            <m:r>
              <w:rPr>
                <w:rFonts w:ascii="Cambria Math" w:eastAsia="Cambria Math" w:hAnsi="Cambria Math"/>
                <w:lang w:val="en-US"/>
              </w:rPr>
              <m:t>i</m:t>
            </m:r>
          </m:sub>
        </m:sSub>
      </m:oMath>
      <w:r w:rsidRPr="0018455D">
        <w:rPr>
          <w:lang w:val="en-US"/>
        </w:rPr>
        <w:t xml:space="preserve"> denot</w:t>
      </w:r>
      <w:r w:rsidR="00951AE0" w:rsidRPr="0018455D">
        <w:rPr>
          <w:lang w:val="en-US"/>
        </w:rPr>
        <w:t>es</w:t>
      </w:r>
      <w:r w:rsidRPr="0018455D">
        <w:rPr>
          <w:lang w:val="en-US"/>
        </w:rPr>
        <w:t xml:space="preserve"> random intercept for subject </w:t>
      </w:r>
      <m:oMath>
        <m:r>
          <w:rPr>
            <w:rFonts w:ascii="Cambria Math" w:eastAsia="Cambria Math" w:hAnsi="Cambria Math"/>
            <w:lang w:val="en-US"/>
          </w:rPr>
          <m:t>i</m:t>
        </m:r>
      </m:oMath>
      <w:r w:rsidRPr="0018455D">
        <w:rPr>
          <w:lang w:val="en-US"/>
        </w:rPr>
        <w:t xml:space="preserve"> with </w:t>
      </w:r>
      <m:oMath>
        <m:sSub>
          <m:sSubPr>
            <m:ctrlPr>
              <w:rPr>
                <w:rFonts w:ascii="Cambria Math" w:eastAsia="Cambria Math" w:hAnsi="Cambria Math"/>
                <w:lang w:val="en-US"/>
              </w:rPr>
            </m:ctrlPr>
          </m:sSubPr>
          <m:e>
            <m:r>
              <w:rPr>
                <w:rFonts w:ascii="Cambria Math" w:hAnsi="Cambria Math"/>
                <w:lang w:val="en-US"/>
              </w:rPr>
              <m:t>ε</m:t>
            </m:r>
          </m:e>
          <m:sub>
            <m:r>
              <w:rPr>
                <w:rFonts w:ascii="Cambria Math" w:eastAsia="Cambria Math" w:hAnsi="Cambria Math"/>
                <w:lang w:val="en-US"/>
              </w:rPr>
              <m:t>ij</m:t>
            </m:r>
          </m:sub>
        </m:sSub>
      </m:oMath>
      <w:r w:rsidRPr="0018455D">
        <w:rPr>
          <w:lang w:val="en-US"/>
        </w:rPr>
        <w:t xml:space="preserve"> denoting residual error</w:t>
      </w:r>
      <w:r w:rsidR="00413A8A" w:rsidRPr="0018455D">
        <w:rPr>
          <w:lang w:val="en-US"/>
        </w:rPr>
        <w:t>.</w:t>
      </w:r>
    </w:p>
    <w:p w14:paraId="02AED703" w14:textId="77777777" w:rsidR="00AC0C31" w:rsidRPr="0018455D" w:rsidRDefault="00AC0C31" w:rsidP="00511BB7">
      <w:pPr>
        <w:rPr>
          <w:lang w:val="en-US"/>
        </w:rPr>
      </w:pPr>
    </w:p>
    <w:p w14:paraId="16520B5B" w14:textId="2C2CEBF2" w:rsidR="00AC0C31" w:rsidRPr="0018455D" w:rsidRDefault="0055013F" w:rsidP="00511BB7">
      <w:pPr>
        <w:rPr>
          <w:rFonts w:eastAsiaTheme="minorEastAsia"/>
          <w:b/>
          <w:bCs/>
          <w:lang w:val="en-US"/>
        </w:rPr>
      </w:pPr>
      <w:r w:rsidRPr="0018455D">
        <w:rPr>
          <w:rFonts w:eastAsiaTheme="minorEastAsia"/>
          <w:b/>
          <w:bCs/>
          <w:lang w:val="en-US"/>
        </w:rPr>
        <w:t>2.</w:t>
      </w:r>
      <w:r w:rsidR="00603368" w:rsidRPr="0018455D">
        <w:rPr>
          <w:rFonts w:eastAsiaTheme="minorEastAsia"/>
          <w:b/>
          <w:bCs/>
          <w:lang w:val="en-US"/>
        </w:rPr>
        <w:t>5</w:t>
      </w:r>
      <w:r w:rsidRPr="0018455D">
        <w:rPr>
          <w:rFonts w:eastAsiaTheme="minorEastAsia"/>
          <w:b/>
          <w:bCs/>
          <w:lang w:val="en-US"/>
        </w:rPr>
        <w:t>.</w:t>
      </w:r>
      <w:r w:rsidR="00897499" w:rsidRPr="0018455D">
        <w:rPr>
          <w:rFonts w:eastAsiaTheme="minorEastAsia"/>
          <w:b/>
          <w:bCs/>
          <w:lang w:val="en-US"/>
        </w:rPr>
        <w:t>3</w:t>
      </w:r>
      <w:r w:rsidRPr="0018455D">
        <w:rPr>
          <w:rFonts w:eastAsiaTheme="minorEastAsia"/>
          <w:b/>
          <w:bCs/>
          <w:lang w:val="en-US"/>
        </w:rPr>
        <w:t>.</w:t>
      </w:r>
      <w:r w:rsidR="00763EB1" w:rsidRPr="0018455D">
        <w:rPr>
          <w:rFonts w:eastAsiaTheme="minorEastAsia"/>
          <w:b/>
          <w:bCs/>
          <w:lang w:val="en-US"/>
        </w:rPr>
        <w:t xml:space="preserve"> </w:t>
      </w:r>
      <w:r w:rsidR="00AC0C31" w:rsidRPr="0018455D">
        <w:rPr>
          <w:rFonts w:eastAsiaTheme="minorEastAsia"/>
          <w:b/>
          <w:bCs/>
          <w:lang w:val="en-US"/>
        </w:rPr>
        <w:t xml:space="preserve">Gaussian Mixed-Effects Model for Trial-by-Trial Learning Rates </w:t>
      </w:r>
    </w:p>
    <w:p w14:paraId="0A84BE57" w14:textId="77777777" w:rsidR="00165169" w:rsidRPr="0018455D" w:rsidRDefault="00165169" w:rsidP="00511BB7">
      <w:pPr>
        <w:rPr>
          <w:rFonts w:eastAsiaTheme="minorEastAsia"/>
          <w:b/>
          <w:bCs/>
          <w:lang w:val="en-US"/>
        </w:rPr>
      </w:pPr>
    </w:p>
    <w:p w14:paraId="648A718E" w14:textId="77777777" w:rsidR="00AC0C31" w:rsidRPr="0018455D" w:rsidRDefault="00AC0C31" w:rsidP="00511BB7">
      <w:pPr>
        <w:rPr>
          <w:rFonts w:eastAsiaTheme="minorEastAsia"/>
          <w:lang w:val="en-US"/>
        </w:rPr>
      </w:pPr>
      <w:r w:rsidRPr="0018455D">
        <w:rPr>
          <w:rFonts w:eastAsiaTheme="minorEastAsia"/>
          <w:lang w:val="en-US"/>
        </w:rPr>
        <w:t xml:space="preserve">To examine changes in trial-by-trial learning rate (α) across task phases and clinical groups, we fitted a generalized linear mixed-effects model assuming a Gaussian distribution with a logit link function. This approach is appropriate for continuous outcomes constrained to the (0, 1) </w:t>
      </w:r>
      <w:proofErr w:type="gramStart"/>
      <w:r w:rsidRPr="0018455D">
        <w:rPr>
          <w:rFonts w:eastAsiaTheme="minorEastAsia"/>
          <w:lang w:val="en-US"/>
        </w:rPr>
        <w:t>interval—</w:t>
      </w:r>
      <w:proofErr w:type="gramEnd"/>
      <w:r w:rsidRPr="0018455D">
        <w:rPr>
          <w:rFonts w:eastAsiaTheme="minorEastAsia"/>
          <w:lang w:val="en-US"/>
        </w:rPr>
        <w:t>such as learning rates derived from the Rescorla-Wagner model—while enabling linear modeling on the logit-transformed scale. All α values were strictly within the (0,1) range, avoiding the boundary values (0 or 1) that are undefined under the logit transformation.</w:t>
      </w:r>
    </w:p>
    <w:p w14:paraId="6492FC25" w14:textId="77777777" w:rsidR="00AC0C31" w:rsidRPr="0018455D" w:rsidRDefault="00AC0C31" w:rsidP="00511BB7">
      <w:pPr>
        <w:rPr>
          <w:rFonts w:eastAsiaTheme="minorEastAsia"/>
          <w:lang w:val="en-US"/>
        </w:rPr>
      </w:pPr>
    </w:p>
    <w:p w14:paraId="48871948" w14:textId="38668B19" w:rsidR="00335383" w:rsidRPr="0018455D" w:rsidRDefault="00AC0C31" w:rsidP="00511BB7">
      <w:pPr>
        <w:rPr>
          <w:rFonts w:eastAsiaTheme="minorEastAsia"/>
          <w:lang w:val="en-US"/>
        </w:rPr>
      </w:pPr>
      <w:r w:rsidRPr="0018455D">
        <w:rPr>
          <w:rFonts w:eastAsiaTheme="minorEastAsia"/>
          <w:lang w:val="en-US"/>
        </w:rPr>
        <w:t>The model included fixed effects for Group, Task phase, and Sex, as well as their interaction (Group × Sex), and Duration of Illness (</w:t>
      </w:r>
      <w:proofErr w:type="spellStart"/>
      <w:r w:rsidRPr="0018455D">
        <w:rPr>
          <w:rFonts w:eastAsiaTheme="minorEastAsia"/>
          <w:lang w:val="en-US"/>
        </w:rPr>
        <w:t>DoI</w:t>
      </w:r>
      <w:proofErr w:type="spellEnd"/>
      <w:r w:rsidRPr="0018455D">
        <w:rPr>
          <w:rFonts w:eastAsiaTheme="minorEastAsia"/>
          <w:lang w:val="en-US"/>
        </w:rPr>
        <w:t xml:space="preserve">) as a continuous covariate </w:t>
      </w:r>
      <w:proofErr w:type="gramStart"/>
      <w:r w:rsidRPr="0018455D">
        <w:rPr>
          <w:rFonts w:eastAsiaTheme="minorEastAsia"/>
          <w:lang w:val="en-US"/>
        </w:rPr>
        <w:t>similar to</w:t>
      </w:r>
      <w:proofErr w:type="gramEnd"/>
      <w:r w:rsidRPr="0018455D">
        <w:rPr>
          <w:rFonts w:eastAsiaTheme="minorEastAsia"/>
          <w:lang w:val="en-US"/>
        </w:rPr>
        <w:t xml:space="preserve"> the PE model above. A random intercept for Subject was included to account for repeated measurements within individuals. This structure allowed us to estimate how α varied across phases and between groups, while accounting for between-subject variability and clinical covariates.</w:t>
      </w:r>
      <w:r w:rsidR="00BC00A7" w:rsidRPr="0018455D">
        <w:rPr>
          <w:rFonts w:eastAsiaTheme="minorEastAsia"/>
          <w:lang w:val="en-US"/>
        </w:rPr>
        <w:t xml:space="preserve"> </w:t>
      </w:r>
      <w:r w:rsidR="00335383" w:rsidRPr="0018455D">
        <w:rPr>
          <w:rFonts w:eastAsiaTheme="minorEastAsia"/>
          <w:lang w:val="en-US"/>
        </w:rPr>
        <w:t xml:space="preserve">The final </w:t>
      </w:r>
      <w:r w:rsidR="0021080C" w:rsidRPr="0018455D">
        <w:rPr>
          <w:rFonts w:eastAsiaTheme="minorEastAsia"/>
          <w:lang w:val="en-US"/>
        </w:rPr>
        <w:t xml:space="preserve">statistical </w:t>
      </w:r>
      <w:r w:rsidR="00335383" w:rsidRPr="0018455D">
        <w:rPr>
          <w:rFonts w:eastAsiaTheme="minorEastAsia"/>
          <w:lang w:val="en-US"/>
        </w:rPr>
        <w:t>model was defined as</w:t>
      </w:r>
      <w:r w:rsidR="0021080C" w:rsidRPr="0018455D">
        <w:rPr>
          <w:rFonts w:eastAsiaTheme="minorEastAsia"/>
          <w:lang w:val="en-US"/>
        </w:rPr>
        <w:t xml:space="preserve"> (See Supplementary Figure 3 for model diagnostics)</w:t>
      </w:r>
      <w:r w:rsidR="00335383" w:rsidRPr="0018455D">
        <w:rPr>
          <w:rFonts w:eastAsiaTheme="minorEastAsia"/>
          <w:lang w:val="en-US"/>
        </w:rPr>
        <w:t>:</w:t>
      </w:r>
    </w:p>
    <w:p w14:paraId="6ECFC585" w14:textId="199A83F4" w:rsidR="00335383" w:rsidRPr="0018455D" w:rsidRDefault="00335383" w:rsidP="00511BB7">
      <w:pPr>
        <w:rPr>
          <w:rFonts w:eastAsiaTheme="minorEastAsia"/>
          <w:lang w:val="en-US"/>
        </w:rPr>
      </w:pPr>
      <m:oMathPara>
        <m:oMath>
          <m:r>
            <w:rPr>
              <w:rFonts w:ascii="Cambria Math" w:hAnsi="Cambria Math"/>
              <w:lang w:val="en-US"/>
            </w:rPr>
            <m:t>logit(</m:t>
          </m:r>
          <m:sSub>
            <m:sSubPr>
              <m:ctrlPr>
                <w:rPr>
                  <w:rFonts w:ascii="Cambria Math" w:hAnsi="Cambria Math"/>
                  <w:lang w:val="en-US"/>
                </w:rPr>
              </m:ctrlPr>
            </m:sSubPr>
            <m:e>
              <m:r>
                <m:rPr>
                  <m:sty m:val="p"/>
                </m:rPr>
                <w:rPr>
                  <w:rFonts w:ascii="Cambria Math" w:hAnsi="Cambria Math"/>
                  <w:lang w:val="en-US"/>
                </w:rPr>
                <m:t>μ</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∙Grou</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 xml:space="preserve">4 </m:t>
              </m:r>
            </m:sub>
          </m:sSub>
          <m:r>
            <w:rPr>
              <w:rFonts w:ascii="Cambria Math" w:hAnsi="Cambria Math"/>
              <w:lang w:val="en-US"/>
            </w:rPr>
            <m:t>∙Se</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k=2</m:t>
              </m:r>
            </m:sub>
            <m:sup>
              <m:r>
                <w:rPr>
                  <w:rFonts w:ascii="Cambria Math" w:hAnsi="Cambria Math"/>
                  <w:lang w:val="en-US"/>
                </w:rPr>
                <m:t>3</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∙1</m:t>
              </m:r>
              <m:d>
                <m:dPr>
                  <m:ctrlPr>
                    <w:rPr>
                      <w:rFonts w:ascii="Cambria Math" w:hAnsi="Cambria Math"/>
                      <w:i/>
                      <w:lang w:val="en-US"/>
                    </w:rPr>
                  </m:ctrlPr>
                </m:dPr>
                <m:e>
                  <m:r>
                    <w:rPr>
                      <w:rFonts w:ascii="Cambria Math" w:hAnsi="Cambria Math"/>
                      <w:lang w:val="en-US"/>
                    </w:rPr>
                    <m:t>Tas</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r>
                    <w:rPr>
                      <w:rFonts w:ascii="Cambria Math" w:hAnsi="Cambria Math"/>
                      <w:lang w:val="en-US"/>
                    </w:rPr>
                    <m:t>=k</m:t>
                  </m:r>
                </m:e>
              </m:d>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∙Do</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ij</m:t>
              </m:r>
            </m:sub>
          </m:sSub>
          <m:r>
            <m:rPr>
              <m:sty m:val="p"/>
            </m:rPr>
            <w:rPr>
              <w:rFonts w:ascii="Cambria Math" w:hAnsi="Cambria Math"/>
              <w:lang w:val="en-US"/>
            </w:rPr>
            <w:br/>
          </m:r>
        </m:oMath>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sSubSup>
          <m:r>
            <m:rPr>
              <m:scr m:val="script"/>
            </m:rPr>
            <w:rPr>
              <w:rFonts w:ascii="Cambria Math" w:hAnsi="Cambria Math"/>
              <w:lang w:val="en-US"/>
            </w:rPr>
            <m:t xml:space="preserve"> ~ 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ij</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m:rPr>
              <m:sty m:val="p"/>
            </m:rPr>
            <w:rPr>
              <w:rFonts w:ascii="Cambria Math" w:hAnsi="Cambria Math"/>
              <w:lang w:val="en-US"/>
            </w:rPr>
            <w:br/>
          </m:r>
        </m:oMath>
      </m:oMathPara>
    </w:p>
    <w:p w14:paraId="31758F5F" w14:textId="77777777" w:rsidR="00AC0C31" w:rsidRPr="0018455D" w:rsidRDefault="00AC0C31" w:rsidP="00511BB7">
      <w:pPr>
        <w:rPr>
          <w:b/>
          <w:bCs/>
          <w:lang w:val="en-US"/>
        </w:rPr>
      </w:pPr>
    </w:p>
    <w:p w14:paraId="27290C89" w14:textId="69BB0F89" w:rsidR="00D706ED" w:rsidRPr="0018455D" w:rsidRDefault="006A2464" w:rsidP="00511BB7">
      <w:pPr>
        <w:rPr>
          <w:b/>
          <w:bCs/>
          <w:sz w:val="28"/>
          <w:szCs w:val="28"/>
          <w:lang w:val="en-US"/>
        </w:rPr>
      </w:pPr>
      <w:r w:rsidRPr="0018455D">
        <w:rPr>
          <w:b/>
          <w:bCs/>
          <w:sz w:val="28"/>
          <w:szCs w:val="28"/>
          <w:lang w:val="en-US"/>
        </w:rPr>
        <w:t>3.</w:t>
      </w:r>
      <w:r w:rsidR="00D706ED" w:rsidRPr="0018455D">
        <w:rPr>
          <w:b/>
          <w:bCs/>
          <w:sz w:val="28"/>
          <w:szCs w:val="28"/>
          <w:lang w:val="en-US"/>
        </w:rPr>
        <w:t>Results</w:t>
      </w:r>
    </w:p>
    <w:p w14:paraId="7B0769C1" w14:textId="77777777" w:rsidR="00E47949" w:rsidRPr="0018455D" w:rsidRDefault="00E47949" w:rsidP="00511BB7">
      <w:pPr>
        <w:rPr>
          <w:b/>
          <w:bCs/>
          <w:lang w:val="en-US"/>
        </w:rPr>
      </w:pPr>
    </w:p>
    <w:p w14:paraId="6CD2A9D3" w14:textId="7EBA3D96" w:rsidR="00D706ED" w:rsidRPr="0018455D" w:rsidRDefault="006A2464" w:rsidP="00511BB7">
      <w:pPr>
        <w:rPr>
          <w:b/>
          <w:bCs/>
          <w:lang w:val="en-US"/>
        </w:rPr>
      </w:pPr>
      <w:r w:rsidRPr="0018455D">
        <w:rPr>
          <w:b/>
          <w:bCs/>
          <w:lang w:val="en-US"/>
        </w:rPr>
        <w:t>3.1.</w:t>
      </w:r>
      <w:r w:rsidR="00C9540B" w:rsidRPr="0018455D">
        <w:rPr>
          <w:b/>
          <w:bCs/>
          <w:lang w:val="en-US"/>
        </w:rPr>
        <w:t xml:space="preserve"> </w:t>
      </w:r>
      <w:r w:rsidR="00D706ED" w:rsidRPr="0018455D">
        <w:rPr>
          <w:b/>
          <w:bCs/>
          <w:lang w:val="en-US"/>
        </w:rPr>
        <w:t>Behavioral Results</w:t>
      </w:r>
    </w:p>
    <w:p w14:paraId="68C9FD7C" w14:textId="72FAC57B" w:rsidR="00D706ED" w:rsidRPr="0018455D" w:rsidRDefault="00D706ED" w:rsidP="00511BB7">
      <w:pPr>
        <w:rPr>
          <w:lang w:val="en-US"/>
        </w:rPr>
      </w:pPr>
      <w:r w:rsidRPr="0018455D">
        <w:rPr>
          <w:lang w:val="en-US"/>
        </w:rPr>
        <w:t>A binomial generalized linear mixed-effects model (GLMM) with a logit link was used to examine the effects of group, sex, task phase, and duration of illness (</w:t>
      </w:r>
      <w:proofErr w:type="spellStart"/>
      <w:r w:rsidRPr="0018455D">
        <w:rPr>
          <w:lang w:val="en-US"/>
        </w:rPr>
        <w:t>DoI</w:t>
      </w:r>
      <w:proofErr w:type="spellEnd"/>
      <w:r w:rsidRPr="0018455D">
        <w:rPr>
          <w:lang w:val="en-US"/>
        </w:rPr>
        <w:t>) on investment decisions, while accounting for repeated measures with a random intercept for participants. Results are reported as odds ratios (OR) with 95% confidence intervals (see Methods – Hypothesis Testing).</w:t>
      </w:r>
    </w:p>
    <w:p w14:paraId="136A4C2A" w14:textId="77777777" w:rsidR="009246C3" w:rsidRPr="0018455D" w:rsidRDefault="009246C3" w:rsidP="00511BB7">
      <w:pPr>
        <w:rPr>
          <w:lang w:val="en-US"/>
        </w:rPr>
      </w:pPr>
    </w:p>
    <w:p w14:paraId="280E653A" w14:textId="3A4C1264" w:rsidR="00D706ED" w:rsidRPr="0018455D" w:rsidRDefault="00D706ED" w:rsidP="00511BB7">
      <w:pPr>
        <w:rPr>
          <w:lang w:val="en-US"/>
        </w:rPr>
      </w:pPr>
      <w:r w:rsidRPr="0018455D">
        <w:rPr>
          <w:lang w:val="en-US"/>
        </w:rPr>
        <w:t>The schizophrenia (SZ) group showed no significant difference in investment behavior compared to healthy controls (HC) (OR = 0.85, p = .590) in any of the phases, and sex was also not a significant predictor (OR = 1.05, p = .820). However, investment odds were significantly lower in phase 2 compared to phase 1 (OR ≈ 0.76, 95% CI ≈ [0.65, 0.89], p &lt; .001) for both groups, suggesting a reduction in cooperative behavior during this phase. No significant difference was observed between phase 3 and phase 1 (OR ≈ 1.03, p = .750). Duration of illness (</w:t>
      </w:r>
      <w:proofErr w:type="spellStart"/>
      <w:r w:rsidRPr="0018455D">
        <w:rPr>
          <w:lang w:val="en-US"/>
        </w:rPr>
        <w:t>DoI</w:t>
      </w:r>
      <w:proofErr w:type="spellEnd"/>
      <w:r w:rsidRPr="0018455D">
        <w:rPr>
          <w:lang w:val="en-US"/>
        </w:rPr>
        <w:t>) was not significantly associated with investment likelihood (OR ≈ 0.99, p = .503).</w:t>
      </w:r>
    </w:p>
    <w:p w14:paraId="1B51819A" w14:textId="77777777" w:rsidR="009246C3" w:rsidRPr="0018455D" w:rsidRDefault="009246C3" w:rsidP="00511BB7">
      <w:pPr>
        <w:rPr>
          <w:u w:val="single"/>
          <w:lang w:val="en-US"/>
        </w:rPr>
      </w:pPr>
    </w:p>
    <w:p w14:paraId="4B4E1A1E" w14:textId="1CD046D8" w:rsidR="00D706ED" w:rsidRPr="0018455D" w:rsidRDefault="00D706ED" w:rsidP="00511BB7">
      <w:pPr>
        <w:rPr>
          <w:lang w:val="en-US"/>
        </w:rPr>
      </w:pPr>
      <w:r w:rsidRPr="0018455D">
        <w:rPr>
          <w:lang w:val="en-US"/>
        </w:rPr>
        <w:t xml:space="preserve">These findings indicate that while group and sex did not significantly influence investment decisions, phase 2 consistently decreased the odds of investing across participants. There is </w:t>
      </w:r>
      <w:r w:rsidRPr="0018455D">
        <w:rPr>
          <w:lang w:val="en-US"/>
        </w:rPr>
        <w:lastRenderedPageBreak/>
        <w:t>no evidence that group or sex moderated this phase effect in the current model specification</w:t>
      </w:r>
      <w:r w:rsidR="000D467F" w:rsidRPr="0018455D">
        <w:rPr>
          <w:lang w:val="en-US"/>
        </w:rPr>
        <w:t xml:space="preserve"> (See Supplementary Figure 4)</w:t>
      </w:r>
      <w:r w:rsidRPr="0018455D">
        <w:rPr>
          <w:lang w:val="en-US"/>
        </w:rPr>
        <w:t>.</w:t>
      </w:r>
    </w:p>
    <w:p w14:paraId="0E4CC5A5" w14:textId="77777777" w:rsidR="00D706ED" w:rsidRPr="0018455D" w:rsidRDefault="00D706ED" w:rsidP="00511BB7">
      <w:pPr>
        <w:rPr>
          <w:lang w:val="en-US"/>
        </w:rPr>
      </w:pPr>
    </w:p>
    <w:p w14:paraId="3F2F3F27" w14:textId="77777777" w:rsidR="00543542" w:rsidRPr="0018455D" w:rsidRDefault="00543542" w:rsidP="00511BB7">
      <w:pPr>
        <w:rPr>
          <w:lang w:val="en-US"/>
        </w:rPr>
      </w:pPr>
    </w:p>
    <w:p w14:paraId="6B1C23B3" w14:textId="03F590A2" w:rsidR="00D706ED" w:rsidRPr="0018455D" w:rsidRDefault="006A2464" w:rsidP="00511BB7">
      <w:pPr>
        <w:rPr>
          <w:b/>
          <w:bCs/>
          <w:lang w:val="en-US"/>
        </w:rPr>
      </w:pPr>
      <w:r w:rsidRPr="0018455D">
        <w:rPr>
          <w:b/>
          <w:bCs/>
          <w:lang w:val="en-US"/>
        </w:rPr>
        <w:t>3.2.</w:t>
      </w:r>
      <w:r w:rsidR="00C9540B" w:rsidRPr="0018455D">
        <w:rPr>
          <w:b/>
          <w:bCs/>
          <w:lang w:val="en-US"/>
        </w:rPr>
        <w:t xml:space="preserve"> </w:t>
      </w:r>
      <w:r w:rsidR="00D706ED" w:rsidRPr="0018455D">
        <w:rPr>
          <w:b/>
          <w:bCs/>
          <w:lang w:val="en-US"/>
        </w:rPr>
        <w:t xml:space="preserve">Prediction Error </w:t>
      </w:r>
    </w:p>
    <w:p w14:paraId="31928B81" w14:textId="77777777" w:rsidR="00D706ED" w:rsidRPr="0018455D" w:rsidRDefault="00D706ED" w:rsidP="00511BB7">
      <w:pPr>
        <w:rPr>
          <w:lang w:val="en-US"/>
        </w:rPr>
      </w:pPr>
      <w:r w:rsidRPr="0018455D">
        <w:rPr>
          <w:lang w:val="en-US"/>
        </w:rPr>
        <w:t>A linear mixed-effects model was fitted to examine the effects of group, sex, task phase, and duration of illness (</w:t>
      </w:r>
      <w:proofErr w:type="spellStart"/>
      <w:r w:rsidRPr="0018455D">
        <w:rPr>
          <w:lang w:val="en-US"/>
        </w:rPr>
        <w:t>DoI</w:t>
      </w:r>
      <w:proofErr w:type="spellEnd"/>
      <w:r w:rsidRPr="0018455D">
        <w:rPr>
          <w:lang w:val="en-US"/>
        </w:rPr>
        <w:t>) on prediction error (PE), using the natural log of PE as the dependent variable. The model included fixed effects for group, sex, task phase (with phase 1 as the reference), their interaction (group × sex), and duration of illness (</w:t>
      </w:r>
      <w:proofErr w:type="spellStart"/>
      <w:r w:rsidRPr="0018455D">
        <w:rPr>
          <w:lang w:val="en-US"/>
        </w:rPr>
        <w:t>DoI</w:t>
      </w:r>
      <w:proofErr w:type="spellEnd"/>
      <w:r w:rsidRPr="0018455D">
        <w:rPr>
          <w:lang w:val="en-US"/>
        </w:rPr>
        <w:t>), and a random intercept to account for repeated measures across subjects (see Methods – Hypothesis Testing).</w:t>
      </w:r>
    </w:p>
    <w:p w14:paraId="52F13A0E" w14:textId="77777777" w:rsidR="009246C3" w:rsidRPr="0018455D" w:rsidRDefault="009246C3" w:rsidP="00511BB7">
      <w:pPr>
        <w:rPr>
          <w:lang w:val="en-US"/>
        </w:rPr>
      </w:pPr>
    </w:p>
    <w:p w14:paraId="5DFEA8E8" w14:textId="7ECEBCA1" w:rsidR="00D706ED" w:rsidRPr="0018455D" w:rsidRDefault="00D706ED" w:rsidP="00511BB7">
      <w:pPr>
        <w:rPr>
          <w:lang w:val="en-US"/>
        </w:rPr>
      </w:pPr>
      <w:r w:rsidRPr="0018455D">
        <w:rPr>
          <w:lang w:val="en-US"/>
        </w:rPr>
        <w:t xml:space="preserve">The schizophrenia group exhibited a multiplicative effect of 0.96 (95% CI </w:t>
      </w:r>
      <w:r w:rsidR="00B53F8B" w:rsidRPr="0018455D">
        <w:rPr>
          <w:lang w:val="en-US"/>
        </w:rPr>
        <w:t>≈ [</w:t>
      </w:r>
      <w:r w:rsidRPr="0018455D">
        <w:rPr>
          <w:lang w:val="en-US"/>
        </w:rPr>
        <w:t xml:space="preserve">0.904, 1.026], p = .22) compared to healthy controls, indicating a non-significant 4% reduction in PE. Male participants had significantly higher PE than females, with a multiplicative effect of 1.08 (95% CI </w:t>
      </w:r>
      <w:proofErr w:type="gramStart"/>
      <w:r w:rsidRPr="0018455D">
        <w:rPr>
          <w:lang w:val="en-US"/>
        </w:rPr>
        <w:t>≈  [</w:t>
      </w:r>
      <w:proofErr w:type="gramEnd"/>
      <w:r w:rsidRPr="0018455D">
        <w:rPr>
          <w:lang w:val="en-US"/>
        </w:rPr>
        <w:t xml:space="preserve">1.028, 1.124], p = .001), reflecting an 8% increase. A significant interaction between group and sex was observed (multiplicative effect = 1.12, 95% CI </w:t>
      </w:r>
      <w:r w:rsidR="00B53F8B" w:rsidRPr="0018455D">
        <w:rPr>
          <w:lang w:val="en-US"/>
        </w:rPr>
        <w:t>≈ [</w:t>
      </w:r>
      <w:r w:rsidRPr="0018455D">
        <w:rPr>
          <w:lang w:val="en-US"/>
        </w:rPr>
        <w:t>1.044, 1.207], p = .001), indicating that males with schizophrenia had 12% higher PE than expected from the additive effects of group and sex alone.</w:t>
      </w:r>
    </w:p>
    <w:p w14:paraId="6EABDFAA" w14:textId="77777777" w:rsidR="009246C3" w:rsidRPr="0018455D" w:rsidRDefault="009246C3" w:rsidP="00511BB7">
      <w:pPr>
        <w:rPr>
          <w:lang w:val="en-US"/>
        </w:rPr>
      </w:pPr>
    </w:p>
    <w:p w14:paraId="0DA2AC58" w14:textId="77777777" w:rsidR="00D706ED" w:rsidRPr="0018455D" w:rsidRDefault="00D706ED" w:rsidP="00511BB7">
      <w:pPr>
        <w:rPr>
          <w:lang w:val="en-US"/>
        </w:rPr>
      </w:pPr>
      <w:r w:rsidRPr="0018455D">
        <w:rPr>
          <w:lang w:val="en-US"/>
        </w:rPr>
        <w:t>Compared to phase 1, other task phases had no significant effect on PE. Duration of illness was positively associated with PE, with a multiplicative effect of 1.003 (95% CI ≈ [1.000, 1.006], p&lt;.05), reflecting a 0.3% increase in PE per unit increase in illness duration.</w:t>
      </w:r>
    </w:p>
    <w:p w14:paraId="789FD7B4" w14:textId="405B78F2" w:rsidR="00271F68" w:rsidRPr="0018455D" w:rsidRDefault="00D706ED" w:rsidP="00511BB7">
      <w:pPr>
        <w:rPr>
          <w:lang w:val="en-US"/>
        </w:rPr>
      </w:pPr>
      <w:r w:rsidRPr="0018455D" w:rsidDel="00271F68">
        <w:rPr>
          <w:lang w:val="en-US"/>
        </w:rPr>
        <w:t xml:space="preserve">These findings suggest that prediction error is </w:t>
      </w:r>
      <w:r w:rsidR="00B53F8B" w:rsidRPr="0018455D" w:rsidDel="00271F68">
        <w:rPr>
          <w:lang w:val="en-US"/>
        </w:rPr>
        <w:t>explicitly</w:t>
      </w:r>
      <w:r w:rsidRPr="0018455D" w:rsidDel="00271F68">
        <w:rPr>
          <w:lang w:val="en-US"/>
        </w:rPr>
        <w:t xml:space="preserve"> </w:t>
      </w:r>
      <w:r w:rsidR="00B53F8B" w:rsidRPr="0018455D" w:rsidDel="00271F68">
        <w:rPr>
          <w:lang w:val="en-US"/>
        </w:rPr>
        <w:t>increased</w:t>
      </w:r>
      <w:r w:rsidRPr="0018455D" w:rsidDel="00271F68">
        <w:rPr>
          <w:lang w:val="en-US"/>
        </w:rPr>
        <w:t xml:space="preserve"> in male patients with schizophrenia, rather than uniformly across all individuals with the disorder, and is not significantly modulated by task phase</w:t>
      </w:r>
      <w:r w:rsidR="000D467F" w:rsidRPr="0018455D">
        <w:rPr>
          <w:lang w:val="en-US"/>
        </w:rPr>
        <w:t xml:space="preserve"> (See Supplementary Figure 5)</w:t>
      </w:r>
      <w:r w:rsidRPr="0018455D" w:rsidDel="00271F68">
        <w:rPr>
          <w:lang w:val="en-US"/>
        </w:rPr>
        <w:t>.</w:t>
      </w:r>
      <w:r w:rsidR="001C455E" w:rsidRPr="0018455D" w:rsidDel="00271F68">
        <w:rPr>
          <w:lang w:val="en-US"/>
        </w:rPr>
        <w:t xml:space="preserve"> </w:t>
      </w:r>
    </w:p>
    <w:p w14:paraId="44403FB8" w14:textId="77777777" w:rsidR="003B281A" w:rsidRPr="0018455D" w:rsidRDefault="003B281A" w:rsidP="00511BB7">
      <w:pPr>
        <w:rPr>
          <w:lang w:val="en-US"/>
        </w:rPr>
      </w:pPr>
    </w:p>
    <w:p w14:paraId="475FF7E5" w14:textId="6DE4F771" w:rsidR="00335383" w:rsidRPr="0018455D" w:rsidRDefault="006A2464" w:rsidP="00511BB7">
      <w:pPr>
        <w:rPr>
          <w:b/>
          <w:bCs/>
          <w:lang w:val="en-US"/>
        </w:rPr>
      </w:pPr>
      <w:r w:rsidRPr="0018455D">
        <w:rPr>
          <w:b/>
          <w:bCs/>
          <w:lang w:val="en-US"/>
        </w:rPr>
        <w:t>3.</w:t>
      </w:r>
      <w:r w:rsidR="00C9540B" w:rsidRPr="0018455D">
        <w:rPr>
          <w:b/>
          <w:bCs/>
          <w:lang w:val="en-US"/>
        </w:rPr>
        <w:t>3</w:t>
      </w:r>
      <w:r w:rsidRPr="0018455D">
        <w:rPr>
          <w:b/>
          <w:bCs/>
          <w:lang w:val="en-US"/>
        </w:rPr>
        <w:t>.</w:t>
      </w:r>
      <w:r w:rsidR="00C9540B" w:rsidRPr="0018455D">
        <w:rPr>
          <w:b/>
          <w:bCs/>
          <w:lang w:val="en-US"/>
        </w:rPr>
        <w:t xml:space="preserve"> </w:t>
      </w:r>
      <w:r w:rsidR="00335383" w:rsidRPr="0018455D">
        <w:rPr>
          <w:b/>
          <w:bCs/>
          <w:lang w:val="en-US"/>
        </w:rPr>
        <w:t>Learning Rate</w:t>
      </w:r>
    </w:p>
    <w:p w14:paraId="3E914DA8" w14:textId="0CA00A3B" w:rsidR="00335383" w:rsidRPr="0018455D" w:rsidRDefault="00335383" w:rsidP="00511BB7">
      <w:pPr>
        <w:rPr>
          <w:lang w:val="en-US"/>
        </w:rPr>
      </w:pPr>
      <w:r w:rsidRPr="0018455D">
        <w:rPr>
          <w:lang w:val="en-US"/>
        </w:rPr>
        <w:t>To facilitate interpretation, model coefficients were exponentiated to reflect multiplicative effects on the raw learning rate (</w:t>
      </w:r>
      <m:oMath>
        <m:r>
          <w:rPr>
            <w:rFonts w:ascii="Cambria Math" w:hAnsi="Cambria Math"/>
            <w:lang w:val="en-US"/>
          </w:rPr>
          <m:t>α</m:t>
        </m:r>
      </m:oMath>
      <w:r w:rsidRPr="0018455D">
        <w:rPr>
          <w:lang w:val="en-US"/>
        </w:rPr>
        <w:t>), estimated from a Rescorla-Wagner model. A multiplicative effect greater than 1.0 indicates an increase in α relative to the reference level, while values below 1.0 indicate a decrease.</w:t>
      </w:r>
    </w:p>
    <w:p w14:paraId="50E8456A" w14:textId="77777777" w:rsidR="00335383" w:rsidRPr="0018455D" w:rsidRDefault="00335383" w:rsidP="00511BB7">
      <w:pPr>
        <w:rPr>
          <w:lang w:val="en-US"/>
        </w:rPr>
      </w:pPr>
    </w:p>
    <w:p w14:paraId="6420ED28" w14:textId="77777777" w:rsidR="00E47949" w:rsidRPr="0018455D" w:rsidRDefault="00335383" w:rsidP="00511BB7">
      <w:pPr>
        <w:rPr>
          <w:lang w:val="en-US"/>
        </w:rPr>
      </w:pPr>
      <w:r w:rsidRPr="0018455D">
        <w:rPr>
          <w:lang w:val="en-US"/>
        </w:rPr>
        <w:t xml:space="preserve">Relative to healthy control (HC) females in Task 1, schizophrenia (SZ) females showed a 1.10-fold increase in learning rate (multiplicative effect = 1.10, 95% CI ≈ [1.07, 1.14], </w:t>
      </w:r>
    </w:p>
    <w:p w14:paraId="7E914744" w14:textId="77777777" w:rsidR="00E47949" w:rsidRPr="0018455D" w:rsidRDefault="00335383" w:rsidP="00511BB7">
      <w:pPr>
        <w:rPr>
          <w:lang w:val="en-US"/>
        </w:rPr>
      </w:pPr>
      <w:r w:rsidRPr="0018455D">
        <w:rPr>
          <w:lang w:val="en-US"/>
        </w:rPr>
        <w:t xml:space="preserve">p &lt; .001). In contrast, HC males exhibited a 0.91-fold learning rate (95% CI ≈ [0.88, 0.94], </w:t>
      </w:r>
    </w:p>
    <w:p w14:paraId="675CEF3C" w14:textId="5E36FCE8" w:rsidR="00335383" w:rsidRPr="0018455D" w:rsidRDefault="00335383" w:rsidP="00511BB7">
      <w:pPr>
        <w:rPr>
          <w:lang w:val="en-US"/>
        </w:rPr>
      </w:pPr>
      <w:r w:rsidRPr="0018455D">
        <w:rPr>
          <w:lang w:val="en-US"/>
        </w:rPr>
        <w:t>p &lt; .001), indicating reduced learning relative to HC females. A significant negative interaction between group and sex revealed that SZ males had the lowest learning rate overall, with a 0.90-fold effect relative to the expected additive effects of SZ and male sex (95% CI ≈ [0.86, 0.95], p &lt; .001).</w:t>
      </w:r>
    </w:p>
    <w:p w14:paraId="08436D88" w14:textId="77777777" w:rsidR="00335383" w:rsidRPr="0018455D" w:rsidRDefault="00335383" w:rsidP="00511BB7">
      <w:pPr>
        <w:rPr>
          <w:lang w:val="en-US"/>
        </w:rPr>
      </w:pPr>
    </w:p>
    <w:p w14:paraId="5A55A1BE" w14:textId="77777777" w:rsidR="00E47949" w:rsidRPr="0018455D" w:rsidRDefault="00335383" w:rsidP="00511BB7">
      <w:pPr>
        <w:rPr>
          <w:lang w:val="en-US"/>
        </w:rPr>
      </w:pPr>
      <w:r w:rsidRPr="0018455D">
        <w:rPr>
          <w:lang w:val="en-US"/>
        </w:rPr>
        <w:t xml:space="preserve">Task phase did not significantly affect learning rate: Phase 2 yielded a 1.01-fold change (95% CI ≈ [0.98, 1.03], p = .62), and Phase 3 a 1.01-fold change (95% CI ≈ [0.98, 1.04], </w:t>
      </w:r>
    </w:p>
    <w:p w14:paraId="7352BC64" w14:textId="7619E43B" w:rsidR="00335383" w:rsidRPr="0018455D" w:rsidRDefault="00335383" w:rsidP="00511BB7">
      <w:pPr>
        <w:rPr>
          <w:lang w:val="en-US"/>
        </w:rPr>
      </w:pPr>
      <w:r w:rsidRPr="0018455D">
        <w:rPr>
          <w:lang w:val="en-US"/>
        </w:rPr>
        <w:t>p = .79), both statistically equivalent to Phase 1. Duration of illness (</w:t>
      </w:r>
      <w:proofErr w:type="spellStart"/>
      <w:r w:rsidRPr="0018455D">
        <w:rPr>
          <w:lang w:val="en-US"/>
        </w:rPr>
        <w:t>DoI</w:t>
      </w:r>
      <w:proofErr w:type="spellEnd"/>
      <w:r w:rsidRPr="0018455D">
        <w:rPr>
          <w:lang w:val="en-US"/>
        </w:rPr>
        <w:t>) was also not significantly associated with α (multiplicative effect = 0.99, 95% CI ≈ [0.98, 1.00], p = .111), though the effect was slightly negative.</w:t>
      </w:r>
    </w:p>
    <w:p w14:paraId="4611FE08" w14:textId="77777777" w:rsidR="00DA49C8" w:rsidRPr="0018455D" w:rsidRDefault="00DA49C8" w:rsidP="00511BB7">
      <w:pPr>
        <w:rPr>
          <w:lang w:val="en-US"/>
        </w:rPr>
      </w:pPr>
    </w:p>
    <w:p w14:paraId="4812423C" w14:textId="6CC5D384" w:rsidR="00335383" w:rsidRPr="0018455D" w:rsidRDefault="00335383" w:rsidP="00511BB7">
      <w:pPr>
        <w:rPr>
          <w:lang w:val="en-US"/>
        </w:rPr>
      </w:pPr>
      <w:r w:rsidRPr="0018455D">
        <w:rPr>
          <w:lang w:val="en-US"/>
        </w:rPr>
        <w:lastRenderedPageBreak/>
        <w:t xml:space="preserve">These results indicate that alterations in learning rate are sex-specific in schizophrenia, with increased </w:t>
      </w:r>
      <m:oMath>
        <m:r>
          <w:rPr>
            <w:rFonts w:ascii="Cambria Math" w:hAnsi="Cambria Math"/>
            <w:lang w:val="en-US"/>
          </w:rPr>
          <m:t>α</m:t>
        </m:r>
      </m:oMath>
      <w:r w:rsidRPr="0018455D">
        <w:rPr>
          <w:lang w:val="en-US"/>
        </w:rPr>
        <w:t xml:space="preserve"> in SZ females and decreased </w:t>
      </w:r>
      <m:oMath>
        <m:r>
          <w:rPr>
            <w:rFonts w:ascii="Cambria Math" w:hAnsi="Cambria Math"/>
            <w:lang w:val="en-US"/>
          </w:rPr>
          <m:t>α</m:t>
        </m:r>
      </m:oMath>
      <w:r w:rsidRPr="0018455D">
        <w:rPr>
          <w:lang w:val="en-US"/>
        </w:rPr>
        <w:t xml:space="preserve"> in SZ males, independent of task phase or illness duration</w:t>
      </w:r>
      <w:r w:rsidR="000D467F" w:rsidRPr="0018455D">
        <w:rPr>
          <w:lang w:val="en-US"/>
        </w:rPr>
        <w:t xml:space="preserve"> (See Supplementary Figure 6)</w:t>
      </w:r>
      <w:r w:rsidRPr="0018455D">
        <w:rPr>
          <w:lang w:val="en-US"/>
        </w:rPr>
        <w:t>.</w:t>
      </w:r>
    </w:p>
    <w:p w14:paraId="397C2BD0" w14:textId="77777777" w:rsidR="00335383" w:rsidRPr="0018455D" w:rsidRDefault="00335383" w:rsidP="00511BB7">
      <w:pPr>
        <w:rPr>
          <w:lang w:val="en-US"/>
        </w:rPr>
      </w:pPr>
    </w:p>
    <w:p w14:paraId="02765059" w14:textId="77777777" w:rsidR="003B281A" w:rsidRPr="0018455D" w:rsidRDefault="003B281A" w:rsidP="00511BB7">
      <w:pPr>
        <w:rPr>
          <w:lang w:val="en-US"/>
        </w:rPr>
      </w:pPr>
    </w:p>
    <w:p w14:paraId="147A3AB6" w14:textId="10BAB3A5" w:rsidR="00D706ED" w:rsidRPr="0018455D" w:rsidRDefault="006A2464" w:rsidP="00511BB7">
      <w:pPr>
        <w:rPr>
          <w:b/>
          <w:bCs/>
          <w:lang w:val="en-US"/>
        </w:rPr>
      </w:pPr>
      <w:r w:rsidRPr="0018455D">
        <w:rPr>
          <w:b/>
          <w:bCs/>
          <w:lang w:val="en-US"/>
        </w:rPr>
        <w:t>3.</w:t>
      </w:r>
      <w:r w:rsidR="00C9540B" w:rsidRPr="0018455D">
        <w:rPr>
          <w:b/>
          <w:bCs/>
          <w:lang w:val="en-US"/>
        </w:rPr>
        <w:t>4</w:t>
      </w:r>
      <w:r w:rsidRPr="0018455D">
        <w:rPr>
          <w:b/>
          <w:bCs/>
          <w:lang w:val="en-US"/>
        </w:rPr>
        <w:t>.</w:t>
      </w:r>
      <w:r w:rsidR="00B37C47" w:rsidRPr="0018455D">
        <w:rPr>
          <w:b/>
          <w:bCs/>
          <w:lang w:val="en-US"/>
        </w:rPr>
        <w:t xml:space="preserve"> </w:t>
      </w:r>
      <w:r w:rsidR="00D706ED" w:rsidRPr="0018455D">
        <w:rPr>
          <w:b/>
          <w:bCs/>
          <w:lang w:val="en-US"/>
        </w:rPr>
        <w:t>PE-related Activations</w:t>
      </w:r>
    </w:p>
    <w:p w14:paraId="116DD3A4" w14:textId="130361E7" w:rsidR="00BE2D03" w:rsidRPr="0018455D" w:rsidRDefault="00D706ED" w:rsidP="00511BB7">
      <w:pPr>
        <w:rPr>
          <w:lang w:val="en-US"/>
        </w:rPr>
      </w:pPr>
      <w:r w:rsidRPr="0018455D">
        <w:rPr>
          <w:lang w:val="en-US"/>
        </w:rPr>
        <w:t xml:space="preserve">In the HC group, significant activation was observed in </w:t>
      </w:r>
      <w:r w:rsidR="00BE2D03" w:rsidRPr="0018455D">
        <w:rPr>
          <w:lang w:val="en-US"/>
        </w:rPr>
        <w:t>left superior parietal lobule and angular gyrus (peak MNI: [-30, -64, 26], T = 7.46, p &lt; .05 FWE-corrected, k = 58 voxels)</w:t>
      </w:r>
      <w:r w:rsidR="00FA1F4B" w:rsidRPr="0018455D">
        <w:rPr>
          <w:lang w:val="en-US"/>
        </w:rPr>
        <w:t xml:space="preserve"> with </w:t>
      </w:r>
      <w:r w:rsidRPr="0018455D">
        <w:rPr>
          <w:lang w:val="en-US"/>
        </w:rPr>
        <w:t xml:space="preserve">right middle and superior occipital gyrus (peak MNI: [30, -76, 11], T = 7.52, p &lt; .05 FWE-corrected, </w:t>
      </w:r>
      <w:r w:rsidR="00DB0DE5" w:rsidRPr="0018455D">
        <w:rPr>
          <w:lang w:val="en-US"/>
        </w:rPr>
        <w:t>k</w:t>
      </w:r>
      <w:r w:rsidRPr="0018455D">
        <w:rPr>
          <w:lang w:val="en-US"/>
        </w:rPr>
        <w:t xml:space="preserve"> = 28 voxels) and in response to PE controlling for sex.</w:t>
      </w:r>
      <w:r w:rsidR="00DB0DE5" w:rsidRPr="0018455D">
        <w:rPr>
          <w:lang w:val="en-US"/>
        </w:rPr>
        <w:t xml:space="preserve"> </w:t>
      </w:r>
    </w:p>
    <w:p w14:paraId="233D6E91" w14:textId="77777777" w:rsidR="00BE2D03" w:rsidRPr="0018455D" w:rsidRDefault="00BE2D03" w:rsidP="00511BB7">
      <w:pPr>
        <w:rPr>
          <w:lang w:val="en-US"/>
        </w:rPr>
      </w:pPr>
    </w:p>
    <w:p w14:paraId="7FCA27FB" w14:textId="7ECB2855" w:rsidR="00D706ED" w:rsidRPr="0018455D" w:rsidRDefault="00D706ED" w:rsidP="00511BB7">
      <w:pPr>
        <w:rPr>
          <w:lang w:val="en-US"/>
        </w:rPr>
      </w:pPr>
      <w:r w:rsidRPr="0018455D">
        <w:rPr>
          <w:lang w:val="en-US"/>
        </w:rPr>
        <w:t>However, in the SZ group</w:t>
      </w:r>
      <w:r w:rsidR="00DB0DE5" w:rsidRPr="0018455D">
        <w:rPr>
          <w:lang w:val="en-US"/>
        </w:rPr>
        <w:t>,</w:t>
      </w:r>
      <w:r w:rsidRPr="0018455D">
        <w:rPr>
          <w:lang w:val="en-US"/>
        </w:rPr>
        <w:t xml:space="preserve"> significant activation was observed in right occipital fusiform and inferior occipital gyrus in response to PE</w:t>
      </w:r>
      <w:r w:rsidR="00DB0DE5" w:rsidRPr="0018455D">
        <w:rPr>
          <w:lang w:val="en-US"/>
        </w:rPr>
        <w:t>,</w:t>
      </w:r>
      <w:r w:rsidRPr="0018455D">
        <w:rPr>
          <w:lang w:val="en-US"/>
        </w:rPr>
        <w:t xml:space="preserve"> controlling for sex and </w:t>
      </w:r>
      <w:proofErr w:type="spellStart"/>
      <w:r w:rsidRPr="0018455D">
        <w:rPr>
          <w:lang w:val="en-US"/>
        </w:rPr>
        <w:t>DoI</w:t>
      </w:r>
      <w:proofErr w:type="spellEnd"/>
      <w:r w:rsidRPr="0018455D">
        <w:rPr>
          <w:lang w:val="en-US"/>
        </w:rPr>
        <w:t xml:space="preserve"> (peak MNI: [27, -85, -7], T = 4.98, p &lt; .001 uncorrected</w:t>
      </w:r>
      <w:r w:rsidR="00DB0DE5" w:rsidRPr="0018455D">
        <w:rPr>
          <w:lang w:val="en-US"/>
        </w:rPr>
        <w:t>, k</w:t>
      </w:r>
      <w:r w:rsidRPr="0018455D">
        <w:rPr>
          <w:lang w:val="en-US"/>
        </w:rPr>
        <w:t xml:space="preserve"> = 48 voxels).</w:t>
      </w:r>
    </w:p>
    <w:p w14:paraId="49A61BB9" w14:textId="77777777" w:rsidR="009246C3" w:rsidRPr="0018455D" w:rsidRDefault="009246C3" w:rsidP="00511BB7">
      <w:pPr>
        <w:rPr>
          <w:lang w:val="en-US"/>
        </w:rPr>
      </w:pPr>
    </w:p>
    <w:p w14:paraId="096CBFC6" w14:textId="466DA7AB" w:rsidR="00D706ED" w:rsidRPr="0018455D" w:rsidRDefault="00D706ED" w:rsidP="00511BB7">
      <w:pPr>
        <w:rPr>
          <w:lang w:val="en-US"/>
        </w:rPr>
      </w:pPr>
      <w:r w:rsidRPr="0018455D">
        <w:rPr>
          <w:lang w:val="en-US"/>
        </w:rPr>
        <w:t xml:space="preserve">In the between-group analysis, the SZ group exhibited greater PE-related activation than the HC group in the left cerebellum exterior and occipital fusiform gyrus (peak MNI: [−18, −85, −25], T = 4.22, p &lt; .001 uncorrected, </w:t>
      </w:r>
      <w:r w:rsidR="00D4772E" w:rsidRPr="0018455D">
        <w:rPr>
          <w:lang w:val="en-US"/>
        </w:rPr>
        <w:t>k</w:t>
      </w:r>
      <w:r w:rsidRPr="0018455D">
        <w:rPr>
          <w:lang w:val="en-US"/>
        </w:rPr>
        <w:t xml:space="preserve"> = 26 voxels). No significant clusters were observed for the reverse contrast (HC &gt; SZ).</w:t>
      </w:r>
    </w:p>
    <w:p w14:paraId="6983A15E" w14:textId="77777777" w:rsidR="009246C3" w:rsidRPr="0018455D" w:rsidRDefault="009246C3" w:rsidP="00511BB7">
      <w:pPr>
        <w:rPr>
          <w:lang w:val="en-US"/>
        </w:rPr>
      </w:pPr>
    </w:p>
    <w:p w14:paraId="2C05BE83" w14:textId="55CD4E42" w:rsidR="00D706ED" w:rsidRPr="0018455D" w:rsidRDefault="00D706ED" w:rsidP="00511BB7">
      <w:pPr>
        <w:rPr>
          <w:lang w:val="en-US"/>
        </w:rPr>
      </w:pPr>
      <w:r w:rsidRPr="0018455D">
        <w:rPr>
          <w:lang w:val="en-US"/>
        </w:rPr>
        <w:t xml:space="preserve">In summary, the results indicate that the temporal-parietal junction (TPJ) shows increased PE-related activation in healthy controls, whereas this effect is absent in individuals with schizophrenia. In contrast, the schizophrenia group exhibited PE-related activation predominantly in lower-level sensory regions, including the occipital cortex and cerebellum. These findings may reflect a deficit in mentalizing processes in schizophrenia, whereby prediction errors are processed primarily in unimodal sensory regions rather than in </w:t>
      </w:r>
      <w:r w:rsidR="00D2062F" w:rsidRPr="0018455D">
        <w:rPr>
          <w:lang w:val="en-US"/>
        </w:rPr>
        <w:t>higher order</w:t>
      </w:r>
      <w:r w:rsidRPr="0018455D">
        <w:rPr>
          <w:lang w:val="en-US"/>
        </w:rPr>
        <w:t xml:space="preserve"> </w:t>
      </w:r>
      <w:proofErr w:type="spellStart"/>
      <w:r w:rsidRPr="0018455D">
        <w:rPr>
          <w:lang w:val="en-US"/>
        </w:rPr>
        <w:t>transmodal</w:t>
      </w:r>
      <w:proofErr w:type="spellEnd"/>
      <w:r w:rsidRPr="0018455D">
        <w:rPr>
          <w:lang w:val="en-US"/>
        </w:rPr>
        <w:t xml:space="preserve"> areas such as the TPJ.</w:t>
      </w:r>
    </w:p>
    <w:p w14:paraId="0A46052F" w14:textId="77777777" w:rsidR="00D706ED" w:rsidRPr="0018455D" w:rsidRDefault="00D706ED" w:rsidP="00511BB7">
      <w:pPr>
        <w:rPr>
          <w:rFonts w:eastAsia="Times New Roman"/>
          <w:b/>
          <w:lang w:val="en-US"/>
        </w:rPr>
      </w:pPr>
    </w:p>
    <w:p w14:paraId="6085BDA3" w14:textId="27B7BE74" w:rsidR="001E16D5" w:rsidRPr="00FD32AF" w:rsidRDefault="00FD32AF" w:rsidP="00511BB7">
      <w:pPr>
        <w:rPr>
          <w:rFonts w:eastAsia="Times New Roman"/>
          <w:bCs/>
          <w:lang w:val="en-US"/>
        </w:rPr>
      </w:pPr>
      <w:r>
        <w:rPr>
          <w:rFonts w:eastAsia="Times New Roman"/>
          <w:bCs/>
          <w:noProof/>
          <w:lang w:val="en-US"/>
          <w14:ligatures w14:val="standardContextual"/>
        </w:rPr>
        <w:t>[Insert Figure 3]</w:t>
      </w:r>
    </w:p>
    <w:p w14:paraId="3768C881" w14:textId="77777777" w:rsidR="002A125E" w:rsidRPr="0018455D" w:rsidRDefault="002A125E" w:rsidP="00511BB7">
      <w:pPr>
        <w:rPr>
          <w:rFonts w:eastAsia="Times New Roman"/>
          <w:b/>
          <w:lang w:val="en-US"/>
        </w:rPr>
      </w:pPr>
    </w:p>
    <w:p w14:paraId="55BEB434" w14:textId="12213CE4" w:rsidR="0025242E" w:rsidRDefault="0025242E" w:rsidP="005A43F4">
      <w:pPr>
        <w:rPr>
          <w:rStyle w:val="s38"/>
          <w:color w:val="000000"/>
          <w:lang w:val="en-US"/>
        </w:rPr>
      </w:pPr>
      <w:r w:rsidRPr="0018455D">
        <w:rPr>
          <w:rStyle w:val="s36"/>
          <w:b/>
          <w:bCs/>
          <w:color w:val="000000"/>
          <w:lang w:val="en-US"/>
        </w:rPr>
        <w:t xml:space="preserve">Figure </w:t>
      </w:r>
      <w:r w:rsidR="00E75F42" w:rsidRPr="0018455D">
        <w:rPr>
          <w:rStyle w:val="s36"/>
          <w:b/>
          <w:bCs/>
          <w:color w:val="000000"/>
          <w:lang w:val="en-US"/>
        </w:rPr>
        <w:t>3</w:t>
      </w:r>
      <w:r w:rsidRPr="0018455D">
        <w:rPr>
          <w:rStyle w:val="s37"/>
          <w:i/>
          <w:iCs/>
          <w:color w:val="000000"/>
          <w:lang w:val="en-US"/>
        </w:rPr>
        <w:t>.</w:t>
      </w:r>
      <w:r w:rsidRPr="0018455D">
        <w:rPr>
          <w:rStyle w:val="apple-converted-space"/>
          <w:i/>
          <w:iCs/>
          <w:color w:val="000000"/>
          <w:lang w:val="en-US"/>
        </w:rPr>
        <w:t> </w:t>
      </w:r>
      <w:r w:rsidRPr="0018455D">
        <w:rPr>
          <w:rStyle w:val="s37"/>
          <w:i/>
          <w:iCs/>
          <w:color w:val="000000"/>
          <w:lang w:val="en-US"/>
        </w:rPr>
        <w:t>Prediction</w:t>
      </w:r>
      <w:r w:rsidRPr="0018455D">
        <w:rPr>
          <w:rStyle w:val="s37"/>
          <w:rFonts w:ascii="Cambria Math" w:hAnsi="Cambria Math" w:cs="Cambria Math"/>
          <w:i/>
          <w:iCs/>
          <w:color w:val="000000"/>
          <w:lang w:val="en-US"/>
        </w:rPr>
        <w:t>‐</w:t>
      </w:r>
      <w:r w:rsidRPr="0018455D">
        <w:rPr>
          <w:rStyle w:val="s37"/>
          <w:i/>
          <w:iCs/>
          <w:color w:val="000000"/>
          <w:lang w:val="en-US"/>
        </w:rPr>
        <w:t>error</w:t>
      </w:r>
      <w:r w:rsidRPr="0018455D">
        <w:rPr>
          <w:rStyle w:val="s37"/>
          <w:rFonts w:ascii="Cambria Math" w:hAnsi="Cambria Math" w:cs="Cambria Math"/>
          <w:i/>
          <w:iCs/>
          <w:color w:val="000000"/>
          <w:lang w:val="en-US"/>
        </w:rPr>
        <w:t>‐</w:t>
      </w:r>
      <w:r w:rsidRPr="0018455D">
        <w:rPr>
          <w:rStyle w:val="s37"/>
          <w:i/>
          <w:iCs/>
          <w:color w:val="000000"/>
          <w:lang w:val="en-US"/>
        </w:rPr>
        <w:t>related activations identified in SPM.</w:t>
      </w:r>
      <w:r w:rsidRPr="0018455D">
        <w:rPr>
          <w:rStyle w:val="apple-converted-space"/>
          <w:b/>
          <w:bCs/>
          <w:color w:val="000000"/>
          <w:lang w:val="en-US"/>
        </w:rPr>
        <w:t> </w:t>
      </w:r>
      <w:r w:rsidR="005A43F4" w:rsidRPr="0018455D">
        <w:rPr>
          <w:color w:val="000000"/>
          <w:lang w:val="en-US"/>
        </w:rPr>
        <w:t xml:space="preserve">A) For </w:t>
      </w:r>
      <w:proofErr w:type="spellStart"/>
      <w:r w:rsidR="005A43F4" w:rsidRPr="0018455D">
        <w:rPr>
          <w:color w:val="000000"/>
          <w:lang w:val="en-US"/>
        </w:rPr>
        <w:t>visualisation</w:t>
      </w:r>
      <w:proofErr w:type="spellEnd"/>
      <w:r w:rsidR="005A43F4" w:rsidRPr="0018455D">
        <w:rPr>
          <w:color w:val="000000"/>
          <w:lang w:val="en-US"/>
        </w:rPr>
        <w:t xml:space="preserve"> purposes, uncorrected global p-values (p &lt; .001) indicated activation in both right and left TPJ regions among healthy controls, controlling for sex (peak MNI: [30, −76, 11], T = 7.52, p &lt; .001 uncorrected, k = 433 voxels; peak MNI: [-30, −64, 26], T = 7.46, p &lt; .001 uncorrected, k = 359 voxels). Following FWE correction, significant clusters were identified in the left superior parietal lobule/angular gyrus (peak MNI = [–30, –64, 26], T = 7.46, p &lt; .05 FWE-corrected, k = 58), as well as in the right middle and superior occipital gyrus (peak MNI = [30, –76, 11], T = 7.52, p &lt; .05 FWE-corrected, k = 28). </w:t>
      </w:r>
      <w:r w:rsidRPr="0018455D">
        <w:rPr>
          <w:rStyle w:val="apple-converted-space"/>
          <w:color w:val="000000"/>
          <w:lang w:val="en-US"/>
        </w:rPr>
        <w:t> </w:t>
      </w:r>
      <w:r w:rsidR="007862CC" w:rsidRPr="0018455D">
        <w:rPr>
          <w:rStyle w:val="apple-converted-space"/>
          <w:color w:val="000000"/>
          <w:lang w:val="en-US"/>
        </w:rPr>
        <w:t xml:space="preserve"> </w:t>
      </w:r>
      <w:r w:rsidR="007862CC" w:rsidRPr="0018455D">
        <w:rPr>
          <w:rStyle w:val="s38"/>
          <w:color w:val="000000"/>
          <w:lang w:val="en-US"/>
        </w:rPr>
        <w:t>B</w:t>
      </w:r>
      <w:r w:rsidR="007862CC" w:rsidRPr="0018455D">
        <w:rPr>
          <w:rStyle w:val="s39"/>
          <w:color w:val="000000"/>
          <w:lang w:val="en-US"/>
        </w:rPr>
        <w:t>)</w:t>
      </w:r>
      <w:r w:rsidR="007862CC" w:rsidRPr="0018455D">
        <w:rPr>
          <w:rStyle w:val="s38"/>
          <w:color w:val="000000"/>
          <w:lang w:val="en-US"/>
        </w:rPr>
        <w:t xml:space="preserve"> In</w:t>
      </w:r>
      <w:r w:rsidRPr="0018455D">
        <w:rPr>
          <w:rStyle w:val="s38"/>
          <w:color w:val="000000"/>
          <w:lang w:val="en-US"/>
        </w:rPr>
        <w:t xml:space="preserve"> the schizophrenia group (controlling for sex and duration of illness), a significant cluster emerged in the right occipital fusiform and inferior occipital gyrus (peak MNI = [27, –85, –7], T = 4.98, p &lt; .001 uncorrected, k = 48).</w:t>
      </w:r>
      <w:r w:rsidRPr="0018455D">
        <w:rPr>
          <w:rStyle w:val="apple-converted-space"/>
          <w:b/>
          <w:bCs/>
          <w:color w:val="000000"/>
          <w:lang w:val="en-US"/>
        </w:rPr>
        <w:t> </w:t>
      </w:r>
      <w:r w:rsidRPr="0018455D">
        <w:rPr>
          <w:rStyle w:val="s38"/>
          <w:color w:val="000000"/>
          <w:lang w:val="en-US"/>
        </w:rPr>
        <w:t>C)</w:t>
      </w:r>
      <w:r w:rsidRPr="0018455D">
        <w:rPr>
          <w:rStyle w:val="apple-converted-space"/>
          <w:color w:val="000000"/>
          <w:lang w:val="en-US"/>
        </w:rPr>
        <w:t> </w:t>
      </w:r>
      <w:r w:rsidRPr="0018455D">
        <w:rPr>
          <w:rStyle w:val="s38"/>
          <w:color w:val="000000"/>
          <w:lang w:val="en-US"/>
        </w:rPr>
        <w:t>In the between</w:t>
      </w:r>
      <w:r w:rsidRPr="0018455D">
        <w:rPr>
          <w:rStyle w:val="s38"/>
          <w:rFonts w:ascii="Cambria Math" w:hAnsi="Cambria Math" w:cs="Cambria Math"/>
          <w:color w:val="000000"/>
          <w:lang w:val="en-US"/>
        </w:rPr>
        <w:t>‐</w:t>
      </w:r>
      <w:r w:rsidRPr="0018455D">
        <w:rPr>
          <w:rStyle w:val="s38"/>
          <w:color w:val="000000"/>
          <w:lang w:val="en-US"/>
        </w:rPr>
        <w:t>group contrast (SZ &gt; HC), greater prediction</w:t>
      </w:r>
      <w:r w:rsidRPr="0018455D">
        <w:rPr>
          <w:rStyle w:val="s38"/>
          <w:rFonts w:ascii="Cambria Math" w:hAnsi="Cambria Math" w:cs="Cambria Math"/>
          <w:color w:val="000000"/>
          <w:lang w:val="en-US"/>
        </w:rPr>
        <w:t>‐</w:t>
      </w:r>
      <w:r w:rsidRPr="0018455D">
        <w:rPr>
          <w:rStyle w:val="s38"/>
          <w:color w:val="000000"/>
          <w:lang w:val="en-US"/>
        </w:rPr>
        <w:t>error</w:t>
      </w:r>
      <w:r w:rsidRPr="0018455D">
        <w:rPr>
          <w:rStyle w:val="s38"/>
          <w:rFonts w:ascii="Cambria Math" w:hAnsi="Cambria Math" w:cs="Cambria Math"/>
          <w:color w:val="000000"/>
          <w:lang w:val="en-US"/>
        </w:rPr>
        <w:t>‐</w:t>
      </w:r>
      <w:r w:rsidRPr="0018455D">
        <w:rPr>
          <w:rStyle w:val="s38"/>
          <w:color w:val="000000"/>
          <w:lang w:val="en-US"/>
        </w:rPr>
        <w:t>related activation was found in the left cerebellum exterior and occipital fusiform gyrus (peak MNI = [–18, –85, –25], T = 4.22, p &lt; .001 uncorrected, k = </w:t>
      </w:r>
      <w:r w:rsidR="000D467F" w:rsidRPr="0018455D">
        <w:rPr>
          <w:rStyle w:val="s38"/>
          <w:color w:val="000000"/>
          <w:lang w:val="en-US"/>
        </w:rPr>
        <w:t>26)</w:t>
      </w:r>
    </w:p>
    <w:p w14:paraId="0701EAD3" w14:textId="77777777" w:rsidR="00FD32AF" w:rsidRDefault="00FD32AF" w:rsidP="005A43F4">
      <w:pPr>
        <w:rPr>
          <w:rStyle w:val="s38"/>
          <w:color w:val="000000"/>
          <w:lang w:val="en-US"/>
        </w:rPr>
      </w:pPr>
    </w:p>
    <w:p w14:paraId="0E49CB49" w14:textId="77777777" w:rsidR="00FD32AF" w:rsidRDefault="00FD32AF" w:rsidP="005A43F4">
      <w:pPr>
        <w:rPr>
          <w:rStyle w:val="s38"/>
          <w:color w:val="000000"/>
          <w:lang w:val="en-US"/>
        </w:rPr>
      </w:pPr>
    </w:p>
    <w:p w14:paraId="1CCAA250" w14:textId="77777777" w:rsidR="00FD32AF" w:rsidRPr="0018455D" w:rsidRDefault="00FD32AF" w:rsidP="005A43F4">
      <w:pPr>
        <w:rPr>
          <w:rStyle w:val="s38"/>
          <w:color w:val="000000"/>
          <w:lang w:val="en-US"/>
        </w:rPr>
      </w:pPr>
    </w:p>
    <w:p w14:paraId="1CA672D2" w14:textId="77777777" w:rsidR="003B281A" w:rsidRPr="0018455D" w:rsidRDefault="003B281A" w:rsidP="00511BB7">
      <w:pPr>
        <w:rPr>
          <w:rFonts w:eastAsia="Times New Roman"/>
          <w:b/>
          <w:lang w:val="en-US"/>
        </w:rPr>
      </w:pPr>
    </w:p>
    <w:p w14:paraId="2769783C" w14:textId="54E734BE" w:rsidR="00087373" w:rsidRPr="0018455D" w:rsidRDefault="006A2464" w:rsidP="00511BB7">
      <w:pPr>
        <w:rPr>
          <w:rFonts w:eastAsia="Times New Roman"/>
          <w:b/>
          <w:bCs/>
          <w:sz w:val="28"/>
          <w:szCs w:val="28"/>
          <w:lang w:val="en-US"/>
        </w:rPr>
      </w:pPr>
      <w:r w:rsidRPr="0018455D">
        <w:rPr>
          <w:rFonts w:eastAsia="Times New Roman"/>
          <w:b/>
          <w:bCs/>
          <w:sz w:val="28"/>
          <w:szCs w:val="28"/>
          <w:lang w:val="en-US"/>
        </w:rPr>
        <w:lastRenderedPageBreak/>
        <w:t>4.</w:t>
      </w:r>
      <w:r w:rsidR="00087373" w:rsidRPr="0018455D">
        <w:rPr>
          <w:rFonts w:eastAsia="Times New Roman"/>
          <w:b/>
          <w:bCs/>
          <w:sz w:val="28"/>
          <w:szCs w:val="28"/>
          <w:lang w:val="en-US"/>
        </w:rPr>
        <w:t>Discussion</w:t>
      </w:r>
    </w:p>
    <w:p w14:paraId="7B4E2562" w14:textId="77777777" w:rsidR="003B281A" w:rsidRPr="0018455D" w:rsidRDefault="003B281A" w:rsidP="00511BB7">
      <w:pPr>
        <w:rPr>
          <w:rFonts w:eastAsia="Times New Roman"/>
          <w:lang w:val="en-US"/>
        </w:rPr>
      </w:pPr>
    </w:p>
    <w:p w14:paraId="030D23F1" w14:textId="00A9D63C" w:rsidR="00087373" w:rsidRPr="0018455D" w:rsidRDefault="00087373" w:rsidP="00511BB7">
      <w:pPr>
        <w:rPr>
          <w:rFonts w:eastAsia="Times New Roman"/>
          <w:lang w:val="en-US"/>
        </w:rPr>
      </w:pPr>
      <w:r w:rsidRPr="0018455D">
        <w:rPr>
          <w:rFonts w:eastAsia="Times New Roman"/>
          <w:lang w:val="en-US"/>
        </w:rPr>
        <w:t xml:space="preserve">This study examined behavioral and neural correlates of social prediction error (PE) processing during a trust game in individuals with schizophrenia (SZ) compared to healthy controls (HC). While behavioral investment patterns were </w:t>
      </w:r>
      <w:r w:rsidR="00D4772E" w:rsidRPr="0018455D">
        <w:rPr>
          <w:rFonts w:eastAsia="Times New Roman"/>
          <w:lang w:val="en-US"/>
        </w:rPr>
        <w:t>broad</w:t>
      </w:r>
      <w:r w:rsidRPr="0018455D">
        <w:rPr>
          <w:rFonts w:eastAsia="Times New Roman"/>
          <w:lang w:val="en-US"/>
        </w:rPr>
        <w:t xml:space="preserve">ly comparable across groups, pronounced group differences emerged in PE processing and associated neural activations. </w:t>
      </w:r>
    </w:p>
    <w:p w14:paraId="2D140E42" w14:textId="77777777" w:rsidR="003B281A" w:rsidRPr="0018455D" w:rsidRDefault="003B281A" w:rsidP="00511BB7">
      <w:pPr>
        <w:rPr>
          <w:rFonts w:eastAsia="Times New Roman"/>
          <w:lang w:val="en-US"/>
        </w:rPr>
      </w:pPr>
    </w:p>
    <w:p w14:paraId="6262567C" w14:textId="4A496764" w:rsidR="00087373" w:rsidRPr="0018455D" w:rsidRDefault="006A2464" w:rsidP="00511BB7">
      <w:pPr>
        <w:rPr>
          <w:rFonts w:eastAsia="Times New Roman"/>
          <w:b/>
          <w:bCs/>
          <w:lang w:val="en-US"/>
        </w:rPr>
      </w:pPr>
      <w:r w:rsidRPr="0018455D">
        <w:rPr>
          <w:rFonts w:eastAsia="Times New Roman"/>
          <w:b/>
          <w:bCs/>
          <w:lang w:val="en-US"/>
        </w:rPr>
        <w:t>4.</w:t>
      </w:r>
      <w:proofErr w:type="gramStart"/>
      <w:r w:rsidRPr="0018455D">
        <w:rPr>
          <w:rFonts w:eastAsia="Times New Roman"/>
          <w:b/>
          <w:bCs/>
          <w:lang w:val="en-US"/>
        </w:rPr>
        <w:t>1.</w:t>
      </w:r>
      <w:r w:rsidR="00087373" w:rsidRPr="0018455D">
        <w:rPr>
          <w:rFonts w:eastAsia="Times New Roman"/>
          <w:b/>
          <w:bCs/>
          <w:lang w:val="en-US"/>
        </w:rPr>
        <w:t>Behavioral</w:t>
      </w:r>
      <w:proofErr w:type="gramEnd"/>
      <w:r w:rsidR="00087373" w:rsidRPr="0018455D">
        <w:rPr>
          <w:rFonts w:eastAsia="Times New Roman"/>
          <w:b/>
          <w:bCs/>
          <w:lang w:val="en-US"/>
        </w:rPr>
        <w:t xml:space="preserve"> Adaptation and Trust Decisions</w:t>
      </w:r>
    </w:p>
    <w:p w14:paraId="4B0D408A" w14:textId="0AABD297" w:rsidR="002A125E" w:rsidRPr="0018455D" w:rsidRDefault="00B327E6" w:rsidP="00511BB7">
      <w:pPr>
        <w:rPr>
          <w:rFonts w:eastAsia="Times New Roman"/>
          <w:b/>
          <w:bCs/>
          <w:lang w:val="en-US"/>
        </w:rPr>
      </w:pPr>
      <w:r w:rsidRPr="0018455D">
        <w:rPr>
          <w:rFonts w:eastAsia="Times New Roman"/>
          <w:lang w:val="en-US"/>
        </w:rPr>
        <w:t>Statistical results yielded no significant differences in the total number of investments across the task phases, c</w:t>
      </w:r>
      <w:r w:rsidR="00087373" w:rsidRPr="0018455D">
        <w:rPr>
          <w:rFonts w:eastAsia="Times New Roman"/>
          <w:lang w:val="en-US"/>
        </w:rPr>
        <w:t>ontrary to several previous reports of diminished trust behavior in schizophrenia</w:t>
      </w:r>
      <w:r w:rsidR="00FB6A0B" w:rsidRPr="0018455D">
        <w:rPr>
          <w:rFonts w:eastAsia="Times New Roman"/>
          <w:lang w:val="en-US"/>
        </w:rPr>
        <w:fldChar w:fldCharType="begin"/>
      </w:r>
      <w:r w:rsidR="00C00DEE" w:rsidRPr="0018455D">
        <w:rPr>
          <w:rFonts w:eastAsia="Times New Roman"/>
          <w:lang w:val="en-US"/>
        </w:rPr>
        <w:instrText xml:space="preserve"> ADDIN ZOTERO_ITEM CSL_CITATION {"citationID":"a29ttnah4ff","properties":{"formattedCitation":"\\super 12,36\\nosupersub{}","plainCitation":"12,36","noteIndex":0},"citationItems":[{"id":4799,"uris":["http://zotero.org/users/9264269/items/KRWIYSMU"],"itemData":{"id":4799,"type":"article-journal","container-title":"Brain","DOI":"10.1093/brain/awr359","ISSN":"1460-2156, 0006-8950","issue":"3","language":"en","note":"number: 3","page":"976-984","source":"DOI.org (Crossref)","title":"To trust or not to trust: the dynamics of social interaction in psychosis","title-short":"To trust or not to trust","volume":"135","author":[{"family":"Fett","given":"Anne-Kathrin J."},{"family":"Shergill","given":"Sukhi S."},{"family":"Joyce","given":"Dan W."},{"family":"Riedl","given":"Arno"},{"family":"Strobel","given":"Martin"},{"family":"Gromann","given":"Paula M."},{"family":"Krabbendam","given":"Lydia"}],"issued":{"date-parts":[["2012",3]]}}},{"id":4770,"uris":["http://zotero.org/users/9264269/items/9HWHNYET"],"itemData":{"id":4770,"type":"article-journal","container-title":"Brain","DOI":"10.1093/brain/awt076","ISSN":"0006-8950, 1460-2156","issue":"6","language":"en","note":"number: 6","page":"1968-1975","source":"DOI.org (Crossref)","title":"Trust versus paranoia: abnormal response to social reward in psychotic illness","title-short":"Trust versus paranoia","volume":"136","author":[{"family":"Gromann","given":"Paula M"},{"family":"Heslenfeld","given":"Dirk J"},{"family":"Fett","given":"Anne-Kathrin"},{"family":"Joyce","given":"Dan W"},{"family":"Shergill","given":"Sukhi S"},{"family":"Krabbendam","given":"Lydia"}],"issued":{"date-parts":[["2013",6,1]]}}}],"schema":"https://github.com/citation-style-language/schema/raw/master/csl-citation.json"} </w:instrText>
      </w:r>
      <w:r w:rsidR="00FB6A0B" w:rsidRPr="0018455D">
        <w:rPr>
          <w:rFonts w:eastAsia="Times New Roman"/>
          <w:lang w:val="en-US"/>
        </w:rPr>
        <w:fldChar w:fldCharType="separate"/>
      </w:r>
      <w:r w:rsidR="00C00DEE" w:rsidRPr="0018455D">
        <w:rPr>
          <w:vertAlign w:val="superscript"/>
          <w:lang w:val="en-US"/>
        </w:rPr>
        <w:t>12,36</w:t>
      </w:r>
      <w:r w:rsidR="00FB6A0B" w:rsidRPr="0018455D">
        <w:rPr>
          <w:rFonts w:eastAsia="Times New Roman"/>
          <w:lang w:val="en-US"/>
        </w:rPr>
        <w:fldChar w:fldCharType="end"/>
      </w:r>
      <w:r w:rsidRPr="0018455D">
        <w:rPr>
          <w:rFonts w:eastAsia="Times New Roman"/>
          <w:lang w:val="en-US"/>
        </w:rPr>
        <w:t>.</w:t>
      </w:r>
      <w:r w:rsidR="00087373" w:rsidRPr="0018455D">
        <w:rPr>
          <w:rFonts w:eastAsia="Times New Roman"/>
          <w:lang w:val="en-US"/>
        </w:rPr>
        <w:t xml:space="preserve"> Building on our behavioral results, it is striking that both patients and controls invested similar amounts in our computer-driven trust game. This result partially aligns with previous work in first-episode psychosis (FEP) and clinical high-risk populations, where trust adaptation remains preserved</w:t>
      </w:r>
      <w:r w:rsidR="009839EB" w:rsidRPr="0018455D">
        <w:rPr>
          <w:rFonts w:eastAsia="Times New Roman"/>
          <w:lang w:val="en-US"/>
        </w:rPr>
        <w:fldChar w:fldCharType="begin"/>
      </w:r>
      <w:r w:rsidR="00C00DEE" w:rsidRPr="0018455D">
        <w:rPr>
          <w:rFonts w:eastAsia="Times New Roman"/>
          <w:lang w:val="en-US"/>
        </w:rPr>
        <w:instrText xml:space="preserve"> ADDIN ZOTERO_ITEM CSL_CITATION {"citationID":"alkf5tgqhb","properties":{"formattedCitation":"\\super 27,40\\nosupersub{}","plainCitation":"27,40","noteIndex":0},"citationItems":[{"id":4802,"uris":["http://zotero.org/users/9264269/items/AAT9R79Q"],"itemData":{"id":4802,"type":"article-journal","abstract":"Abstract\n            \n              Background\n              Psychosis is characterized by problems in social functioning that exist well before illness onset, and in individuals at clinical high risk (CHR) for psychosis. Trust is an essential element for social interactions that is impaired in psychosis. In the trust game, chronic patients showed reduced baseline trust, impaired response to positive social feedback, and attenuated brain activation in reward and mentalizing areas. We investigated whether first-episode psychosis patients (FEP) and CHR show similar abnormalities in the neural and behavioral mechanisms underlying trust.\n            \n            \n              Methods\n              Twenty-two FEP, 17 CHR, and 43 healthy controls performed two trust games, with a cooperative and an unfair partner in the fMRI scanner. Region of interest analyses were performed on mentalizing and reward processing areas, during the investment and outcome phases of the games.\n            \n            \n              Results\n              Compared with healthy controls, FEP and CHR showed reduced baseline trust, but like controls, learned to trust in response to cooperative and unfair feedback. Symptom severity was not associated with baseline trust, however in FEP associated with reduced response to feedback. The only group differences in brain activation were that CHR recruited the temporo-parietal junction (TPJ) more than FEP and controls during investment in the unfair condition. This hyper-activation in CHR was associated with greater symptom severity.\n            \n            \n              Conclusions\n              Reduced baseline trust may be associated with risk for psychotic illness, or generally with poor mental health. Feedback learning is still intact in CHR and FEP, as opposed to chronic patients. CHR however show distinct neural activation patterns of hyper-activation of the TPJ.","container-title":"Psychological Medicine","DOI":"10.1017/S003329171800140X","ISSN":"0033-2917, 1469-8978","issue":"5","journalAbbreviation":"Psychol. Med.","language":"en","note":"number: 5","page":"780-790","source":"DOI.org (Crossref)","title":"Learning to trust: social feedback normalizes trust behavior in first-episode psychosis and clinical high risk","title-short":"Learning to trust","volume":"49","author":[{"family":"Lemmers-Jansen","given":"Imke L. J."},{"family":"Fett","given":"Anne-Kathrin J."},{"family":"Hanssen","given":"Esther"},{"family":"Veltman","given":"Dick J."},{"family":"Krabbendam","given":"Lydia"}],"issued":{"date-parts":[["2019",4]]}}},{"id":4771,"uris":["http://zotero.org/users/9264269/items/BHVX37MR"],"itemData":{"id":4771,"type":"article-journal","container-title":"British Journal of Clinical Psychology","DOI":"10.1111/bjc.12327","ISSN":"0144-6657, 2044-8260","issue":"3","journalAbbreviation":"British J Clinic Psychol","language":"en","note":"number: 3","page":"629-646","source":"DOI.org (Crossref)","title":"Exploring the association between social behaviour, trust, and its neural correlates in first episode psychosis patients and in individuals at clinical high risk for psychosis","volume":"61","author":[{"family":"Wisman</w:instrText>
      </w:r>
      <w:r w:rsidR="00C00DEE" w:rsidRPr="0018455D">
        <w:rPr>
          <w:rFonts w:ascii="Cambria Math" w:eastAsia="Times New Roman" w:hAnsi="Cambria Math" w:cs="Cambria Math"/>
          <w:lang w:val="en-US"/>
        </w:rPr>
        <w:instrText>‐</w:instrText>
      </w:r>
      <w:r w:rsidR="00C00DEE" w:rsidRPr="0018455D">
        <w:rPr>
          <w:rFonts w:eastAsia="Times New Roman"/>
          <w:lang w:val="en-US"/>
        </w:rPr>
        <w:instrText>van der Teen","given":"Amanda"},{"family":"Lemmers</w:instrText>
      </w:r>
      <w:r w:rsidR="00C00DEE" w:rsidRPr="0018455D">
        <w:rPr>
          <w:rFonts w:ascii="Cambria Math" w:eastAsia="Times New Roman" w:hAnsi="Cambria Math" w:cs="Cambria Math"/>
          <w:lang w:val="en-US"/>
        </w:rPr>
        <w:instrText>‐</w:instrText>
      </w:r>
      <w:r w:rsidR="00C00DEE" w:rsidRPr="0018455D">
        <w:rPr>
          <w:rFonts w:eastAsia="Times New Roman"/>
          <w:lang w:val="en-US"/>
        </w:rPr>
        <w:instrText xml:space="preserve">Jansen","given":"Imke L. J."},{"family":"Oorschot","given":"Margreet"},{"family":"Krabbendam","given":"Lydia"}],"issued":{"date-parts":[["2022",9]]}}}],"schema":"https://github.com/citation-style-language/schema/raw/master/csl-citation.json"} </w:instrText>
      </w:r>
      <w:r w:rsidR="009839EB" w:rsidRPr="0018455D">
        <w:rPr>
          <w:rFonts w:eastAsia="Times New Roman"/>
          <w:lang w:val="en-US"/>
        </w:rPr>
        <w:fldChar w:fldCharType="separate"/>
      </w:r>
      <w:r w:rsidR="00C00DEE" w:rsidRPr="0018455D">
        <w:rPr>
          <w:vertAlign w:val="superscript"/>
          <w:lang w:val="en-US"/>
        </w:rPr>
        <w:t>27,40</w:t>
      </w:r>
      <w:r w:rsidR="009839EB" w:rsidRPr="0018455D">
        <w:rPr>
          <w:rFonts w:eastAsia="Times New Roman"/>
          <w:lang w:val="en-US"/>
        </w:rPr>
        <w:fldChar w:fldCharType="end"/>
      </w:r>
      <w:r w:rsidR="00087373" w:rsidRPr="0018455D">
        <w:rPr>
          <w:rFonts w:eastAsia="Times New Roman"/>
          <w:lang w:val="en-US"/>
        </w:rPr>
        <w:t>. While sex and duration of illness (</w:t>
      </w:r>
      <w:proofErr w:type="spellStart"/>
      <w:r w:rsidR="00087373" w:rsidRPr="0018455D">
        <w:rPr>
          <w:rFonts w:eastAsia="Times New Roman"/>
          <w:lang w:val="en-US"/>
        </w:rPr>
        <w:t>DoI</w:t>
      </w:r>
      <w:proofErr w:type="spellEnd"/>
      <w:r w:rsidR="00087373" w:rsidRPr="0018455D">
        <w:rPr>
          <w:rFonts w:eastAsia="Times New Roman"/>
          <w:lang w:val="en-US"/>
        </w:rPr>
        <w:t>) did not predict trust, both SZ and HC participants reduced investment during Phase 2</w:t>
      </w:r>
      <w:r w:rsidR="008F42CB" w:rsidRPr="0018455D">
        <w:rPr>
          <w:rFonts w:eastAsia="Times New Roman"/>
          <w:lang w:val="en-US"/>
        </w:rPr>
        <w:t>,</w:t>
      </w:r>
      <w:r w:rsidR="00087373" w:rsidRPr="0018455D">
        <w:rPr>
          <w:rFonts w:eastAsia="Times New Roman"/>
          <w:lang w:val="en-US"/>
        </w:rPr>
        <w:t xml:space="preserve"> suggesting a sensitivity to dynamic changes in social uncertainty. However, as shown with both increased prediction errors and decreased learning rate in schizophrenia, we replicated the impaired decision making and learning from feedback in schizophrenia</w:t>
      </w:r>
      <w:r w:rsidR="009839EB" w:rsidRPr="0018455D">
        <w:rPr>
          <w:rFonts w:eastAsia="Times New Roman"/>
          <w:lang w:val="en-US"/>
        </w:rPr>
        <w:fldChar w:fldCharType="begin"/>
      </w:r>
      <w:r w:rsidR="00C00DEE" w:rsidRPr="0018455D">
        <w:rPr>
          <w:rFonts w:eastAsia="Times New Roman"/>
          <w:lang w:val="en-US"/>
        </w:rPr>
        <w:instrText xml:space="preserve"> ADDIN ZOTERO_ITEM CSL_CITATION {"citationID":"a17qetlrsft","properties":{"formattedCitation":"\\super 41,42\\nosupersub{}","plainCitation":"41,42","noteIndex":0},"citationItems":[{"id":4884,"uris":["http://zotero.org/users/9264269/items/F7DUVKS9"],"itemData":{"id":4884,"type":"article-journal","container-title":"Schizophrenia Research","DOI":"10.1016/j.schres.2018.11.004","ISSN":"0920-9964","language":"en","license":"https://www.elsevier.com/tdm/userlicense/1.0/","note":"publisher: Elsevier BV","page":"277-283","source":"Crossref","title":"Reward-driven decision-making impairments in schizophrenia","volume":"206","author":[{"family":"Saperia","given":"Sarah"},{"family":"Da Silva","given":"Susana"},{"family":"Siddiqui","given":"Ishraq"},{"family":"Agid","given":"Ofer"},{"family":"Daskalakis","given":"Z. Jeff"},{"family":"Ravindran","given":"Arun"},{"family":"Voineskos","given":"Aristotle N."},{"family":"Zakzanis","given":"Konstantine K."},{"family":"Remington","given":"Gary"},{"family":"Foussias","given":"George"}],"issued":{"date-parts":[["2019",4]]}}},{"id":4885,"uris":["http://zotero.org/users/9264269/items/JKPQ9SAD"],"itemData":{"id":4885,"type":"article-journal","container-title":"Schizophrenia Research","DOI":"10.1016/j.schres.2018.09.009","ISSN":"0920-9964","language":"en","license":"https://www.elsevier.com/tdm/userlicense/1.0/","note":"publisher: Elsevier BV","page":"7-15","source":"Crossref","title":"Deciphering reward-based decision-making in schizophrenia: A meta-analysis and behavioral modeling of the Iowa Gambling Task","title-short":"Deciphering reward-based decision-making in schizophrenia","volume":"204","author":[{"family":"Betz","given":"Linda T."},{"family":"Brambilla","given":"Paolo"},{"family":"Ilankovic","given":"Andrej"},{"family":"Premkumar","given":"Preethi"},{"family":"Kim","given":"Myung-Sun"},{"family":"Raffard","given":"Stéphane"},{"family":"Bayard","given":"Sophie"},{"family":"Hori","given":"Hikaru"},{"family":"Lee","given":"Kyoung-Uk"},{"family":"Lee","given":"Seung Jae"},{"family":"Koutsouleris","given":"Nikolaos"},{"family":"Kambeitz","given":"Joseph"}],"issued":{"date-parts":[["2019",2]]}}}],"schema":"https://github.com/citation-style-language/schema/raw/master/csl-citation.json"} </w:instrText>
      </w:r>
      <w:r w:rsidR="009839EB" w:rsidRPr="0018455D">
        <w:rPr>
          <w:rFonts w:eastAsia="Times New Roman"/>
          <w:lang w:val="en-US"/>
        </w:rPr>
        <w:fldChar w:fldCharType="separate"/>
      </w:r>
      <w:r w:rsidR="00C00DEE" w:rsidRPr="0018455D">
        <w:rPr>
          <w:vertAlign w:val="superscript"/>
          <w:lang w:val="en-US"/>
        </w:rPr>
        <w:t>41,42</w:t>
      </w:r>
      <w:r w:rsidR="009839EB" w:rsidRPr="0018455D">
        <w:rPr>
          <w:rFonts w:eastAsia="Times New Roman"/>
          <w:lang w:val="en-US"/>
        </w:rPr>
        <w:fldChar w:fldCharType="end"/>
      </w:r>
      <w:r w:rsidR="00087373" w:rsidRPr="0018455D">
        <w:rPr>
          <w:rFonts w:eastAsia="Times New Roman"/>
          <w:lang w:val="en-US"/>
        </w:rPr>
        <w:t>. King-Casas and Chiu’s research revealed that individuals with schizophrenia display reluctance to trust others, even when their partners act cooperatively</w:t>
      </w:r>
      <w:r w:rsidR="0090278D" w:rsidRPr="0018455D">
        <w:rPr>
          <w:rFonts w:eastAsia="Times New Roman"/>
          <w:lang w:val="en-US"/>
        </w:rPr>
        <w:fldChar w:fldCharType="begin"/>
      </w:r>
      <w:r w:rsidR="0071634A" w:rsidRPr="0018455D">
        <w:rPr>
          <w:rFonts w:eastAsia="Times New Roman"/>
          <w:lang w:val="en-US"/>
        </w:rPr>
        <w:instrText xml:space="preserve"> ADDIN ZOTERO_ITEM CSL_CITATION {"citationID":"a29e4dee79o","properties":{"formattedCitation":"\\super 10\\nosupersub{}","plainCitation":"10","noteIndex":0},"citationItems":[{"id":4895,"uris":["http://zotero.org/users/9264269/items/UN29PAPJ"],"itemData":{"id":4895,"type":"article-journal","container-title":"Biological Psychiatry","DOI":"10.1016/j.biopsych.2012.03.033","ISSN":"0006-3223","issue":"2","language":"en","license":"https://www.elsevier.com/tdm/userlicense/1.0/","note":"publisher: Elsevier BV","page":"119-125","source":"Crossref","title":"Understanding Interpersonal Function in Psychiatric Illness Through Multiplayer Economic Games","volume":"72","author":[{"family":"King-Casas","given":"Brooks"},{"family":"Chiu","given":"Pearl H."}],"issued":{"date-parts":[["2012",7]]}}}],"schema":"https://github.com/citation-style-language/schema/raw/master/csl-citation.json"} </w:instrText>
      </w:r>
      <w:r w:rsidR="0090278D" w:rsidRPr="0018455D">
        <w:rPr>
          <w:rFonts w:eastAsia="Times New Roman"/>
          <w:lang w:val="en-US"/>
        </w:rPr>
        <w:fldChar w:fldCharType="separate"/>
      </w:r>
      <w:r w:rsidR="0071634A" w:rsidRPr="0018455D">
        <w:rPr>
          <w:vertAlign w:val="superscript"/>
          <w:lang w:val="en-US"/>
        </w:rPr>
        <w:t>10</w:t>
      </w:r>
      <w:r w:rsidR="0090278D" w:rsidRPr="0018455D">
        <w:rPr>
          <w:rFonts w:eastAsia="Times New Roman"/>
          <w:lang w:val="en-US"/>
        </w:rPr>
        <w:fldChar w:fldCharType="end"/>
      </w:r>
      <w:r w:rsidR="00087373" w:rsidRPr="0018455D">
        <w:rPr>
          <w:rFonts w:eastAsia="Times New Roman"/>
          <w:lang w:val="en-US"/>
        </w:rPr>
        <w:t>. Supporting this, Fett et al. found that individuals in the early stages of psychosis exhibit a generalized distrust that is not influenced by partner behavior. Yet, meta-analytic reviews remind us that when social ambiguity is minimized, as in algorithmic trust paradigms, group differences in trust behavior often diminish or disappear</w:t>
      </w:r>
      <w:r w:rsidR="0071634A" w:rsidRPr="0018455D">
        <w:rPr>
          <w:rFonts w:eastAsia="Times New Roman"/>
          <w:lang w:val="en-US"/>
        </w:rPr>
        <w:fldChar w:fldCharType="begin"/>
      </w:r>
      <w:r w:rsidR="00C00DEE" w:rsidRPr="0018455D">
        <w:rPr>
          <w:rFonts w:eastAsia="Times New Roman"/>
          <w:lang w:val="en-US"/>
        </w:rPr>
        <w:instrText xml:space="preserve"> ADDIN ZOTERO_ITEM CSL_CITATION {"citationID":"a2o01i8sl2n","properties":{"formattedCitation":"\\super 43\\nosupersub{}","plainCitation":"43","noteIndex":0},"citationItems":[{"id":4940,"uris":["http://zotero.org/users/9264269/items/8IPRWIDU"],"itemData":{"id":4940,"type":"article-journal","container-title":"Social Neuroscience","DOI":"10.1080/17470919.2013.832375","ISSN":"1747-0919, 1747-0927","issue":"5","language":"en","note":"publisher: Informa UK Limited","page":"407-416","source":"Crossref","title":"The Trust Game in neuroscience: A short review","title-short":"The Trust Game in neuroscience","volume":"8","author":[{"family":"Tzieropoulos","given":"Hélène"}],"issued":{"date-parts":[["2013",9]]}}}],"schema":"https://github.com/citation-style-language/schema/raw/master/csl-citation.json"} </w:instrText>
      </w:r>
      <w:r w:rsidR="0071634A" w:rsidRPr="0018455D">
        <w:rPr>
          <w:rFonts w:eastAsia="Times New Roman"/>
          <w:lang w:val="en-US"/>
        </w:rPr>
        <w:fldChar w:fldCharType="separate"/>
      </w:r>
      <w:r w:rsidR="00C00DEE" w:rsidRPr="0018455D">
        <w:rPr>
          <w:vertAlign w:val="superscript"/>
          <w:lang w:val="en-US"/>
        </w:rPr>
        <w:t>43</w:t>
      </w:r>
      <w:r w:rsidR="0071634A" w:rsidRPr="0018455D">
        <w:rPr>
          <w:rFonts w:eastAsia="Times New Roman"/>
          <w:lang w:val="en-US"/>
        </w:rPr>
        <w:fldChar w:fldCharType="end"/>
      </w:r>
      <w:r w:rsidR="00087373" w:rsidRPr="0018455D">
        <w:rPr>
          <w:rFonts w:eastAsia="Times New Roman"/>
          <w:lang w:val="en-US"/>
        </w:rPr>
        <w:t>.</w:t>
      </w:r>
    </w:p>
    <w:p w14:paraId="479C4999" w14:textId="77777777" w:rsidR="00016367" w:rsidRPr="0018455D" w:rsidRDefault="00016367" w:rsidP="00511BB7">
      <w:pPr>
        <w:rPr>
          <w:rFonts w:eastAsia="Times New Roman"/>
          <w:b/>
          <w:bCs/>
          <w:lang w:val="en-US"/>
        </w:rPr>
      </w:pPr>
    </w:p>
    <w:p w14:paraId="2572D1AE" w14:textId="20AB0614" w:rsidR="00087373" w:rsidRPr="0018455D" w:rsidRDefault="00087373" w:rsidP="00511BB7">
      <w:pPr>
        <w:rPr>
          <w:rFonts w:eastAsia="Times New Roman"/>
          <w:lang w:val="en-US"/>
        </w:rPr>
      </w:pPr>
      <w:r w:rsidRPr="0018455D">
        <w:rPr>
          <w:rFonts w:eastAsia="Times New Roman"/>
          <w:lang w:val="en-US"/>
        </w:rPr>
        <w:t xml:space="preserve">By using a </w:t>
      </w:r>
      <w:r w:rsidR="00361167" w:rsidRPr="0018455D">
        <w:rPr>
          <w:rFonts w:eastAsia="Times New Roman"/>
          <w:lang w:val="en-US"/>
        </w:rPr>
        <w:t>pre-programmed</w:t>
      </w:r>
      <w:r w:rsidRPr="0018455D">
        <w:rPr>
          <w:rFonts w:eastAsia="Times New Roman"/>
          <w:lang w:val="en-US"/>
        </w:rPr>
        <w:t xml:space="preserve"> trustee</w:t>
      </w:r>
      <w:r w:rsidR="00B47213" w:rsidRPr="0018455D">
        <w:rPr>
          <w:rFonts w:eastAsia="Times New Roman"/>
          <w:lang w:val="en-US"/>
        </w:rPr>
        <w:t xml:space="preserve"> with a fixed 80% reciprocation probability</w:t>
      </w:r>
      <w:r w:rsidRPr="0018455D">
        <w:rPr>
          <w:rFonts w:eastAsia="Times New Roman"/>
          <w:lang w:val="en-US"/>
        </w:rPr>
        <w:t xml:space="preserve">, we effectively reduced social uncertainty, which may explain why patients showed similar willingness to invest as healthy controls, despite having different learning processes. Our results indicate that under certain structured and repetitive task conditions, individuals with schizophrenia may exhibit behaviors </w:t>
      </w:r>
      <w:proofErr w:type="gramStart"/>
      <w:r w:rsidRPr="0018455D">
        <w:rPr>
          <w:rFonts w:eastAsia="Times New Roman"/>
          <w:lang w:val="en-US"/>
        </w:rPr>
        <w:t>similar to</w:t>
      </w:r>
      <w:proofErr w:type="gramEnd"/>
      <w:r w:rsidRPr="0018455D">
        <w:rPr>
          <w:rFonts w:eastAsia="Times New Roman"/>
          <w:lang w:val="en-US"/>
        </w:rPr>
        <w:t xml:space="preserve"> healthy controls in response to social feedback. Although investment patterns appear equal, this equality may be achieved through different neural pathways. However, the relatively high remission </w:t>
      </w:r>
      <w:proofErr w:type="gramStart"/>
      <w:r w:rsidRPr="0018455D">
        <w:rPr>
          <w:rFonts w:eastAsia="Times New Roman"/>
          <w:lang w:val="en-US"/>
        </w:rPr>
        <w:t>rates</w:t>
      </w:r>
      <w:r w:rsidR="00EB2DEF" w:rsidRPr="0018455D">
        <w:rPr>
          <w:rFonts w:eastAsia="Times New Roman"/>
          <w:lang w:val="en-US"/>
        </w:rPr>
        <w:t>,  and</w:t>
      </w:r>
      <w:proofErr w:type="gramEnd"/>
      <w:r w:rsidR="00EB2DEF" w:rsidRPr="0018455D">
        <w:rPr>
          <w:rFonts w:eastAsia="Times New Roman"/>
          <w:lang w:val="en-US"/>
        </w:rPr>
        <w:t xml:space="preserve"> </w:t>
      </w:r>
      <w:r w:rsidR="00ED2F7A" w:rsidRPr="0018455D">
        <w:rPr>
          <w:rFonts w:eastAsia="Times New Roman"/>
          <w:lang w:val="en-US"/>
        </w:rPr>
        <w:t>preserved functionality measured by FROGS (</w:t>
      </w:r>
      <w:r w:rsidR="00031327" w:rsidRPr="0018455D">
        <w:rPr>
          <w:rFonts w:eastAsia="Times New Roman"/>
          <w:lang w:val="en-US"/>
        </w:rPr>
        <w:t xml:space="preserve">70.80 (8.07)) and </w:t>
      </w:r>
      <w:r w:rsidRPr="0018455D">
        <w:rPr>
          <w:rFonts w:eastAsia="Times New Roman"/>
          <w:lang w:val="en-US"/>
        </w:rPr>
        <w:t>low PANSS scores</w:t>
      </w:r>
      <w:r w:rsidR="000F2C2B" w:rsidRPr="0018455D">
        <w:rPr>
          <w:rFonts w:eastAsia="Times New Roman"/>
          <w:lang w:val="en-US"/>
        </w:rPr>
        <w:t xml:space="preserve"> (</w:t>
      </w:r>
      <w:r w:rsidR="00EB2DEF" w:rsidRPr="0018455D">
        <w:rPr>
          <w:rFonts w:eastAsia="Times New Roman"/>
          <w:lang w:val="en-US"/>
        </w:rPr>
        <w:t>43.58 (10.26))</w:t>
      </w:r>
      <w:r w:rsidRPr="0018455D">
        <w:rPr>
          <w:rFonts w:eastAsia="Times New Roman"/>
          <w:lang w:val="en-US"/>
        </w:rPr>
        <w:t xml:space="preserve"> in our cohort, compared to the general schizophrenia population, may have attenuated behavioral manifestations.</w:t>
      </w:r>
    </w:p>
    <w:p w14:paraId="40E2B4BC" w14:textId="77777777" w:rsidR="00087373" w:rsidRPr="0018455D" w:rsidRDefault="00087373" w:rsidP="00511BB7">
      <w:pPr>
        <w:rPr>
          <w:rFonts w:eastAsia="Times New Roman"/>
          <w:lang w:val="en-US"/>
        </w:rPr>
      </w:pPr>
    </w:p>
    <w:p w14:paraId="40DBF832" w14:textId="77777777" w:rsidR="009C6901" w:rsidRPr="0018455D" w:rsidRDefault="009C6901" w:rsidP="00511BB7">
      <w:pPr>
        <w:rPr>
          <w:rFonts w:eastAsia="Times New Roman"/>
          <w:lang w:val="en-US"/>
        </w:rPr>
      </w:pPr>
    </w:p>
    <w:p w14:paraId="543C76CC" w14:textId="409EB1D9" w:rsidR="00087373" w:rsidRPr="0018455D" w:rsidRDefault="006A2464" w:rsidP="00511BB7">
      <w:pPr>
        <w:rPr>
          <w:rFonts w:eastAsia="Times New Roman"/>
          <w:b/>
          <w:bCs/>
          <w:lang w:val="en-US"/>
        </w:rPr>
      </w:pPr>
      <w:r w:rsidRPr="0018455D">
        <w:rPr>
          <w:rFonts w:eastAsia="Times New Roman"/>
          <w:b/>
          <w:bCs/>
          <w:lang w:val="en-US"/>
        </w:rPr>
        <w:t>4.</w:t>
      </w:r>
      <w:proofErr w:type="gramStart"/>
      <w:r w:rsidRPr="0018455D">
        <w:rPr>
          <w:rFonts w:eastAsia="Times New Roman"/>
          <w:b/>
          <w:bCs/>
          <w:lang w:val="en-US"/>
        </w:rPr>
        <w:t>2.</w:t>
      </w:r>
      <w:r w:rsidR="00087373" w:rsidRPr="0018455D">
        <w:rPr>
          <w:rFonts w:eastAsia="Times New Roman"/>
          <w:b/>
          <w:bCs/>
          <w:lang w:val="en-US"/>
        </w:rPr>
        <w:t>Prediction</w:t>
      </w:r>
      <w:proofErr w:type="gramEnd"/>
      <w:r w:rsidR="00087373" w:rsidRPr="0018455D">
        <w:rPr>
          <w:rFonts w:eastAsia="Times New Roman"/>
          <w:b/>
          <w:bCs/>
          <w:lang w:val="en-US"/>
        </w:rPr>
        <w:t xml:space="preserve"> Error Processing and Sex-Specific Modulation</w:t>
      </w:r>
    </w:p>
    <w:p w14:paraId="2EA65C88" w14:textId="5C14EFBA" w:rsidR="00087373" w:rsidRPr="0018455D" w:rsidRDefault="00087373" w:rsidP="00511BB7">
      <w:pPr>
        <w:rPr>
          <w:rFonts w:eastAsia="Times New Roman"/>
          <w:lang w:val="en-US"/>
        </w:rPr>
      </w:pPr>
      <w:r w:rsidRPr="0018455D">
        <w:rPr>
          <w:rFonts w:eastAsia="Times New Roman"/>
          <w:lang w:val="en-US"/>
        </w:rPr>
        <w:t xml:space="preserve">Despite behavioral parity, group differences emerged in </w:t>
      </w:r>
      <w:r w:rsidRPr="006A30FB">
        <w:rPr>
          <w:rFonts w:eastAsia="Times New Roman"/>
          <w:highlight w:val="yellow"/>
          <w:lang w:val="en-US"/>
        </w:rPr>
        <w:t>the neural encoding</w:t>
      </w:r>
      <w:r w:rsidRPr="0018455D">
        <w:rPr>
          <w:rFonts w:eastAsia="Times New Roman"/>
          <w:lang w:val="en-US"/>
        </w:rPr>
        <w:t xml:space="preserve"> of prediction errors. A key finding was a significant group and sex </w:t>
      </w:r>
      <w:proofErr w:type="gramStart"/>
      <w:r w:rsidRPr="0018455D">
        <w:rPr>
          <w:rFonts w:eastAsia="Times New Roman"/>
          <w:lang w:val="en-US"/>
        </w:rPr>
        <w:t>interaction,</w:t>
      </w:r>
      <w:proofErr w:type="gramEnd"/>
      <w:r w:rsidRPr="0018455D">
        <w:rPr>
          <w:rFonts w:eastAsia="Times New Roman"/>
          <w:lang w:val="en-US"/>
        </w:rPr>
        <w:t xml:space="preserve"> wherein male patients exhibited increased PE relative to female</w:t>
      </w:r>
      <w:r w:rsidR="00A81DB4" w:rsidRPr="0018455D">
        <w:rPr>
          <w:rFonts w:eastAsia="Times New Roman"/>
          <w:lang w:val="en-US"/>
        </w:rPr>
        <w:t xml:space="preserve"> patients</w:t>
      </w:r>
      <w:r w:rsidRPr="0018455D">
        <w:rPr>
          <w:rFonts w:eastAsia="Times New Roman"/>
          <w:lang w:val="en-US"/>
        </w:rPr>
        <w:t xml:space="preserve"> and controls</w:t>
      </w:r>
      <w:r w:rsidR="00B26766" w:rsidRPr="0018455D">
        <w:rPr>
          <w:rFonts w:eastAsia="Times New Roman"/>
          <w:lang w:val="en-US"/>
        </w:rPr>
        <w:t xml:space="preserve"> </w:t>
      </w:r>
      <w:r w:rsidRPr="0018455D">
        <w:rPr>
          <w:rFonts w:eastAsia="Times New Roman"/>
          <w:lang w:val="en-US"/>
        </w:rPr>
        <w:t xml:space="preserve">This effect was not attributable to </w:t>
      </w:r>
      <w:r w:rsidR="00DC7DD8" w:rsidRPr="0018455D">
        <w:rPr>
          <w:rFonts w:eastAsia="Times New Roman"/>
          <w:lang w:val="en-US"/>
        </w:rPr>
        <w:t xml:space="preserve">the </w:t>
      </w:r>
      <w:r w:rsidRPr="0018455D">
        <w:rPr>
          <w:rFonts w:eastAsia="Times New Roman"/>
          <w:lang w:val="en-US"/>
        </w:rPr>
        <w:t>main effects of sex or group alone. It may reflect increased volatility or aberrant salience attribution in male patients—a group disproportionately affected by early-onset SZ and severe symptom burden</w:t>
      </w:r>
      <w:r w:rsidRPr="0018455D">
        <w:rPr>
          <w:rFonts w:eastAsia="Times New Roman"/>
          <w:lang w:val="en-US"/>
        </w:rPr>
        <w:fldChar w:fldCharType="begin"/>
      </w:r>
      <w:r w:rsidR="00C00DEE" w:rsidRPr="0018455D">
        <w:rPr>
          <w:rFonts w:eastAsia="Times New Roman"/>
          <w:lang w:val="en-US"/>
        </w:rPr>
        <w:instrText xml:space="preserve"> ADDIN ZOTERO_ITEM CSL_CITATION {"citationID":"T6FgGNf4","properties":{"formattedCitation":"\\super 44\\uc0\\u8211{}46\\nosupersub{}","plainCitation":"44–46","noteIndex":0},"citationItems":[{"id":4924,"uris":["http://zotero.org/users/9264269/items/SECFUHFC"],"itemData":{"id":4924,"type":"article-journal","container-title":"Biological Psychiatry: Cognitive Neuroscience and Neuroimaging","DOI":"10.1016/j.bpsc.2017.07.008","ISSN":"2451-9022","issue":"3","language":"en","license":"https://www.elsevier.com/tdm/userlicense/1.0/","note":"publisher: Elsevier BV","page":"239-247","source":"Crossref","title":"Motivational Deficits in Schizophrenia Are Associated With Reduced Differentiation Between Gain and Loss-Avoidance Feedback in the Striatum","volume":"3","author":[{"family":"Waltz","given":"James A."},{"family":"Xu","given":"Ziye"},{"family":"Brown","given":"Elliot C."},{"family":"Ruiz","given":"Rebecca R."},{"family":"Frank","given":"Michael J."},{"family":"Gold","given":"James M."}],"issued":{"date-parts":[["2018",3]]}}},{"id":4921,"uris":["http://zotero.org/users/9264269/items/IKRYNGFR"],"itemData":{"id":4921,"type":"article-journal","container-title":"Comprehensive Psychiatry","DOI":"10.1016/j.comppsych.2008.03.004","ISSN":"0010-440X","issue":"6","language":"en","license":"https://www.elsevier.com/tdm/userlicense/1.0/","note":"publisher: Elsevier BV","page":"523-529","source":"Crossref","title":"Sex differences in schizophrenia and other psychotic disorders: a 20-year longitudinal study of psychosis and recovery","title-short":"Sex differences in schizophrenia and other psychotic disorders","volume":"49","author":[{"family":"Grossman","given":"Linda S."},{"family":"Harrow","given":"Martin"},{"family":"Rosen","given":"Cherise"},{"family":"Faull","given":"Robert"},{"family":"Strauss","given":"Gregory P."}],"issued":{"date-parts":[["2008",11]]}}},{"id":4923,"uris":["http://zotero.org/users/9264269/items/Z57T9ZNN"],"itemData":{"id":4923,"type":"article-journal","container-title":"Psychiatric Services","DOI":"10.1176/ps.2006.57.6.844","ISSN":"1075-2730, 1557-9700","issue":"6","journalAbbreviation":"PS","language":"en","note":"publisher: American Psychiatric Association Publishing","page":"844-850","source":"Crossref","title":"Sex Differences in Outcome and Recovery for Schizophrenia and Other Psychotic and Nonpsychotic Disorders","volume":"57","author":[{"family":"Grossman","given":"Linda S."},{"family":"Harrow","given":"Martin"},{"family":"Rosen","given":"Cherise"},{"family":"Faull","given":"Robert"}],"issued":{"date-parts":[["2006",6]]}}}],"schema":"https://github.com/citation-style-language/schema/raw/master/csl-citation.json"} </w:instrText>
      </w:r>
      <w:r w:rsidRPr="0018455D">
        <w:rPr>
          <w:rFonts w:eastAsia="Times New Roman"/>
          <w:lang w:val="en-US"/>
        </w:rPr>
        <w:fldChar w:fldCharType="separate"/>
      </w:r>
      <w:r w:rsidR="00C00DEE" w:rsidRPr="0018455D">
        <w:rPr>
          <w:vertAlign w:val="superscript"/>
          <w:lang w:val="en-US"/>
        </w:rPr>
        <w:t>44–46</w:t>
      </w:r>
      <w:r w:rsidRPr="0018455D">
        <w:rPr>
          <w:rFonts w:eastAsia="Times New Roman"/>
          <w:lang w:val="en-US"/>
        </w:rPr>
        <w:fldChar w:fldCharType="end"/>
      </w:r>
      <w:r w:rsidRPr="0018455D">
        <w:rPr>
          <w:rFonts w:eastAsia="Times New Roman"/>
          <w:lang w:val="en-US"/>
        </w:rPr>
        <w:t xml:space="preserve">. That PE was positively associated with duration of illness further suggests that prolonged exposure to illness processes may alter PE computations, potentially reinforcing maladaptive belief updating. </w:t>
      </w:r>
    </w:p>
    <w:p w14:paraId="7DCCC691" w14:textId="77777777" w:rsidR="002A125E" w:rsidRPr="0018455D" w:rsidRDefault="002A125E" w:rsidP="00511BB7">
      <w:pPr>
        <w:rPr>
          <w:rFonts w:eastAsia="Times New Roman"/>
          <w:lang w:val="en-US"/>
        </w:rPr>
      </w:pPr>
    </w:p>
    <w:p w14:paraId="3F38A0E0" w14:textId="0DBF5835" w:rsidR="00087373" w:rsidRPr="0018455D" w:rsidRDefault="00087373" w:rsidP="00511BB7">
      <w:pPr>
        <w:rPr>
          <w:rFonts w:eastAsia="Times New Roman"/>
          <w:lang w:val="en-US"/>
        </w:rPr>
      </w:pPr>
      <w:r w:rsidRPr="0018455D">
        <w:rPr>
          <w:rFonts w:eastAsia="Times New Roman"/>
          <w:lang w:val="en-US"/>
        </w:rPr>
        <w:t>Mismatch negativity (MMN) is a well</w:t>
      </w:r>
      <w:r w:rsidRPr="0018455D">
        <w:rPr>
          <w:rFonts w:ascii="Cambria Math" w:eastAsia="Times New Roman" w:hAnsi="Cambria Math" w:cs="Cambria Math"/>
          <w:lang w:val="en-US"/>
        </w:rPr>
        <w:t>‑</w:t>
      </w:r>
      <w:r w:rsidRPr="0018455D">
        <w:rPr>
          <w:rFonts w:eastAsia="Times New Roman"/>
          <w:lang w:val="en-US"/>
        </w:rPr>
        <w:t>established event</w:t>
      </w:r>
      <w:r w:rsidRPr="0018455D">
        <w:rPr>
          <w:rFonts w:ascii="Cambria Math" w:eastAsia="Times New Roman" w:hAnsi="Cambria Math" w:cs="Cambria Math"/>
          <w:lang w:val="en-US"/>
        </w:rPr>
        <w:t>‑</w:t>
      </w:r>
      <w:r w:rsidRPr="0018455D">
        <w:rPr>
          <w:rFonts w:eastAsia="Times New Roman"/>
          <w:lang w:val="en-US"/>
        </w:rPr>
        <w:t>related potential (ERP) component that is consistently found to be attenuated in individuals with schizophrenia</w:t>
      </w:r>
      <w:r w:rsidRPr="0018455D">
        <w:rPr>
          <w:rFonts w:eastAsia="Times New Roman"/>
          <w:lang w:val="en-US"/>
        </w:rPr>
        <w:fldChar w:fldCharType="begin"/>
      </w:r>
      <w:r w:rsidR="00C00DEE" w:rsidRPr="0018455D">
        <w:rPr>
          <w:rFonts w:eastAsia="Times New Roman"/>
          <w:lang w:val="en-US"/>
        </w:rPr>
        <w:instrText xml:space="preserve"> ADDIN ZOTERO_ITEM CSL_CITATION {"citationID":"bnTj7oGF","properties":{"formattedCitation":"\\super 47,48\\nosupersub{}","plainCitation":"47,48","noteIndex":0},"citationItems":[{"id":4926,"uris":["http://zotero.org/users/9264269/items/2PGZAC73"],"itemData":{"id":4926,"type":"article-journal","container-title":"Biological Psychology","DOI":"10.1016/j.biopsycho.2015.10.010","ISSN":"0301-0511","language":"en","license":"https://www.elsevier.com/tdm/userlicense/1.0/","note":"publisher: Elsevier BV","page":"36-40","source":"Crossref","title":"Mismatch negativity (MMN) as biomarker predicting psychosis in clinically at-risk individuals","volume":"116","author":[{"family":"Näätänen","given":"Risto"},{"family":"Todd","given":"Juanita"},{"family":"Schall","given":"Ulrich"}],"issued":{"date-parts":[["2016",4]]}}},{"id":4927,"uris":["http://zotero.org/users/9264269/items/FJSLSU66"],"itemData":{"id":4927,"type":"article-journal","container-title":"Frontiers in Psychiatry","DOI":"10.3389/fpsyt.2020.00660","ISSN":"1664-0640","journalAbbreviation":"Front. Psychiatry","license":"https://creativecommons.org/licenses/by/4.0/","note":"publisher: Frontiers Media SA","source":"Crossref","title":"A Predictive Coding Perspective on Mismatch Negativity Impairment in Schizophrenia","URL":"https://www.frontiersin.org/article/10.3389/fpsyt.2020.00660/full","volume":"11","author":[{"family":"Kirihara","given":"Kenji"},{"family":"Tada","given":"Mariko"},{"family":"Koshiyama","given":"Daisuke"},{"family":"Fujioka","given":"Mao"},{"family":"Usui","given":"Kaori"},{"family":"Araki","given":"Tsuyoshi"},{"family":"Kasai","given":"Kiyoto"}],"accessed":{"date-parts":[["2025",7,20]]},"issued":{"date-parts":[["2020",7,8]]}}}],"schema":"https://github.com/citation-style-language/schema/raw/master/csl-citation.json"} </w:instrText>
      </w:r>
      <w:r w:rsidRPr="0018455D">
        <w:rPr>
          <w:rFonts w:eastAsia="Times New Roman"/>
          <w:lang w:val="en-US"/>
        </w:rPr>
        <w:fldChar w:fldCharType="separate"/>
      </w:r>
      <w:r w:rsidR="00C00DEE" w:rsidRPr="0018455D">
        <w:rPr>
          <w:vertAlign w:val="superscript"/>
          <w:lang w:val="en-US"/>
        </w:rPr>
        <w:t>47,48</w:t>
      </w:r>
      <w:r w:rsidRPr="0018455D">
        <w:rPr>
          <w:rFonts w:eastAsia="Times New Roman"/>
          <w:lang w:val="en-US"/>
        </w:rPr>
        <w:fldChar w:fldCharType="end"/>
      </w:r>
      <w:r w:rsidRPr="0018455D">
        <w:rPr>
          <w:rFonts w:eastAsia="Times New Roman"/>
          <w:lang w:val="en-US"/>
        </w:rPr>
        <w:t>. This MMN attenuation—thought to index aberrant prediction error (PE) signaling in auditory cortex—is not only observed in patients but also in their first</w:t>
      </w:r>
      <w:r w:rsidRPr="0018455D">
        <w:rPr>
          <w:rFonts w:ascii="Cambria Math" w:eastAsia="Times New Roman" w:hAnsi="Cambria Math" w:cs="Cambria Math"/>
          <w:lang w:val="en-US"/>
        </w:rPr>
        <w:t>‑</w:t>
      </w:r>
      <w:r w:rsidRPr="0018455D">
        <w:rPr>
          <w:rFonts w:eastAsia="Times New Roman"/>
          <w:lang w:val="en-US"/>
        </w:rPr>
        <w:t>degree relatives, and it has been shown to predict the transition to psychosis in individuals at clinical high risk. These findings support the hypothesis that MMN reduction reflects disruptions in underlying predictive coding mechanisms. Importantly, MMN impairment has been associated with poor prognosis: remitted patients tend to show less MMN attenuation</w:t>
      </w:r>
      <w:r w:rsidRPr="0018455D">
        <w:rPr>
          <w:rFonts w:eastAsia="Times New Roman"/>
          <w:lang w:val="en-US"/>
        </w:rPr>
        <w:fldChar w:fldCharType="begin"/>
      </w:r>
      <w:r w:rsidR="00C00DEE" w:rsidRPr="0018455D">
        <w:rPr>
          <w:rFonts w:eastAsia="Times New Roman"/>
          <w:lang w:val="en-US"/>
        </w:rPr>
        <w:instrText xml:space="preserve"> ADDIN ZOTERO_ITEM CSL_CITATION {"citationID":"rqm3z0HZ","properties":{"formattedCitation":"\\super 49,50\\nosupersub{}","plainCitation":"49,50","noteIndex":0},"citationItems":[{"id":4929,"uris":["http://zotero.org/users/9264269/items/5PS9AJ3M"],"itemData":{"id":4929,"type":"article-journal","container-title":"Clinical Psychopharmacology and Neuroscience","DOI":"10.9758/cpn.2020.18.1.127","ISSN":"1738-1088, 2093-4327","issue":"1","journalAbbreviation":"Clin Psychopharmacol Neurosci","language":"en","license":"http://creativecommons.org/licenses/by-nc/4.0","note":"publisher: Korean College of Neuropsychopharmacology","page":"127-135","source":"Crossref","title":"Mismatch Negativity Indices as a Prognostic Factor for Remission in Schizophrenia","volume":"18","author":[{"family":"Kim","given":"Ji Sun"},{"family":"Kwon","given":"Young Joon"},{"family":"Lee","given":"Hwa Young"},{"family":"Lee","given":"Ho-Sung"},{"family":"Kim","given":"Sungkean"},{"family":"Shim","given":"Se-hoon"}],"issued":{"date-parts":[["2020",2,29]]}}},{"id":4931,"uris":["http://zotero.org/users/9264269/items/KS3LGR32"],"itemData":{"id":4931,"type":"article-journal","container-title":"Schizophrenia Bulletin","DOI":"10.1093/schbul/sbx102","ISSN":"0586-7614, 1745-1701","issue":"3","language":"en","license":"https://academic.oup.com/journals/pages/about_us/legal/notices","note":"publisher: Oxford University Press (OUP)","page":"575-583","source":"Crossref","title":"Predicting Remission in Subjects at Clinical High Risk for Psychosis Using Mismatch Negativity","volume":"44","author":[{"family":"Kim","given":"Minah"},{"family":"Lee","given":"Tak Hyung"},{"family":"Yoon","given":"Youngwoo Bryan"},{"family":"Lee","given":"Tae Young"},{"family":"Kwon","given":"Jun Soo"}],"issued":{"date-parts":[["2018",4,6]]}}}],"schema":"https://github.com/citation-style-language/schema/raw/master/csl-citation.json"} </w:instrText>
      </w:r>
      <w:r w:rsidRPr="0018455D">
        <w:rPr>
          <w:rFonts w:eastAsia="Times New Roman"/>
          <w:lang w:val="en-US"/>
        </w:rPr>
        <w:fldChar w:fldCharType="separate"/>
      </w:r>
      <w:r w:rsidR="00C00DEE" w:rsidRPr="0018455D">
        <w:rPr>
          <w:vertAlign w:val="superscript"/>
          <w:lang w:val="en-US"/>
        </w:rPr>
        <w:t>49,50</w:t>
      </w:r>
      <w:r w:rsidRPr="0018455D">
        <w:rPr>
          <w:rFonts w:eastAsia="Times New Roman"/>
          <w:lang w:val="en-US"/>
        </w:rPr>
        <w:fldChar w:fldCharType="end"/>
      </w:r>
      <w:r w:rsidRPr="0018455D">
        <w:rPr>
          <w:rFonts w:eastAsia="Times New Roman"/>
          <w:lang w:val="en-US"/>
        </w:rPr>
        <w:t xml:space="preserve"> </w:t>
      </w:r>
      <w:r w:rsidR="00DC7DD8" w:rsidRPr="0018455D">
        <w:rPr>
          <w:rFonts w:eastAsia="Times New Roman"/>
          <w:lang w:val="en-US"/>
        </w:rPr>
        <w:t xml:space="preserve">, </w:t>
      </w:r>
      <w:r w:rsidRPr="0018455D">
        <w:rPr>
          <w:rFonts w:eastAsia="Times New Roman"/>
          <w:lang w:val="en-US"/>
        </w:rPr>
        <w:t>suggesting a link between MMN deficits and learning abnormalities such as higher prediction errors and reduced learning rates. However, Erickson et al. reported that MMN deficits are not associated with illness duration and do not appear to worsen over the lifespan</w:t>
      </w:r>
      <w:r w:rsidRPr="0018455D">
        <w:rPr>
          <w:rFonts w:eastAsia="Times New Roman"/>
          <w:lang w:val="en-US"/>
        </w:rPr>
        <w:fldChar w:fldCharType="begin"/>
      </w:r>
      <w:r w:rsidR="00C00DEE" w:rsidRPr="0018455D">
        <w:rPr>
          <w:rFonts w:eastAsia="Times New Roman"/>
          <w:lang w:val="en-US"/>
        </w:rPr>
        <w:instrText xml:space="preserve"> ADDIN ZOTERO_ITEM CSL_CITATION {"citationID":"uobahcTk","properties":{"formattedCitation":"\\super 51\\nosupersub{}","plainCitation":"51","noteIndex":0},"citationItems":[{"id":4933,"uris":["http://zotero.org/users/9264269/items/2GT735LA"],"itemData":{"id":4933,"type":"article-journal","container-title":"Biological Psychiatry","DOI":"10.1016/j.biopsych.2015.08.025","ISSN":"0006-3223","issue":"12","language":"en","license":"https://www.elsevier.com/tdm/userlicense/1.0/","note":"publisher: Elsevier BV","page":"980-987","source":"Crossref","title":"A Meta-Analysis of Mismatch Negativity in Schizophrenia: From Clinical Risk to Disease Specificity and Progression","title-short":"A Meta-Analysis of Mismatch Negativity in Schizophrenia","volume":"79","author":[{"family":"Erickson","given":"Molly A."},{"family":"Ruffle","given":"Abigail"},{"family":"Gold","given":"James M."}],"issued":{"date-parts":[["2016",6]]}}}],"schema":"https://github.com/citation-style-language/schema/raw/master/csl-citation.json"} </w:instrText>
      </w:r>
      <w:r w:rsidRPr="0018455D">
        <w:rPr>
          <w:rFonts w:eastAsia="Times New Roman"/>
          <w:lang w:val="en-US"/>
        </w:rPr>
        <w:fldChar w:fldCharType="separate"/>
      </w:r>
      <w:r w:rsidR="00C00DEE" w:rsidRPr="0018455D">
        <w:rPr>
          <w:vertAlign w:val="superscript"/>
          <w:lang w:val="en-US"/>
        </w:rPr>
        <w:t>51</w:t>
      </w:r>
      <w:r w:rsidRPr="0018455D">
        <w:rPr>
          <w:rFonts w:eastAsia="Times New Roman"/>
          <w:lang w:val="en-US"/>
        </w:rPr>
        <w:fldChar w:fldCharType="end"/>
      </w:r>
      <w:r w:rsidRPr="0018455D">
        <w:rPr>
          <w:rFonts w:eastAsia="Times New Roman"/>
          <w:lang w:val="en-US"/>
        </w:rPr>
        <w:t>. In contrast, our findings indicate that poorer prognostic factors—such as male gender and longer illness duration—are associated with higher PE and impaired learning. This supports the notion that disrupted prediction error signaling may represent a core and persistent feature of schizophrenia.</w:t>
      </w:r>
    </w:p>
    <w:p w14:paraId="3D0BEE4B" w14:textId="77777777" w:rsidR="006A2AB3" w:rsidRPr="0018455D" w:rsidRDefault="006A2AB3" w:rsidP="00511BB7">
      <w:pPr>
        <w:rPr>
          <w:rFonts w:eastAsia="Times New Roman"/>
          <w:lang w:val="en-US"/>
        </w:rPr>
      </w:pPr>
    </w:p>
    <w:p w14:paraId="51F5BD34" w14:textId="77777777" w:rsidR="006A2AB3" w:rsidRPr="0018455D" w:rsidRDefault="006A2AB3" w:rsidP="00511BB7">
      <w:pPr>
        <w:rPr>
          <w:rFonts w:eastAsia="Times New Roman"/>
          <w:lang w:val="en-US"/>
        </w:rPr>
      </w:pPr>
    </w:p>
    <w:p w14:paraId="7A80988C" w14:textId="4EDBB113" w:rsidR="00087373" w:rsidRPr="0018455D" w:rsidRDefault="006A2464" w:rsidP="00511BB7">
      <w:pPr>
        <w:rPr>
          <w:rFonts w:eastAsia="Times New Roman"/>
          <w:b/>
          <w:bCs/>
          <w:lang w:val="en-US"/>
        </w:rPr>
      </w:pPr>
      <w:r w:rsidRPr="0018455D">
        <w:rPr>
          <w:rFonts w:eastAsia="Times New Roman"/>
          <w:b/>
          <w:bCs/>
          <w:lang w:val="en-US"/>
        </w:rPr>
        <w:t>4.</w:t>
      </w:r>
      <w:proofErr w:type="gramStart"/>
      <w:r w:rsidRPr="0018455D">
        <w:rPr>
          <w:rFonts w:eastAsia="Times New Roman"/>
          <w:b/>
          <w:bCs/>
          <w:lang w:val="en-US"/>
        </w:rPr>
        <w:t>3.</w:t>
      </w:r>
      <w:r w:rsidR="00087373" w:rsidRPr="0018455D">
        <w:rPr>
          <w:rFonts w:eastAsia="Times New Roman"/>
          <w:b/>
          <w:bCs/>
          <w:lang w:val="en-US"/>
        </w:rPr>
        <w:t>Neural</w:t>
      </w:r>
      <w:proofErr w:type="gramEnd"/>
      <w:r w:rsidR="00087373" w:rsidRPr="0018455D">
        <w:rPr>
          <w:rFonts w:eastAsia="Times New Roman"/>
          <w:b/>
          <w:bCs/>
          <w:lang w:val="en-US"/>
        </w:rPr>
        <w:t xml:space="preserve"> Correlates of Prediction Errors</w:t>
      </w:r>
    </w:p>
    <w:p w14:paraId="09881699" w14:textId="70082191" w:rsidR="00087373" w:rsidRPr="0018455D" w:rsidRDefault="00087373" w:rsidP="00511BB7">
      <w:pPr>
        <w:rPr>
          <w:lang w:val="en-US"/>
        </w:rPr>
      </w:pPr>
      <w:r w:rsidRPr="0018455D">
        <w:rPr>
          <w:lang w:val="en-US"/>
        </w:rPr>
        <w:t>Our results align with hierarchical predictive</w:t>
      </w:r>
      <w:r w:rsidRPr="0018455D">
        <w:rPr>
          <w:lang w:val="en-US"/>
        </w:rPr>
        <w:noBreakHyphen/>
        <w:t>coding accounts of schizophrenia: healthy controls (HC) showed robust prediction</w:t>
      </w:r>
      <w:r w:rsidRPr="0018455D">
        <w:rPr>
          <w:lang w:val="en-US"/>
        </w:rPr>
        <w:noBreakHyphen/>
        <w:t>error (PE) signaling in the temporo</w:t>
      </w:r>
      <w:r w:rsidRPr="0018455D">
        <w:rPr>
          <w:lang w:val="en-US"/>
        </w:rPr>
        <w:noBreakHyphen/>
        <w:t>parietal junction (TPJ), a trans</w:t>
      </w:r>
      <w:r w:rsidRPr="0018455D">
        <w:rPr>
          <w:lang w:val="en-US"/>
        </w:rPr>
        <w:noBreakHyphen/>
        <w:t>modal hub implicated in mentalizing and belief updating</w:t>
      </w:r>
      <w:r w:rsidRPr="0018455D">
        <w:rPr>
          <w:lang w:val="en-US"/>
        </w:rPr>
        <w:fldChar w:fldCharType="begin"/>
      </w:r>
      <w:r w:rsidR="00C00DEE" w:rsidRPr="0018455D">
        <w:rPr>
          <w:lang w:val="en-US"/>
        </w:rPr>
        <w:instrText xml:space="preserve"> ADDIN ZOTERO_ITEM CSL_CITATION {"citationID":"tsW4jwIw","properties":{"formattedCitation":"\\super 52\\nosupersub{}","plainCitation":"52","noteIndex":0},"citationItems":[{"id":4888,"uris":["http://zotero.org/users/9264269/items/9XC7URRI"],"itemData":{"id":4888,"type":"article-journal","abstract":"Abstract               Abnormal processes of learning from prediction errors, i.e. the discrepancies between expectations and outcomes, are thought to underlie motivational impairments in schizophrenia. Although dopaminergic abnormalities in the mesocorticolimbic reward circuit have been found in patients with schizophrenia, the pathway through which prediction error signals are processed in schizophrenia has yet to be elucidated. To determine the neural correlates of prediction error processing in schizophrenia, we conducted a meta-analysis of whole-brain neuroimaging studies that investigated prediction error signal processing in schizophrenia patients and healthy controls. A total of 14 studies (324 schizophrenia patients and 348 healthy controls) using the reinforcement learning paradigm were included. Our meta-analysis showed that, relative to healthy controls, schizophrenia patients showed increased activity in the precentral gyrus and middle frontal gyrus and reduced activity in the mesolimbic circuit, including the striatum, thalamus, amygdala, hippocampus, anterior cingulate cortex, insula, superior temporal gyrus, and cerebellum, when processing prediction errors. We also found hyperactivity in frontal areas and hypoactivity in mesolimbic areas when encoding prediction error signals in schizophrenia patients, potentially indicating abnormal dopamine signaling of reward prediction error and suggesting failure to represent the value of alternative responses during prediction error learning and decision making.","container-title":"Cerebral Cortex","DOI":"10.1093/cercor/bhad471","ISSN":"1047-3211, 1460-2199","issue":"1","language":"en","license":"https://academic.oup.com/pages/standard-publication-reuse-rights","note":"publisher: Oxford University Press (OUP)","source":"Crossref","title":"Neural correlates of prediction error in patients with schizophrenia: evidence from an fMRI meta-analysis","title-short":"Neural correlates of prediction error in patients with schizophrenia","URL":"https://academic.oup.com/cercor/article/doi/10.1093/cercor/bhad471/7461975","volume":"34","author":[{"family":"Yang","given":"Xun"},{"family":"Song","given":"Yuan"},{"family":"Zou","given":"Yuhan"},{"family":"Li","given":"Yilin"},{"family":"Zeng","given":"Jianguang"}],"accessed":{"date-parts":[["2025",7,15]]},"issued":{"date-parts":[["2024",1,14]]}}}],"schema":"https://github.com/citation-style-language/schema/raw/master/csl-citation.json"} </w:instrText>
      </w:r>
      <w:r w:rsidRPr="0018455D">
        <w:rPr>
          <w:lang w:val="en-US"/>
        </w:rPr>
        <w:fldChar w:fldCharType="separate"/>
      </w:r>
      <w:r w:rsidR="00C00DEE" w:rsidRPr="0018455D">
        <w:rPr>
          <w:vertAlign w:val="superscript"/>
          <w:lang w:val="en-US"/>
        </w:rPr>
        <w:t>52</w:t>
      </w:r>
      <w:r w:rsidRPr="0018455D">
        <w:rPr>
          <w:lang w:val="en-US"/>
        </w:rPr>
        <w:fldChar w:fldCharType="end"/>
      </w:r>
      <w:r w:rsidRPr="0018455D">
        <w:rPr>
          <w:lang w:val="en-US"/>
        </w:rPr>
        <w:t xml:space="preserve">. HC group demonstrated activations in both low-level (occipital) and </w:t>
      </w:r>
      <w:proofErr w:type="gramStart"/>
      <w:r w:rsidRPr="0018455D">
        <w:rPr>
          <w:lang w:val="en-US"/>
        </w:rPr>
        <w:t>higher-order</w:t>
      </w:r>
      <w:proofErr w:type="gramEnd"/>
      <w:r w:rsidRPr="0018455D">
        <w:rPr>
          <w:lang w:val="en-US"/>
        </w:rPr>
        <w:t xml:space="preserve"> (TPJ) for belief updating in social context. Whereas individuals with schizophrenia failed to engage this higher</w:t>
      </w:r>
      <w:r w:rsidRPr="0018455D">
        <w:rPr>
          <w:lang w:val="en-US"/>
        </w:rPr>
        <w:noBreakHyphen/>
        <w:t>order region and instead displayed PE</w:t>
      </w:r>
      <w:r w:rsidRPr="0018455D">
        <w:rPr>
          <w:lang w:val="en-US"/>
        </w:rPr>
        <w:noBreakHyphen/>
        <w:t>related activity confined to lower</w:t>
      </w:r>
      <w:r w:rsidRPr="0018455D">
        <w:rPr>
          <w:lang w:val="en-US"/>
        </w:rPr>
        <w:noBreakHyphen/>
        <w:t xml:space="preserve">level visual cortices and the cerebellum. </w:t>
      </w:r>
    </w:p>
    <w:p w14:paraId="44D7AFC4" w14:textId="77777777" w:rsidR="00087373" w:rsidRPr="0018455D" w:rsidRDefault="00087373" w:rsidP="00511BB7">
      <w:pPr>
        <w:rPr>
          <w:lang w:val="en-US"/>
        </w:rPr>
      </w:pPr>
    </w:p>
    <w:p w14:paraId="217ED749" w14:textId="2379DD21" w:rsidR="00087373" w:rsidRPr="0018455D" w:rsidRDefault="00087373" w:rsidP="00511BB7">
      <w:pPr>
        <w:rPr>
          <w:lang w:val="en-US"/>
        </w:rPr>
      </w:pPr>
      <w:r w:rsidRPr="0018455D">
        <w:rPr>
          <w:lang w:val="en-US"/>
        </w:rPr>
        <w:t>This downward shift suggests that, when higher</w:t>
      </w:r>
      <w:r w:rsidR="00AC392A" w:rsidRPr="0018455D">
        <w:rPr>
          <w:lang w:val="en-US"/>
        </w:rPr>
        <w:t>-</w:t>
      </w:r>
      <w:r w:rsidRPr="0018455D">
        <w:rPr>
          <w:lang w:val="en-US"/>
        </w:rPr>
        <w:t>level predictions are imprecise or under</w:t>
      </w:r>
      <w:r w:rsidRPr="0018455D">
        <w:rPr>
          <w:lang w:val="en-US"/>
        </w:rPr>
        <w:noBreakHyphen/>
        <w:t>weighted in schizophrenia</w:t>
      </w:r>
      <w:r w:rsidRPr="0018455D">
        <w:rPr>
          <w:lang w:val="en-US"/>
        </w:rPr>
        <w:fldChar w:fldCharType="begin"/>
      </w:r>
      <w:r w:rsidR="00C00DEE" w:rsidRPr="0018455D">
        <w:rPr>
          <w:lang w:val="en-US"/>
        </w:rPr>
        <w:instrText xml:space="preserve"> ADDIN ZOTERO_ITEM CSL_CITATION {"citationID":"FLJwNIuy","properties":{"formattedCitation":"\\super 53\\uc0\\u8211{}56\\nosupersub{}","plainCitation":"53–56","noteIndex":0},"citationItems":[{"id":4938,"uris":["http://zotero.org/users/9264269/items/9V5H6MP6"],"itemData":{"id":4938,"type":"article-journal","container-title":"Schizophrenia Bulletin","DOI":"10.1093/schbul/sbx189","ISSN":"0586-7614, 1745-1701","language":"en","note":"publisher: Oxford University Press (OUP)","source":"Crossref","title":"Delusion Proneness is Linked to a Reduced Usage of Prior Beliefs in Perceptual Decisions","URL":"https://academic.oup.com/schizophreniabulletin/advance-article/doi/10.1093/schbul/sbx189/4818230","author":[{"family":"Stuke","given":"Heiner"},{"family":"Weilnhammer","given":"Veith Andreas"},{"family":"Sterzer","given":"Philipp"},{"family":"Schmack","given":"Katharina"}],"accessed":{"date-parts":[["2025",7,20]]},"issued":{"date-parts":[["2018",1,20]]}}},{"id":4936,"uris":["http://zotero.org/users/9264269/items/YQG856HU"],"itemData":{"id":4936,"type":"article-journal","container-title":"Journal of Abnormal Psychology","DOI":"10.1037/abn0000494","ISSN":"1939-1846, 0021-843X","issue":"6","language":"en","license":"http://creativecommons.org/licenses/by/3.0/","note":"publisher: American Psychological Association (APA)","page":"581-598","source":"Crossref","title":"Influence of prior beliefs on perception in early psychosis: Effects of illness stage and hierarchical level of belief.","title-short":"Influence of prior beliefs on perception in early psychosis","volume":"129","author":[{"family":"Haarsma","given":"Joost"},{"family":"Knolle","given":"Franziska"},{"family":"Griffin","given":"Juliet D."},{"family":"Taverne","given":"Hilde"},{"family":"Mada","given":"Marius"},{"family":"Goodyer","given":"Ian M."},{"literal":"The Nspn Consortium"},{"family":"Fletcher","given":"Paul C."},{"family":"Murray","given":"Graham K."}],"issued":{"date-parts":[["2020",8]]}}},{"id":4935,"uris":["http://zotero.org/users/9264269/items/24TTAFW6"],"itemData":{"id":4935,"type":"article-journal","container-title":"Nature Reviews Neuroscience","DOI":"10.1038/nrn2536","ISSN":"1471-003X, 1471-0048","issue":"1","journalAbbreviation":"Nat Rev Neurosci","language":"en","license":"http://www.springer.com/tdm","note":"publisher: Springer Science and Business Media LLC","page":"48-58","source":"Crossref","title":"Perceiving is believing: a Bayesian approach to explaining the positive symptoms of schizophrenia","title-short":"Perceiving is believing","volume":"10","author":[{"family":"Fletcher","given":"Paul C."},{"family":"Frith","given":"Chris D."}],"issued":{"date-parts":[["2009",1]]}}},{"id":382,"uris":["http://zotero.org/users/9264269/items/D6F6LLRB"],"itemData":{"id":382,"type":"document","abstract":"Fueled by developments in computational neuroscience, there has been increasing interest in the underlying neurocomputational mechanisms of psychosis. One successful approach involves predictive coding and Bayesian inference. Here, inferences regarding the current state of the world are made by combining prior beliefs with incoming sensory signals. Mismatches between prior beliefs and incoming signals constitute prediction errors that drive new learning. Psychosis has been suggested to result from a decreased precision in the encoding of prior beliefs relative to the sensory data, thereby garnering maladaptive inferences. Here, we review the current evidence for aberrant predictive coding and discuss challenges for this canonical predictive coding account of psychosis. For example, hallucinations and delusions may relate to distinct alterations in predictive coding, despite their common co-occurrence. More broadly, some studies implicate weakened prior beliefs in psychosis, and others find stronger priors. These challenges might be answered with a more nuanced view of predictive coding. Different priors may be specified for different sensory modalities and their integration, and deficits in each modality need not be uniform. Furthermore, hierarchical organization may be critical. Altered processes at lower levels of a hierarchy need not be linearly related to processes at higher levels (and vice versa). Finally, canonical theories do not highlight active inference—the process through which the effects of our actions on our sensations are anticipated and minimized. It is possible that conflicting findings might be reconciled by considering these complexities, portending a framework for psychosis more equipped to deal with its many manifestations.","note":"ISSN: 18732402\nissue: 9\npage: 634–643\ncontainer-title: Biological Psychiatry\nvolume: 84\nDOI: 10.1016/j.biopsych.2018.05.015\nPMID: 30007575","publisher":"Elsevier USA","title":"The Predictive Coding Account of Psychosis","author":[{"family":"Sterzer","given":"Philipp"},{"family":"Adams","given":"Rick A."},{"family":"Fletcher","given":"Paul"},{"family":"Frith","given":"Chris"},{"family":"Lawrie","given":"Stephen M."},{"family":"Muckli","given":"Lars"},{"family":"Petrovic","given":"Predrag"},{"family":"Uhlhaas","given":"Peter"},{"family":"Voss","given":"Martin"},{"family":"Corlett","given":"Philip R."}],"issued":{"date-parts":[["2018",11]]}}}],"schema":"https://github.com/citation-style-language/schema/raw/master/csl-citation.json"} </w:instrText>
      </w:r>
      <w:r w:rsidRPr="0018455D">
        <w:rPr>
          <w:lang w:val="en-US"/>
        </w:rPr>
        <w:fldChar w:fldCharType="separate"/>
      </w:r>
      <w:r w:rsidR="00C00DEE" w:rsidRPr="0018455D">
        <w:rPr>
          <w:vertAlign w:val="superscript"/>
          <w:lang w:val="en-US"/>
        </w:rPr>
        <w:t>53–56</w:t>
      </w:r>
      <w:r w:rsidRPr="0018455D">
        <w:rPr>
          <w:lang w:val="en-US"/>
        </w:rPr>
        <w:fldChar w:fldCharType="end"/>
      </w:r>
      <w:r w:rsidRPr="0018455D">
        <w:rPr>
          <w:lang w:val="en-US"/>
        </w:rPr>
        <w:t>, unimodal sensory circuits assume a disproportionate role in registering discrepancies between expected and incoming information. The concomitant SZ &gt; HC activation in cerebellar–occipital circuitry may represent a compensatory attempt to refine sensory timing and error calibration in the face of deficient TPJ involvement. Together, these findings reinforce the view that disrupted hierarchical weighting—and not merely reduced dopaminergic signaling—underlie impaired social</w:t>
      </w:r>
      <w:r w:rsidRPr="0018455D">
        <w:rPr>
          <w:lang w:val="en-US"/>
        </w:rPr>
        <w:noBreakHyphen/>
        <w:t xml:space="preserve">cognitive inference in schizophrenia. </w:t>
      </w:r>
    </w:p>
    <w:p w14:paraId="1A15C046" w14:textId="77777777" w:rsidR="00087373" w:rsidRPr="0018455D" w:rsidRDefault="00087373" w:rsidP="00511BB7">
      <w:pPr>
        <w:rPr>
          <w:lang w:val="en-US"/>
        </w:rPr>
      </w:pPr>
    </w:p>
    <w:p w14:paraId="4F7DEC1C" w14:textId="3B395B3F" w:rsidR="00087373" w:rsidRPr="0018455D" w:rsidRDefault="00087373" w:rsidP="00511BB7">
      <w:pPr>
        <w:rPr>
          <w:lang w:val="en-US"/>
        </w:rPr>
      </w:pPr>
      <w:r w:rsidRPr="0018455D">
        <w:rPr>
          <w:lang w:val="en-US"/>
        </w:rPr>
        <w:t>Beyond the hierarchical reweighting evident in our task, recent meta</w:t>
      </w:r>
      <w:r w:rsidRPr="0018455D">
        <w:rPr>
          <w:rFonts w:ascii="Cambria Math" w:hAnsi="Cambria Math" w:cs="Cambria Math"/>
          <w:lang w:val="en-US"/>
        </w:rPr>
        <w:t>‐</w:t>
      </w:r>
      <w:r w:rsidRPr="0018455D">
        <w:rPr>
          <w:lang w:val="en-US"/>
        </w:rPr>
        <w:t>analytic evidence suggests that altered cerebellar involvement is a hallmark of prediction</w:t>
      </w:r>
      <w:r w:rsidRPr="0018455D">
        <w:rPr>
          <w:rFonts w:ascii="Cambria Math" w:hAnsi="Cambria Math" w:cs="Cambria Math"/>
          <w:lang w:val="en-US"/>
        </w:rPr>
        <w:t>‐</w:t>
      </w:r>
      <w:r w:rsidRPr="0018455D">
        <w:rPr>
          <w:lang w:val="en-US"/>
        </w:rPr>
        <w:t>error dysfunction in schizophrenia. Xun Yang and colleagues (2024) synthesized 14 fMRI studies and reported a broad pattern of mesolimbic hypoactivity—including the striatum, thalamus, amygdala, hippocampus, anterior cingulate, insula, superior temporal gyrus, and notably the cerebellum—when patients processed prediction error</w:t>
      </w:r>
      <w:r w:rsidRPr="0018455D">
        <w:rPr>
          <w:lang w:val="en-US"/>
        </w:rPr>
        <w:fldChar w:fldCharType="begin"/>
      </w:r>
      <w:r w:rsidR="00C00DEE" w:rsidRPr="0018455D">
        <w:rPr>
          <w:lang w:val="en-US"/>
        </w:rPr>
        <w:instrText xml:space="preserve"> ADDIN ZOTERO_ITEM CSL_CITATION {"citationID":"sjfTkQ84","properties":{"formattedCitation":"\\super 52\\nosupersub{}","plainCitation":"52","noteIndex":0},"citationItems":[{"id":4888,"uris":["http://zotero.org/users/9264269/items/9XC7URRI"],"itemData":{"id":4888,"type":"article-journal","abstract":"Abstract               Abnormal processes of learning from prediction errors, i.e. the discrepancies between expectations and outcomes, are thought to underlie motivational impairments in schizophrenia. Although dopaminergic abnormalities in the mesocorticolimbic reward circuit have been found in patients with schizophrenia, the pathway through which prediction error signals are processed in schizophrenia has yet to be elucidated. To determine the neural correlates of prediction error processing in schizophrenia, we conducted a meta-analysis of whole-brain neuroimaging studies that investigated prediction error signal processing in schizophrenia patients and healthy controls. A total of 14 studies (324 schizophrenia patients and 348 healthy controls) using the reinforcement learning paradigm were included. Our meta-analysis showed that, relative to healthy controls, schizophrenia patients showed increased activity in the precentral gyrus and middle frontal gyrus and reduced activity in the mesolimbic circuit, including the striatum, thalamus, amygdala, hippocampus, anterior cingulate cortex, insula, superior temporal gyrus, and cerebellum, when processing prediction errors. We also found hyperactivity in frontal areas and hypoactivity in mesolimbic areas when encoding prediction error signals in schizophrenia patients, potentially indicating abnormal dopamine signaling of reward prediction error and suggesting failure to represent the value of alternative responses during prediction error learning and decision making.","container-title":"Cerebral Cortex","DOI":"10.1093/cercor/bhad471","ISSN":"1047-3211, 1460-2199","issue":"1","language":"en","license":"https://academic.oup.com/pages/standard-publication-reuse-rights","note":"publisher: Oxford University Press (OUP)","source":"Crossref","title":"Neural correlates of prediction error in patients with schizophrenia: evidence from an fMRI meta-analysis","title-short":"Neural correlates of prediction error in patients with schizophrenia","URL":"https://academic.oup.com/cercor/article/doi/10.1093/cercor/bhad471/7461975","volume":"34","author":[{"family":"Yang","given":"Xun"},{"family":"Song","given":"Yuan"},{"family":"Zou","given":"Yuhan"},{"family":"Li","given":"Yilin"},{"family":"Zeng","given":"Jianguang"}],"accessed":{"date-parts":[["2025",7,15]]},"issued":{"date-parts":[["2024",1,14]]}}}],"schema":"https://github.com/citation-style-language/schema/raw/master/csl-citation.json"} </w:instrText>
      </w:r>
      <w:r w:rsidRPr="0018455D">
        <w:rPr>
          <w:lang w:val="en-US"/>
        </w:rPr>
        <w:fldChar w:fldCharType="separate"/>
      </w:r>
      <w:r w:rsidR="00C00DEE" w:rsidRPr="0018455D">
        <w:rPr>
          <w:vertAlign w:val="superscript"/>
          <w:lang w:val="en-US"/>
        </w:rPr>
        <w:t>52</w:t>
      </w:r>
      <w:r w:rsidRPr="0018455D">
        <w:rPr>
          <w:lang w:val="en-US"/>
        </w:rPr>
        <w:fldChar w:fldCharType="end"/>
      </w:r>
      <w:r w:rsidRPr="0018455D">
        <w:rPr>
          <w:lang w:val="en-US"/>
        </w:rPr>
        <w:t>. In contrast, our finding of increased cerebellar activation in SZ &gt; HC likely reflects a task</w:t>
      </w:r>
      <w:r w:rsidRPr="0018455D">
        <w:rPr>
          <w:rFonts w:ascii="Cambria Math" w:hAnsi="Cambria Math" w:cs="Cambria Math"/>
          <w:lang w:val="en-US"/>
        </w:rPr>
        <w:t>‐</w:t>
      </w:r>
      <w:r w:rsidRPr="0018455D">
        <w:rPr>
          <w:lang w:val="en-US"/>
        </w:rPr>
        <w:t xml:space="preserve">specific compensatory recruitment of </w:t>
      </w:r>
      <w:proofErr w:type="spellStart"/>
      <w:r w:rsidRPr="0018455D">
        <w:rPr>
          <w:lang w:val="en-US"/>
        </w:rPr>
        <w:t>cerebello</w:t>
      </w:r>
      <w:proofErr w:type="spellEnd"/>
      <w:r w:rsidRPr="0018455D">
        <w:rPr>
          <w:lang w:val="en-US"/>
        </w:rPr>
        <w:t>–</w:t>
      </w:r>
      <w:proofErr w:type="spellStart"/>
      <w:r w:rsidRPr="0018455D">
        <w:rPr>
          <w:lang w:val="en-US"/>
        </w:rPr>
        <w:t>thalamo</w:t>
      </w:r>
      <w:proofErr w:type="spellEnd"/>
      <w:r w:rsidRPr="0018455D">
        <w:rPr>
          <w:lang w:val="en-US"/>
        </w:rPr>
        <w:t>–cortical loops, whereby patients lean on timing and error</w:t>
      </w:r>
      <w:r w:rsidRPr="0018455D">
        <w:rPr>
          <w:rFonts w:ascii="Cambria Math" w:hAnsi="Cambria Math" w:cs="Cambria Math"/>
          <w:lang w:val="en-US"/>
        </w:rPr>
        <w:t>‐</w:t>
      </w:r>
      <w:r w:rsidRPr="0018455D">
        <w:rPr>
          <w:lang w:val="en-US"/>
        </w:rPr>
        <w:t xml:space="preserve">calibration functions of the cerebellum to support deficient </w:t>
      </w:r>
      <w:proofErr w:type="spellStart"/>
      <w:r w:rsidRPr="0018455D">
        <w:rPr>
          <w:lang w:val="en-US"/>
        </w:rPr>
        <w:t>transmodal</w:t>
      </w:r>
      <w:proofErr w:type="spellEnd"/>
      <w:r w:rsidRPr="0018455D">
        <w:rPr>
          <w:lang w:val="en-US"/>
        </w:rPr>
        <w:t xml:space="preserve"> signaling.</w:t>
      </w:r>
    </w:p>
    <w:p w14:paraId="2CD7CE3B" w14:textId="77777777" w:rsidR="00087373" w:rsidRPr="0018455D" w:rsidRDefault="00087373" w:rsidP="00511BB7">
      <w:pPr>
        <w:rPr>
          <w:lang w:val="en-US"/>
        </w:rPr>
      </w:pPr>
    </w:p>
    <w:p w14:paraId="466420D6" w14:textId="73B8FCF8" w:rsidR="00C926DB" w:rsidRPr="0018455D" w:rsidRDefault="00087373" w:rsidP="00511BB7">
      <w:pPr>
        <w:rPr>
          <w:lang w:val="en-US"/>
        </w:rPr>
      </w:pPr>
      <w:r w:rsidRPr="0018455D">
        <w:rPr>
          <w:lang w:val="en-US"/>
        </w:rPr>
        <w:t>Moreover, theories of cerebellar sequencing propose that the cerebellum “predicts the future” by encoding temporal patterns and refining error signals</w:t>
      </w:r>
      <w:r w:rsidRPr="0018455D">
        <w:rPr>
          <w:lang w:val="en-US"/>
        </w:rPr>
        <w:fldChar w:fldCharType="begin"/>
      </w:r>
      <w:r w:rsidR="00C00DEE" w:rsidRPr="0018455D">
        <w:rPr>
          <w:lang w:val="en-US"/>
        </w:rPr>
        <w:instrText xml:space="preserve"> ADDIN ZOTERO_ITEM CSL_CITATION {"citationID":"G04v4Wms","properties":{"formattedCitation":"\\super 57\\nosupersub{}","plainCitation":"57","noteIndex":0},"citationItems":[{"id":4941,"uris":["http://zotero.org/users/9264269/items/IVWWQYZ3"],"itemData":{"id":4941,"type":"article-journal","container-title":"The Cerebellum","DOI":"10.1007/s12311-014-0616-x","ISSN":"1473-4222, 1473-4230","issue":"1","journalAbbreviation":"Cerebellum","language":"en","license":"http://www.springer.com/tdm","note":"publisher: Springer Science and Business Media LLC","page":"35-38","source":"Crossref","title":"Cerebellar Sequencing: a Trick for Predicting the Future","title-short":"Cerebellar Sequencing","volume":"14","author":[{"family":"Leggio","given":"M."},{"family":"Molinari","given":"M."}],"issued":{"date-parts":[["2015",2]]}}}],"schema":"https://github.com/citation-style-language/schema/raw/master/csl-citation.json"} </w:instrText>
      </w:r>
      <w:r w:rsidRPr="0018455D">
        <w:rPr>
          <w:lang w:val="en-US"/>
        </w:rPr>
        <w:fldChar w:fldCharType="separate"/>
      </w:r>
      <w:r w:rsidR="00C00DEE" w:rsidRPr="0018455D">
        <w:rPr>
          <w:vertAlign w:val="superscript"/>
          <w:lang w:val="en-US"/>
        </w:rPr>
        <w:t>57</w:t>
      </w:r>
      <w:r w:rsidRPr="0018455D">
        <w:rPr>
          <w:lang w:val="en-US"/>
        </w:rPr>
        <w:fldChar w:fldCharType="end"/>
      </w:r>
      <w:r w:rsidRPr="0018455D">
        <w:rPr>
          <w:lang w:val="en-US"/>
        </w:rPr>
        <w:t xml:space="preserve">, a function that could be </w:t>
      </w:r>
      <w:r w:rsidRPr="0018455D">
        <w:rPr>
          <w:lang w:val="en-US"/>
        </w:rPr>
        <w:lastRenderedPageBreak/>
        <w:t xml:space="preserve">up-regulated to compensate for under-weighted top-down predictions in schizophrenia, highlighting the TPJ and </w:t>
      </w:r>
      <w:proofErr w:type="spellStart"/>
      <w:r w:rsidRPr="0018455D">
        <w:rPr>
          <w:lang w:val="en-US"/>
        </w:rPr>
        <w:t>cerebello</w:t>
      </w:r>
      <w:proofErr w:type="spellEnd"/>
      <w:r w:rsidR="00AC392A" w:rsidRPr="0018455D">
        <w:rPr>
          <w:lang w:val="en-US"/>
        </w:rPr>
        <w:t>-</w:t>
      </w:r>
      <w:r w:rsidRPr="0018455D">
        <w:rPr>
          <w:lang w:val="en-US"/>
        </w:rPr>
        <w:t>cortical loops as potential targets for intervention.</w:t>
      </w:r>
    </w:p>
    <w:p w14:paraId="343AB452" w14:textId="77777777" w:rsidR="00C926DB" w:rsidRPr="0018455D" w:rsidRDefault="00C926DB" w:rsidP="00511BB7">
      <w:pPr>
        <w:rPr>
          <w:b/>
          <w:bCs/>
          <w:color w:val="EE0000"/>
          <w:lang w:val="en-US"/>
        </w:rPr>
      </w:pPr>
    </w:p>
    <w:p w14:paraId="70F47323" w14:textId="6FF827BE" w:rsidR="00087373" w:rsidRPr="0018455D" w:rsidRDefault="006A2464" w:rsidP="00511BB7">
      <w:pPr>
        <w:rPr>
          <w:b/>
          <w:bCs/>
          <w:sz w:val="28"/>
          <w:szCs w:val="28"/>
          <w:lang w:val="en-US"/>
        </w:rPr>
      </w:pPr>
      <w:r w:rsidRPr="0018455D">
        <w:rPr>
          <w:b/>
          <w:bCs/>
          <w:sz w:val="28"/>
          <w:szCs w:val="28"/>
          <w:lang w:val="en-US"/>
        </w:rPr>
        <w:t>5.</w:t>
      </w:r>
      <w:r w:rsidR="00087373" w:rsidRPr="0018455D">
        <w:rPr>
          <w:b/>
          <w:bCs/>
          <w:sz w:val="28"/>
          <w:szCs w:val="28"/>
          <w:lang w:val="en-US"/>
        </w:rPr>
        <w:t>Conclusion</w:t>
      </w:r>
    </w:p>
    <w:p w14:paraId="2769DE52" w14:textId="77777777" w:rsidR="001E7D07" w:rsidRPr="0018455D" w:rsidRDefault="001E7D07" w:rsidP="00511BB7">
      <w:pPr>
        <w:rPr>
          <w:b/>
          <w:bCs/>
          <w:sz w:val="28"/>
          <w:szCs w:val="28"/>
          <w:lang w:val="en-US"/>
        </w:rPr>
      </w:pPr>
    </w:p>
    <w:p w14:paraId="6CF2016B" w14:textId="28EFC8E2" w:rsidR="00087373" w:rsidRPr="0018455D" w:rsidRDefault="00087373" w:rsidP="00511BB7">
      <w:pPr>
        <w:rPr>
          <w:lang w:val="en-US"/>
        </w:rPr>
      </w:pPr>
      <w:r w:rsidRPr="0018455D">
        <w:rPr>
          <w:lang w:val="en-US"/>
        </w:rPr>
        <w:t>These results show that, despite similar trust</w:t>
      </w:r>
      <w:r w:rsidRPr="0018455D">
        <w:rPr>
          <w:rFonts w:ascii="Cambria Math" w:hAnsi="Cambria Math" w:cs="Cambria Math"/>
          <w:lang w:val="en-US"/>
        </w:rPr>
        <w:t>‑</w:t>
      </w:r>
      <w:r w:rsidRPr="0018455D">
        <w:rPr>
          <w:lang w:val="en-US"/>
        </w:rPr>
        <w:t>based investment behavior in schizophrenia and healthy controls, computational modeling revealed sex</w:t>
      </w:r>
      <w:r w:rsidRPr="0018455D">
        <w:rPr>
          <w:rFonts w:ascii="Cambria Math" w:hAnsi="Cambria Math" w:cs="Cambria Math"/>
          <w:lang w:val="en-US"/>
        </w:rPr>
        <w:t>‑</w:t>
      </w:r>
      <w:r w:rsidRPr="0018455D">
        <w:rPr>
          <w:lang w:val="en-US"/>
        </w:rPr>
        <w:t>specific alterations: male patients exhibited elevated prediction errors and reduced learning rates, whereas female patients showed the opposite pattern. Prediction error magnitude also increased slightly with longer illness duration, underscoring a persistent disruption in learning from social feedback.</w:t>
      </w:r>
      <w:r w:rsidR="00A5029B" w:rsidRPr="0018455D">
        <w:rPr>
          <w:lang w:val="en-US"/>
        </w:rPr>
        <w:t xml:space="preserve"> </w:t>
      </w:r>
      <w:r w:rsidR="003D23DE" w:rsidRPr="0018455D">
        <w:rPr>
          <w:lang w:val="en-US"/>
        </w:rPr>
        <w:t xml:space="preserve"> </w:t>
      </w:r>
      <w:r w:rsidR="00A5029B" w:rsidRPr="0018455D">
        <w:rPr>
          <w:lang w:val="en-US"/>
        </w:rPr>
        <w:t>These findings advance our knowledge of the computational and circuit-level mechanisms underlying social dysfunction in schizophrenia.</w:t>
      </w:r>
    </w:p>
    <w:p w14:paraId="1B2D61E1" w14:textId="77777777" w:rsidR="00087373" w:rsidRPr="0018455D" w:rsidRDefault="00087373" w:rsidP="00511BB7">
      <w:pPr>
        <w:rPr>
          <w:lang w:val="en-US"/>
        </w:rPr>
      </w:pPr>
    </w:p>
    <w:p w14:paraId="3710BFE4" w14:textId="394115A9" w:rsidR="00087373" w:rsidRPr="0018455D" w:rsidRDefault="00087373" w:rsidP="00511BB7">
      <w:pPr>
        <w:rPr>
          <w:lang w:val="en-US"/>
        </w:rPr>
      </w:pPr>
      <w:r w:rsidRPr="0018455D">
        <w:rPr>
          <w:lang w:val="en-US"/>
        </w:rPr>
        <w:t xml:space="preserve">Neuroimaging demonstrated that healthy controls recruit both sensory cortices and the </w:t>
      </w:r>
      <w:proofErr w:type="spellStart"/>
      <w:r w:rsidRPr="0018455D">
        <w:rPr>
          <w:lang w:val="en-US"/>
        </w:rPr>
        <w:t>transmodal</w:t>
      </w:r>
      <w:proofErr w:type="spellEnd"/>
      <w:r w:rsidRPr="0018455D">
        <w:rPr>
          <w:lang w:val="en-US"/>
        </w:rPr>
        <w:t xml:space="preserve"> TPJ for prediction</w:t>
      </w:r>
      <w:r w:rsidRPr="0018455D">
        <w:rPr>
          <w:rFonts w:ascii="Cambria Math" w:hAnsi="Cambria Math" w:cs="Cambria Math"/>
          <w:lang w:val="en-US"/>
        </w:rPr>
        <w:t>‑</w:t>
      </w:r>
      <w:r w:rsidRPr="0018455D">
        <w:rPr>
          <w:lang w:val="en-US"/>
        </w:rPr>
        <w:t>error processing, while individuals with schizophrenia fail to engage the TPJ and instead rely on lower</w:t>
      </w:r>
      <w:r w:rsidRPr="0018455D">
        <w:rPr>
          <w:rFonts w:ascii="Cambria Math" w:hAnsi="Cambria Math" w:cs="Cambria Math"/>
          <w:lang w:val="en-US"/>
        </w:rPr>
        <w:t>‑</w:t>
      </w:r>
      <w:r w:rsidRPr="0018455D">
        <w:rPr>
          <w:lang w:val="en-US"/>
        </w:rPr>
        <w:t>level occipital and cerebellar regions. Together with attenuated auditory MMN, these findings point to a core deficit in hierarchical predictive coding in schizophrenia</w:t>
      </w:r>
      <w:r w:rsidR="00EE4800" w:rsidRPr="0018455D">
        <w:rPr>
          <w:lang w:val="en-US"/>
        </w:rPr>
        <w:t>.</w:t>
      </w:r>
    </w:p>
    <w:p w14:paraId="19ED5341" w14:textId="77777777" w:rsidR="002D01AC" w:rsidRPr="0018455D" w:rsidRDefault="002D01AC" w:rsidP="00511BB7">
      <w:pPr>
        <w:rPr>
          <w:lang w:val="en-US"/>
        </w:rPr>
      </w:pPr>
    </w:p>
    <w:p w14:paraId="45278133" w14:textId="1D3E4CE4" w:rsidR="002D01AC" w:rsidRPr="0018455D" w:rsidRDefault="002D01AC" w:rsidP="00511BB7">
      <w:pPr>
        <w:rPr>
          <w:b/>
          <w:bCs/>
          <w:sz w:val="28"/>
          <w:szCs w:val="28"/>
          <w:lang w:val="en-US"/>
        </w:rPr>
      </w:pPr>
      <w:r w:rsidRPr="0018455D">
        <w:rPr>
          <w:b/>
          <w:bCs/>
          <w:sz w:val="28"/>
          <w:szCs w:val="28"/>
          <w:lang w:val="en-US"/>
        </w:rPr>
        <w:t xml:space="preserve">Funding </w:t>
      </w:r>
    </w:p>
    <w:p w14:paraId="1CB35EFD" w14:textId="1696C288" w:rsidR="002D01AC" w:rsidRPr="0018455D" w:rsidRDefault="002D01AC" w:rsidP="00511BB7">
      <w:pPr>
        <w:rPr>
          <w:lang w:val="en-US"/>
        </w:rPr>
      </w:pPr>
      <w:r w:rsidRPr="0018455D">
        <w:rPr>
          <w:lang w:val="en-US"/>
        </w:rPr>
        <w:t>This research was supported by Ege University Scientific Research Projects to A.S.G. (</w:t>
      </w:r>
      <w:r w:rsidR="001813CF" w:rsidRPr="0018455D">
        <w:rPr>
          <w:lang w:val="en-US"/>
        </w:rPr>
        <w:t xml:space="preserve">grant </w:t>
      </w:r>
      <w:r w:rsidR="00D6039E" w:rsidRPr="0018455D">
        <w:rPr>
          <w:lang w:val="en-US"/>
        </w:rPr>
        <w:t>number</w:t>
      </w:r>
      <w:r w:rsidR="007B3E3F" w:rsidRPr="0018455D">
        <w:rPr>
          <w:lang w:val="en-US"/>
        </w:rPr>
        <w:t xml:space="preserve"> 196-23567)</w:t>
      </w:r>
    </w:p>
    <w:p w14:paraId="4B7AD09B" w14:textId="77777777" w:rsidR="006A2AB3" w:rsidRPr="0018455D" w:rsidRDefault="006A2AB3" w:rsidP="00511BB7">
      <w:pPr>
        <w:rPr>
          <w:lang w:val="en-US"/>
        </w:rPr>
      </w:pPr>
    </w:p>
    <w:p w14:paraId="1ED8A46C" w14:textId="77777777" w:rsidR="00AF0A4E" w:rsidRPr="0018455D" w:rsidRDefault="00AF0A4E" w:rsidP="00511BB7">
      <w:pPr>
        <w:rPr>
          <w:lang w:val="en-US"/>
        </w:rPr>
      </w:pPr>
    </w:p>
    <w:p w14:paraId="437E945E" w14:textId="77777777" w:rsidR="00AF0A4E" w:rsidRPr="0018455D" w:rsidRDefault="00AF0A4E" w:rsidP="00511BB7">
      <w:pPr>
        <w:rPr>
          <w:lang w:val="en-US"/>
        </w:rPr>
      </w:pPr>
    </w:p>
    <w:p w14:paraId="50020F41" w14:textId="77777777" w:rsidR="00AF0A4E" w:rsidRPr="0018455D" w:rsidRDefault="00AF0A4E" w:rsidP="00511BB7">
      <w:pPr>
        <w:rPr>
          <w:lang w:val="en-US"/>
        </w:rPr>
      </w:pPr>
    </w:p>
    <w:p w14:paraId="5764B3AB" w14:textId="77777777" w:rsidR="00AF0A4E" w:rsidRPr="0018455D" w:rsidRDefault="00AF0A4E" w:rsidP="00511BB7">
      <w:pPr>
        <w:rPr>
          <w:lang w:val="en-US"/>
        </w:rPr>
      </w:pPr>
    </w:p>
    <w:p w14:paraId="34FC8523" w14:textId="77777777" w:rsidR="00AF0A4E" w:rsidRPr="0018455D" w:rsidRDefault="00AF0A4E" w:rsidP="00511BB7">
      <w:pPr>
        <w:rPr>
          <w:lang w:val="en-US"/>
        </w:rPr>
      </w:pPr>
    </w:p>
    <w:p w14:paraId="64C87219" w14:textId="77777777" w:rsidR="00AF0A4E" w:rsidRPr="0018455D" w:rsidRDefault="00AF0A4E" w:rsidP="00511BB7">
      <w:pPr>
        <w:rPr>
          <w:lang w:val="en-US"/>
        </w:rPr>
      </w:pPr>
    </w:p>
    <w:p w14:paraId="1771AE70" w14:textId="77777777" w:rsidR="00AF0A4E" w:rsidRPr="0018455D" w:rsidRDefault="00AF0A4E" w:rsidP="00511BB7">
      <w:pPr>
        <w:rPr>
          <w:lang w:val="en-US"/>
        </w:rPr>
      </w:pPr>
    </w:p>
    <w:p w14:paraId="7CF44669" w14:textId="77777777" w:rsidR="00AF0A4E" w:rsidRPr="0018455D" w:rsidRDefault="00AF0A4E" w:rsidP="00511BB7">
      <w:pPr>
        <w:rPr>
          <w:lang w:val="en-US"/>
        </w:rPr>
      </w:pPr>
    </w:p>
    <w:p w14:paraId="6367870C" w14:textId="77777777" w:rsidR="00AF0A4E" w:rsidRPr="0018455D" w:rsidRDefault="00AF0A4E" w:rsidP="00511BB7">
      <w:pPr>
        <w:rPr>
          <w:lang w:val="en-US"/>
        </w:rPr>
      </w:pPr>
    </w:p>
    <w:p w14:paraId="5154D3CF" w14:textId="77777777" w:rsidR="00AF0A4E" w:rsidRPr="0018455D" w:rsidRDefault="00AF0A4E" w:rsidP="00511BB7">
      <w:pPr>
        <w:rPr>
          <w:lang w:val="en-US"/>
        </w:rPr>
      </w:pPr>
    </w:p>
    <w:p w14:paraId="66A6D1B9" w14:textId="77777777" w:rsidR="00AF0A4E" w:rsidRPr="0018455D" w:rsidRDefault="00AF0A4E" w:rsidP="00511BB7">
      <w:pPr>
        <w:rPr>
          <w:lang w:val="en-US"/>
        </w:rPr>
      </w:pPr>
    </w:p>
    <w:p w14:paraId="32F88F16" w14:textId="77777777" w:rsidR="00AF0A4E" w:rsidRPr="0018455D" w:rsidRDefault="00AF0A4E" w:rsidP="00511BB7">
      <w:pPr>
        <w:rPr>
          <w:lang w:val="en-US"/>
        </w:rPr>
      </w:pPr>
    </w:p>
    <w:p w14:paraId="0D3AD571" w14:textId="77777777" w:rsidR="00AF0A4E" w:rsidRPr="0018455D" w:rsidRDefault="00AF0A4E" w:rsidP="00511BB7">
      <w:pPr>
        <w:rPr>
          <w:lang w:val="en-US"/>
        </w:rPr>
      </w:pPr>
    </w:p>
    <w:p w14:paraId="1A2C2F28" w14:textId="77777777" w:rsidR="00AF0A4E" w:rsidRPr="0018455D" w:rsidRDefault="00AF0A4E" w:rsidP="00511BB7">
      <w:pPr>
        <w:rPr>
          <w:lang w:val="en-US"/>
        </w:rPr>
      </w:pPr>
    </w:p>
    <w:p w14:paraId="73209579" w14:textId="77777777" w:rsidR="00AF0A4E" w:rsidRPr="0018455D" w:rsidRDefault="00AF0A4E" w:rsidP="00511BB7">
      <w:pPr>
        <w:rPr>
          <w:lang w:val="en-US"/>
        </w:rPr>
      </w:pPr>
    </w:p>
    <w:p w14:paraId="323AEB43" w14:textId="77777777" w:rsidR="00AF0A4E" w:rsidRPr="0018455D" w:rsidRDefault="00AF0A4E" w:rsidP="00511BB7">
      <w:pPr>
        <w:rPr>
          <w:lang w:val="en-US"/>
        </w:rPr>
      </w:pPr>
    </w:p>
    <w:p w14:paraId="19075B0A" w14:textId="77777777" w:rsidR="00AF0A4E" w:rsidRPr="0018455D" w:rsidRDefault="00AF0A4E" w:rsidP="00511BB7">
      <w:pPr>
        <w:rPr>
          <w:lang w:val="en-US"/>
        </w:rPr>
      </w:pPr>
    </w:p>
    <w:p w14:paraId="0439E3ED" w14:textId="77777777" w:rsidR="00AF0A4E" w:rsidRPr="0018455D" w:rsidRDefault="00AF0A4E" w:rsidP="00511BB7">
      <w:pPr>
        <w:rPr>
          <w:lang w:val="en-US"/>
        </w:rPr>
      </w:pPr>
    </w:p>
    <w:p w14:paraId="0F11AC9F" w14:textId="77777777" w:rsidR="00AF0A4E" w:rsidRPr="0018455D" w:rsidRDefault="00AF0A4E" w:rsidP="00511BB7">
      <w:pPr>
        <w:rPr>
          <w:lang w:val="en-US"/>
        </w:rPr>
      </w:pPr>
    </w:p>
    <w:p w14:paraId="4B677E51" w14:textId="77777777" w:rsidR="00AF0A4E" w:rsidRPr="0018455D" w:rsidRDefault="00AF0A4E" w:rsidP="00511BB7">
      <w:pPr>
        <w:rPr>
          <w:lang w:val="en-US"/>
        </w:rPr>
      </w:pPr>
    </w:p>
    <w:p w14:paraId="7111D840" w14:textId="77777777" w:rsidR="006A2AB3" w:rsidRPr="0018455D" w:rsidRDefault="006A2AB3" w:rsidP="00511BB7">
      <w:pPr>
        <w:rPr>
          <w:lang w:val="en-US"/>
        </w:rPr>
      </w:pPr>
    </w:p>
    <w:p w14:paraId="736A682D" w14:textId="590313B6" w:rsidR="00D706ED" w:rsidRPr="0018455D" w:rsidRDefault="006A2464" w:rsidP="00511BB7">
      <w:pPr>
        <w:rPr>
          <w:b/>
          <w:bCs/>
          <w:sz w:val="28"/>
          <w:szCs w:val="28"/>
          <w:lang w:val="en-US"/>
        </w:rPr>
      </w:pPr>
      <w:r w:rsidRPr="0018455D">
        <w:rPr>
          <w:b/>
          <w:bCs/>
          <w:sz w:val="28"/>
          <w:szCs w:val="28"/>
          <w:lang w:val="en-US"/>
        </w:rPr>
        <w:t>6.</w:t>
      </w:r>
      <w:r w:rsidR="00213EB7" w:rsidRPr="0018455D">
        <w:rPr>
          <w:b/>
          <w:bCs/>
          <w:sz w:val="28"/>
          <w:szCs w:val="28"/>
          <w:lang w:val="en-US"/>
        </w:rPr>
        <w:t>References</w:t>
      </w:r>
    </w:p>
    <w:p w14:paraId="7D2C5827" w14:textId="77777777" w:rsidR="00C00DEE" w:rsidRPr="0018455D" w:rsidRDefault="00886D20" w:rsidP="00C00DEE">
      <w:pPr>
        <w:pStyle w:val="Bibliography"/>
        <w:rPr>
          <w:lang w:val="en-US"/>
        </w:rPr>
      </w:pPr>
      <w:r w:rsidRPr="0018455D">
        <w:rPr>
          <w:lang w:val="en-US"/>
        </w:rPr>
        <w:lastRenderedPageBreak/>
        <w:fldChar w:fldCharType="begin"/>
      </w:r>
      <w:r w:rsidR="00C00DEE" w:rsidRPr="0018455D">
        <w:rPr>
          <w:lang w:val="en-US"/>
        </w:rPr>
        <w:instrText xml:space="preserve"> ADDIN ZOTERO_BIBL {"uncited":[],"omitted":[],"custom":[]} CSL_BIBLIOGRAPHY </w:instrText>
      </w:r>
      <w:r w:rsidRPr="0018455D">
        <w:rPr>
          <w:lang w:val="en-US"/>
        </w:rPr>
        <w:fldChar w:fldCharType="separate"/>
      </w:r>
      <w:r w:rsidR="00C00DEE" w:rsidRPr="0018455D">
        <w:rPr>
          <w:lang w:val="en-US"/>
        </w:rPr>
        <w:t>1.</w:t>
      </w:r>
      <w:r w:rsidR="00C00DEE" w:rsidRPr="0018455D">
        <w:rPr>
          <w:lang w:val="en-US"/>
        </w:rPr>
        <w:tab/>
        <w:t xml:space="preserve">Guo, J. Y., Ragland, J. D. &amp; Carter, C. S. Memory and cognition in schizophrenia. </w:t>
      </w:r>
      <w:r w:rsidR="00C00DEE" w:rsidRPr="0018455D">
        <w:rPr>
          <w:i/>
          <w:iCs/>
          <w:lang w:val="en-US"/>
        </w:rPr>
        <w:t>Mol Psychiatry</w:t>
      </w:r>
      <w:r w:rsidR="00C00DEE" w:rsidRPr="0018455D">
        <w:rPr>
          <w:lang w:val="en-US"/>
        </w:rPr>
        <w:t xml:space="preserve"> </w:t>
      </w:r>
      <w:r w:rsidR="00C00DEE" w:rsidRPr="0018455D">
        <w:rPr>
          <w:b/>
          <w:bCs/>
          <w:lang w:val="en-US"/>
        </w:rPr>
        <w:t>24</w:t>
      </w:r>
      <w:r w:rsidR="00C00DEE" w:rsidRPr="0018455D">
        <w:rPr>
          <w:lang w:val="en-US"/>
        </w:rPr>
        <w:t>, 633–642 (2019).</w:t>
      </w:r>
    </w:p>
    <w:p w14:paraId="293EC6EE" w14:textId="77777777" w:rsidR="00C00DEE" w:rsidRPr="0018455D" w:rsidRDefault="00C00DEE" w:rsidP="00C00DEE">
      <w:pPr>
        <w:pStyle w:val="Bibliography"/>
        <w:rPr>
          <w:lang w:val="en-US"/>
        </w:rPr>
      </w:pPr>
      <w:r w:rsidRPr="0018455D">
        <w:rPr>
          <w:lang w:val="en-US"/>
        </w:rPr>
        <w:t>2.</w:t>
      </w:r>
      <w:r w:rsidRPr="0018455D">
        <w:rPr>
          <w:lang w:val="en-US"/>
        </w:rPr>
        <w:tab/>
        <w:t xml:space="preserve">Kochunov, P. </w:t>
      </w:r>
      <w:r w:rsidRPr="0018455D">
        <w:rPr>
          <w:i/>
          <w:iCs/>
          <w:lang w:val="en-US"/>
        </w:rPr>
        <w:t>et al.</w:t>
      </w:r>
      <w:r w:rsidRPr="0018455D">
        <w:rPr>
          <w:lang w:val="en-US"/>
        </w:rPr>
        <w:t xml:space="preserve"> Association of White Matter With Core Cognitive Deficits in Patients With Schizophrenia. </w:t>
      </w:r>
      <w:r w:rsidRPr="0018455D">
        <w:rPr>
          <w:i/>
          <w:iCs/>
          <w:lang w:val="en-US"/>
        </w:rPr>
        <w:t>JAMA Psychiatry</w:t>
      </w:r>
      <w:r w:rsidRPr="0018455D">
        <w:rPr>
          <w:lang w:val="en-US"/>
        </w:rPr>
        <w:t xml:space="preserve"> </w:t>
      </w:r>
      <w:r w:rsidRPr="0018455D">
        <w:rPr>
          <w:b/>
          <w:bCs/>
          <w:lang w:val="en-US"/>
        </w:rPr>
        <w:t>74</w:t>
      </w:r>
      <w:r w:rsidRPr="0018455D">
        <w:rPr>
          <w:lang w:val="en-US"/>
        </w:rPr>
        <w:t>, 958 (2017).</w:t>
      </w:r>
    </w:p>
    <w:p w14:paraId="68626E8D" w14:textId="77777777" w:rsidR="00C00DEE" w:rsidRPr="0018455D" w:rsidRDefault="00C00DEE" w:rsidP="00C00DEE">
      <w:pPr>
        <w:pStyle w:val="Bibliography"/>
        <w:rPr>
          <w:lang w:val="en-US"/>
        </w:rPr>
      </w:pPr>
      <w:r w:rsidRPr="0018455D">
        <w:rPr>
          <w:lang w:val="en-US"/>
        </w:rPr>
        <w:t>3.</w:t>
      </w:r>
      <w:r w:rsidRPr="0018455D">
        <w:rPr>
          <w:lang w:val="en-US"/>
        </w:rPr>
        <w:tab/>
        <w:t xml:space="preserve">Caqueo-Urízar, A., Boyer, L., Baumstarck, K. &amp; Gilman, S. E. Subjective perceptions of cognitive deficits and their influences on quality of life among patients with schizophrenia. </w:t>
      </w:r>
      <w:r w:rsidRPr="0018455D">
        <w:rPr>
          <w:i/>
          <w:iCs/>
          <w:lang w:val="en-US"/>
        </w:rPr>
        <w:t>Qual Life Res</w:t>
      </w:r>
      <w:r w:rsidRPr="0018455D">
        <w:rPr>
          <w:lang w:val="en-US"/>
        </w:rPr>
        <w:t xml:space="preserve"> </w:t>
      </w:r>
      <w:r w:rsidRPr="0018455D">
        <w:rPr>
          <w:b/>
          <w:bCs/>
          <w:lang w:val="en-US"/>
        </w:rPr>
        <w:t>24</w:t>
      </w:r>
      <w:r w:rsidRPr="0018455D">
        <w:rPr>
          <w:lang w:val="en-US"/>
        </w:rPr>
        <w:t>, 2753–2760 (2015).</w:t>
      </w:r>
    </w:p>
    <w:p w14:paraId="23380C1D" w14:textId="77777777" w:rsidR="00C00DEE" w:rsidRPr="0018455D" w:rsidRDefault="00C00DEE" w:rsidP="00C00DEE">
      <w:pPr>
        <w:pStyle w:val="Bibliography"/>
        <w:rPr>
          <w:lang w:val="en-US"/>
        </w:rPr>
      </w:pPr>
      <w:r w:rsidRPr="0018455D">
        <w:rPr>
          <w:lang w:val="en-US"/>
        </w:rPr>
        <w:t>4.</w:t>
      </w:r>
      <w:r w:rsidRPr="0018455D">
        <w:rPr>
          <w:lang w:val="en-US"/>
        </w:rPr>
        <w:tab/>
        <w:t xml:space="preserve">Lesh, T. A., Niendam, T. A., Minzenberg, M. J. &amp; Carter, C. S. Cognitive Control Deficits in Schizophrenia: Mechanisms and Meaning. </w:t>
      </w:r>
      <w:r w:rsidRPr="0018455D">
        <w:rPr>
          <w:i/>
          <w:iCs/>
          <w:lang w:val="en-US"/>
        </w:rPr>
        <w:t>Neuropsychopharmacol</w:t>
      </w:r>
      <w:r w:rsidRPr="0018455D">
        <w:rPr>
          <w:lang w:val="en-US"/>
        </w:rPr>
        <w:t xml:space="preserve"> </w:t>
      </w:r>
      <w:r w:rsidRPr="0018455D">
        <w:rPr>
          <w:b/>
          <w:bCs/>
          <w:lang w:val="en-US"/>
        </w:rPr>
        <w:t>36</w:t>
      </w:r>
      <w:r w:rsidRPr="0018455D">
        <w:rPr>
          <w:lang w:val="en-US"/>
        </w:rPr>
        <w:t>, 316–338 (2011).</w:t>
      </w:r>
    </w:p>
    <w:p w14:paraId="383575CC" w14:textId="77777777" w:rsidR="00C00DEE" w:rsidRPr="0018455D" w:rsidRDefault="00C00DEE" w:rsidP="00C00DEE">
      <w:pPr>
        <w:pStyle w:val="Bibliography"/>
        <w:rPr>
          <w:lang w:val="en-US"/>
        </w:rPr>
      </w:pPr>
      <w:r w:rsidRPr="0018455D">
        <w:rPr>
          <w:lang w:val="en-US"/>
        </w:rPr>
        <w:t>5.</w:t>
      </w:r>
      <w:r w:rsidRPr="0018455D">
        <w:rPr>
          <w:lang w:val="en-US"/>
        </w:rPr>
        <w:tab/>
        <w:t xml:space="preserve">Tripathi, A., Kar, S. K. &amp; Shukla, R. Cognitive Deficits in Schizophrenia: Understanding the Biological Correlates and Remediation Strategies. </w:t>
      </w:r>
      <w:r w:rsidRPr="0018455D">
        <w:rPr>
          <w:i/>
          <w:iCs/>
          <w:lang w:val="en-US"/>
        </w:rPr>
        <w:t>Clin Psychopharmacol Neurosci</w:t>
      </w:r>
      <w:r w:rsidRPr="0018455D">
        <w:rPr>
          <w:lang w:val="en-US"/>
        </w:rPr>
        <w:t xml:space="preserve"> </w:t>
      </w:r>
      <w:r w:rsidRPr="0018455D">
        <w:rPr>
          <w:b/>
          <w:bCs/>
          <w:lang w:val="en-US"/>
        </w:rPr>
        <w:t>16</w:t>
      </w:r>
      <w:r w:rsidRPr="0018455D">
        <w:rPr>
          <w:lang w:val="en-US"/>
        </w:rPr>
        <w:t>, 7–17 (2018).</w:t>
      </w:r>
    </w:p>
    <w:p w14:paraId="75F4F4F6" w14:textId="77777777" w:rsidR="00C00DEE" w:rsidRPr="0018455D" w:rsidRDefault="00C00DEE" w:rsidP="00C00DEE">
      <w:pPr>
        <w:pStyle w:val="Bibliography"/>
        <w:rPr>
          <w:lang w:val="en-US"/>
        </w:rPr>
      </w:pPr>
      <w:r w:rsidRPr="0018455D">
        <w:rPr>
          <w:lang w:val="en-US"/>
        </w:rPr>
        <w:t>6.</w:t>
      </w:r>
      <w:r w:rsidRPr="0018455D">
        <w:rPr>
          <w:lang w:val="en-US"/>
        </w:rPr>
        <w:tab/>
        <w:t xml:space="preserve">Prouteau, A. </w:t>
      </w:r>
      <w:r w:rsidRPr="0018455D">
        <w:rPr>
          <w:i/>
          <w:iCs/>
          <w:lang w:val="en-US"/>
        </w:rPr>
        <w:t>et al.</w:t>
      </w:r>
      <w:r w:rsidRPr="0018455D">
        <w:rPr>
          <w:lang w:val="en-US"/>
        </w:rPr>
        <w:t xml:space="preserve"> Cognitive predictors of psychosocial functioning outcome in schizophrenia: A follow-up study of subjects participating in a rehabilitation program. </w:t>
      </w:r>
      <w:r w:rsidRPr="0018455D">
        <w:rPr>
          <w:i/>
          <w:iCs/>
          <w:lang w:val="en-US"/>
        </w:rPr>
        <w:t>Schizophrenia Research</w:t>
      </w:r>
      <w:r w:rsidRPr="0018455D">
        <w:rPr>
          <w:lang w:val="en-US"/>
        </w:rPr>
        <w:t xml:space="preserve"> </w:t>
      </w:r>
      <w:r w:rsidRPr="0018455D">
        <w:rPr>
          <w:b/>
          <w:bCs/>
          <w:lang w:val="en-US"/>
        </w:rPr>
        <w:t>77</w:t>
      </w:r>
      <w:r w:rsidRPr="0018455D">
        <w:rPr>
          <w:lang w:val="en-US"/>
        </w:rPr>
        <w:t>, 343–353 (2005).</w:t>
      </w:r>
    </w:p>
    <w:p w14:paraId="51668A1C" w14:textId="77777777" w:rsidR="00C00DEE" w:rsidRPr="0018455D" w:rsidRDefault="00C00DEE" w:rsidP="00C00DEE">
      <w:pPr>
        <w:pStyle w:val="Bibliography"/>
        <w:rPr>
          <w:lang w:val="en-US"/>
        </w:rPr>
      </w:pPr>
      <w:r w:rsidRPr="0018455D">
        <w:rPr>
          <w:lang w:val="en-US"/>
        </w:rPr>
        <w:t>7.</w:t>
      </w:r>
      <w:r w:rsidRPr="0018455D">
        <w:rPr>
          <w:lang w:val="en-US"/>
        </w:rPr>
        <w:tab/>
        <w:t xml:space="preserve">Pascal De Raykeer, R. </w:t>
      </w:r>
      <w:r w:rsidRPr="0018455D">
        <w:rPr>
          <w:i/>
          <w:iCs/>
          <w:lang w:val="en-US"/>
        </w:rPr>
        <w:t>et al.</w:t>
      </w:r>
      <w:r w:rsidRPr="0018455D">
        <w:rPr>
          <w:lang w:val="en-US"/>
        </w:rPr>
        <w:t xml:space="preserve"> Effects of depression and cognitive impairment on quality of life in older adults with schizophrenia spectrum disorder: Results from a multicenter study. </w:t>
      </w:r>
      <w:r w:rsidRPr="0018455D">
        <w:rPr>
          <w:i/>
          <w:iCs/>
          <w:lang w:val="en-US"/>
        </w:rPr>
        <w:t>Journal of Affective Disorders</w:t>
      </w:r>
      <w:r w:rsidRPr="0018455D">
        <w:rPr>
          <w:lang w:val="en-US"/>
        </w:rPr>
        <w:t xml:space="preserve"> </w:t>
      </w:r>
      <w:r w:rsidRPr="0018455D">
        <w:rPr>
          <w:b/>
          <w:bCs/>
          <w:lang w:val="en-US"/>
        </w:rPr>
        <w:t>256</w:t>
      </w:r>
      <w:r w:rsidRPr="0018455D">
        <w:rPr>
          <w:lang w:val="en-US"/>
        </w:rPr>
        <w:t>, 164–175 (2019).</w:t>
      </w:r>
    </w:p>
    <w:p w14:paraId="65CD410A" w14:textId="77777777" w:rsidR="00C00DEE" w:rsidRPr="0018455D" w:rsidRDefault="00C00DEE" w:rsidP="00C00DEE">
      <w:pPr>
        <w:pStyle w:val="Bibliography"/>
        <w:rPr>
          <w:lang w:val="en-US"/>
        </w:rPr>
      </w:pPr>
      <w:r w:rsidRPr="0018455D">
        <w:rPr>
          <w:lang w:val="en-US"/>
        </w:rPr>
        <w:t>8.</w:t>
      </w:r>
      <w:r w:rsidRPr="0018455D">
        <w:rPr>
          <w:lang w:val="en-US"/>
        </w:rPr>
        <w:tab/>
        <w:t xml:space="preserve">Green, M. F. &amp; Leitman, D. I. Social Cognition in Schizophrenia. </w:t>
      </w:r>
      <w:r w:rsidRPr="0018455D">
        <w:rPr>
          <w:i/>
          <w:iCs/>
          <w:lang w:val="en-US"/>
        </w:rPr>
        <w:t>Schizophrenia Bulletin</w:t>
      </w:r>
      <w:r w:rsidRPr="0018455D">
        <w:rPr>
          <w:lang w:val="en-US"/>
        </w:rPr>
        <w:t xml:space="preserve"> </w:t>
      </w:r>
      <w:r w:rsidRPr="0018455D">
        <w:rPr>
          <w:b/>
          <w:bCs/>
          <w:lang w:val="en-US"/>
        </w:rPr>
        <w:t>34</w:t>
      </w:r>
      <w:r w:rsidRPr="0018455D">
        <w:rPr>
          <w:lang w:val="en-US"/>
        </w:rPr>
        <w:t>, 670–672 (2007).</w:t>
      </w:r>
    </w:p>
    <w:p w14:paraId="0E4519EB" w14:textId="77777777" w:rsidR="00C00DEE" w:rsidRPr="0018455D" w:rsidRDefault="00C00DEE" w:rsidP="00C00DEE">
      <w:pPr>
        <w:pStyle w:val="Bibliography"/>
        <w:rPr>
          <w:lang w:val="en-US"/>
        </w:rPr>
      </w:pPr>
      <w:r w:rsidRPr="0018455D">
        <w:rPr>
          <w:lang w:val="en-US"/>
        </w:rPr>
        <w:t>9.</w:t>
      </w:r>
      <w:r w:rsidRPr="0018455D">
        <w:rPr>
          <w:lang w:val="en-US"/>
        </w:rPr>
        <w:tab/>
        <w:t xml:space="preserve">Robson, S. E., Repetto, L., Gountouna, V.-E. &amp; Nicodemus, K. K. A review of neuroeconomic gameplay in psychiatric disorders. </w:t>
      </w:r>
      <w:r w:rsidRPr="0018455D">
        <w:rPr>
          <w:i/>
          <w:iCs/>
          <w:lang w:val="en-US"/>
        </w:rPr>
        <w:t>Mol Psychiatry</w:t>
      </w:r>
      <w:r w:rsidRPr="0018455D">
        <w:rPr>
          <w:lang w:val="en-US"/>
        </w:rPr>
        <w:t xml:space="preserve"> </w:t>
      </w:r>
      <w:r w:rsidRPr="0018455D">
        <w:rPr>
          <w:b/>
          <w:bCs/>
          <w:lang w:val="en-US"/>
        </w:rPr>
        <w:t>25</w:t>
      </w:r>
      <w:r w:rsidRPr="0018455D">
        <w:rPr>
          <w:lang w:val="en-US"/>
        </w:rPr>
        <w:t>, 67–81 (2020).</w:t>
      </w:r>
    </w:p>
    <w:p w14:paraId="0BFFF476" w14:textId="77777777" w:rsidR="00C00DEE" w:rsidRPr="0018455D" w:rsidRDefault="00C00DEE" w:rsidP="00C00DEE">
      <w:pPr>
        <w:pStyle w:val="Bibliography"/>
        <w:rPr>
          <w:lang w:val="en-US"/>
        </w:rPr>
      </w:pPr>
      <w:r w:rsidRPr="0018455D">
        <w:rPr>
          <w:lang w:val="en-US"/>
        </w:rPr>
        <w:t>10.</w:t>
      </w:r>
      <w:r w:rsidRPr="0018455D">
        <w:rPr>
          <w:lang w:val="en-US"/>
        </w:rPr>
        <w:tab/>
        <w:t xml:space="preserve">King-Casas, B. &amp; Chiu, P. H. Understanding Interpersonal Function in Psychiatric Illness Through Multiplayer Economic Games. </w:t>
      </w:r>
      <w:r w:rsidRPr="0018455D">
        <w:rPr>
          <w:i/>
          <w:iCs/>
          <w:lang w:val="en-US"/>
        </w:rPr>
        <w:t>Biological Psychiatry</w:t>
      </w:r>
      <w:r w:rsidRPr="0018455D">
        <w:rPr>
          <w:lang w:val="en-US"/>
        </w:rPr>
        <w:t xml:space="preserve"> </w:t>
      </w:r>
      <w:r w:rsidRPr="0018455D">
        <w:rPr>
          <w:b/>
          <w:bCs/>
          <w:lang w:val="en-US"/>
        </w:rPr>
        <w:t>72</w:t>
      </w:r>
      <w:r w:rsidRPr="0018455D">
        <w:rPr>
          <w:lang w:val="en-US"/>
        </w:rPr>
        <w:t>, 119–125 (2012).</w:t>
      </w:r>
    </w:p>
    <w:p w14:paraId="75520D29" w14:textId="77777777" w:rsidR="00C00DEE" w:rsidRPr="0018455D" w:rsidRDefault="00C00DEE" w:rsidP="00C00DEE">
      <w:pPr>
        <w:pStyle w:val="Bibliography"/>
        <w:rPr>
          <w:lang w:val="en-US"/>
        </w:rPr>
      </w:pPr>
      <w:r w:rsidRPr="0018455D">
        <w:rPr>
          <w:lang w:val="en-US"/>
        </w:rPr>
        <w:t>11.</w:t>
      </w:r>
      <w:r w:rsidRPr="0018455D">
        <w:rPr>
          <w:lang w:val="en-US"/>
        </w:rPr>
        <w:tab/>
        <w:t xml:space="preserve">Berg, J., Dickhaut, J. &amp; McCabe, K. Trust, Reciprocity, and Social History. </w:t>
      </w:r>
      <w:r w:rsidRPr="0018455D">
        <w:rPr>
          <w:i/>
          <w:iCs/>
          <w:lang w:val="en-US"/>
        </w:rPr>
        <w:t>Games and Economic Behavior</w:t>
      </w:r>
      <w:r w:rsidRPr="0018455D">
        <w:rPr>
          <w:lang w:val="en-US"/>
        </w:rPr>
        <w:t xml:space="preserve"> </w:t>
      </w:r>
      <w:r w:rsidRPr="0018455D">
        <w:rPr>
          <w:b/>
          <w:bCs/>
          <w:lang w:val="en-US"/>
        </w:rPr>
        <w:t>10</w:t>
      </w:r>
      <w:r w:rsidRPr="0018455D">
        <w:rPr>
          <w:lang w:val="en-US"/>
        </w:rPr>
        <w:t>, 122–142 (1995).</w:t>
      </w:r>
    </w:p>
    <w:p w14:paraId="67CFC3DF" w14:textId="77777777" w:rsidR="00C00DEE" w:rsidRPr="0018455D" w:rsidRDefault="00C00DEE" w:rsidP="00C00DEE">
      <w:pPr>
        <w:pStyle w:val="Bibliography"/>
        <w:rPr>
          <w:lang w:val="en-US"/>
        </w:rPr>
      </w:pPr>
      <w:r w:rsidRPr="0018455D">
        <w:rPr>
          <w:lang w:val="en-US"/>
        </w:rPr>
        <w:lastRenderedPageBreak/>
        <w:t>12.</w:t>
      </w:r>
      <w:r w:rsidRPr="0018455D">
        <w:rPr>
          <w:lang w:val="en-US"/>
        </w:rPr>
        <w:tab/>
        <w:t xml:space="preserve">Gromann, P. M. </w:t>
      </w:r>
      <w:r w:rsidRPr="0018455D">
        <w:rPr>
          <w:i/>
          <w:iCs/>
          <w:lang w:val="en-US"/>
        </w:rPr>
        <w:t>et al.</w:t>
      </w:r>
      <w:r w:rsidRPr="0018455D">
        <w:rPr>
          <w:lang w:val="en-US"/>
        </w:rPr>
        <w:t xml:space="preserve"> Trust versus paranoia: abnormal response to social reward in psychotic illness. </w:t>
      </w:r>
      <w:r w:rsidRPr="0018455D">
        <w:rPr>
          <w:i/>
          <w:iCs/>
          <w:lang w:val="en-US"/>
        </w:rPr>
        <w:t>Brain</w:t>
      </w:r>
      <w:r w:rsidRPr="0018455D">
        <w:rPr>
          <w:lang w:val="en-US"/>
        </w:rPr>
        <w:t xml:space="preserve"> </w:t>
      </w:r>
      <w:r w:rsidRPr="0018455D">
        <w:rPr>
          <w:b/>
          <w:bCs/>
          <w:lang w:val="en-US"/>
        </w:rPr>
        <w:t>136</w:t>
      </w:r>
      <w:r w:rsidRPr="0018455D">
        <w:rPr>
          <w:lang w:val="en-US"/>
        </w:rPr>
        <w:t>, 1968–1975 (2013).</w:t>
      </w:r>
    </w:p>
    <w:p w14:paraId="289A2418" w14:textId="77777777" w:rsidR="00C00DEE" w:rsidRPr="0018455D" w:rsidRDefault="00C00DEE" w:rsidP="00C00DEE">
      <w:pPr>
        <w:pStyle w:val="Bibliography"/>
        <w:rPr>
          <w:lang w:val="en-US"/>
        </w:rPr>
      </w:pPr>
      <w:r w:rsidRPr="0018455D">
        <w:rPr>
          <w:lang w:val="en-US"/>
        </w:rPr>
        <w:t>13.</w:t>
      </w:r>
      <w:r w:rsidRPr="0018455D">
        <w:rPr>
          <w:lang w:val="en-US"/>
        </w:rPr>
        <w:tab/>
        <w:t xml:space="preserve">Gao, X., Huang, Z., Li, J., Zhou, Z. &amp; Zhou, H. The Neural Correlates of the Social Perception Dysfunction in Schizophrenia: An fMRI Study. </w:t>
      </w:r>
      <w:r w:rsidRPr="0018455D">
        <w:rPr>
          <w:i/>
          <w:iCs/>
          <w:lang w:val="en-US"/>
        </w:rPr>
        <w:t>NDT</w:t>
      </w:r>
      <w:r w:rsidRPr="0018455D">
        <w:rPr>
          <w:lang w:val="en-US"/>
        </w:rPr>
        <w:t xml:space="preserve"> </w:t>
      </w:r>
      <w:r w:rsidRPr="0018455D">
        <w:rPr>
          <w:b/>
          <w:bCs/>
          <w:lang w:val="en-US"/>
        </w:rPr>
        <w:t>Volume 19</w:t>
      </w:r>
      <w:r w:rsidRPr="0018455D">
        <w:rPr>
          <w:lang w:val="en-US"/>
        </w:rPr>
        <w:t>, 1799–1808 (2023).</w:t>
      </w:r>
    </w:p>
    <w:p w14:paraId="3C677DA4" w14:textId="77777777" w:rsidR="00C00DEE" w:rsidRPr="0018455D" w:rsidRDefault="00C00DEE" w:rsidP="00C00DEE">
      <w:pPr>
        <w:pStyle w:val="Bibliography"/>
        <w:rPr>
          <w:lang w:val="en-US"/>
        </w:rPr>
      </w:pPr>
      <w:r w:rsidRPr="0018455D">
        <w:rPr>
          <w:lang w:val="en-US"/>
        </w:rPr>
        <w:t>14.</w:t>
      </w:r>
      <w:r w:rsidRPr="0018455D">
        <w:rPr>
          <w:lang w:val="en-US"/>
        </w:rPr>
        <w:tab/>
        <w:t xml:space="preserve">Rutherford, S. </w:t>
      </w:r>
      <w:r w:rsidRPr="0018455D">
        <w:rPr>
          <w:i/>
          <w:iCs/>
          <w:lang w:val="en-US"/>
        </w:rPr>
        <w:t>et al.</w:t>
      </w:r>
      <w:r w:rsidRPr="0018455D">
        <w:rPr>
          <w:lang w:val="en-US"/>
        </w:rPr>
        <w:t xml:space="preserve"> Social Cognition and Functional Connectivity in Early and Chronic Schizophrenia. </w:t>
      </w:r>
      <w:r w:rsidRPr="0018455D">
        <w:rPr>
          <w:i/>
          <w:iCs/>
          <w:lang w:val="en-US"/>
        </w:rPr>
        <w:t>Biological Psychiatry: Cognitive Neuroscience and Neuroimaging</w:t>
      </w:r>
      <w:r w:rsidRPr="0018455D">
        <w:rPr>
          <w:lang w:val="en-US"/>
        </w:rPr>
        <w:t xml:space="preserve"> </w:t>
      </w:r>
      <w:r w:rsidRPr="0018455D">
        <w:rPr>
          <w:b/>
          <w:bCs/>
          <w:lang w:val="en-US"/>
        </w:rPr>
        <w:t>10</w:t>
      </w:r>
      <w:r w:rsidRPr="0018455D">
        <w:rPr>
          <w:lang w:val="en-US"/>
        </w:rPr>
        <w:t>, 542–553 (2025).</w:t>
      </w:r>
    </w:p>
    <w:p w14:paraId="694BDD02" w14:textId="77777777" w:rsidR="00C00DEE" w:rsidRPr="0018455D" w:rsidRDefault="00C00DEE" w:rsidP="00C00DEE">
      <w:pPr>
        <w:pStyle w:val="Bibliography"/>
        <w:rPr>
          <w:lang w:val="en-US"/>
        </w:rPr>
      </w:pPr>
      <w:r w:rsidRPr="0018455D">
        <w:rPr>
          <w:lang w:val="en-US"/>
        </w:rPr>
        <w:t>15.</w:t>
      </w:r>
      <w:r w:rsidRPr="0018455D">
        <w:rPr>
          <w:lang w:val="en-US"/>
        </w:rPr>
        <w:tab/>
        <w:t xml:space="preserve">Saris, I. M. J. </w:t>
      </w:r>
      <w:r w:rsidRPr="0018455D">
        <w:rPr>
          <w:i/>
          <w:iCs/>
          <w:lang w:val="en-US"/>
        </w:rPr>
        <w:t>et al.</w:t>
      </w:r>
      <w:r w:rsidRPr="0018455D">
        <w:rPr>
          <w:lang w:val="en-US"/>
        </w:rPr>
        <w:t xml:space="preserve"> Social dysfunction is transdiagnostically associated with default mode network dysconnectivity in schizophrenia and Alzheimer’s disease. </w:t>
      </w:r>
      <w:r w:rsidRPr="0018455D">
        <w:rPr>
          <w:i/>
          <w:iCs/>
          <w:lang w:val="en-US"/>
        </w:rPr>
        <w:t>The World Journal of Biological Psychiatry</w:t>
      </w:r>
      <w:r w:rsidRPr="0018455D">
        <w:rPr>
          <w:lang w:val="en-US"/>
        </w:rPr>
        <w:t xml:space="preserve"> </w:t>
      </w:r>
      <w:r w:rsidRPr="0018455D">
        <w:rPr>
          <w:b/>
          <w:bCs/>
          <w:lang w:val="en-US"/>
        </w:rPr>
        <w:t>23</w:t>
      </w:r>
      <w:r w:rsidRPr="0018455D">
        <w:rPr>
          <w:lang w:val="en-US"/>
        </w:rPr>
        <w:t>, 264–277 (2022).</w:t>
      </w:r>
    </w:p>
    <w:p w14:paraId="1E6A8D2A" w14:textId="77777777" w:rsidR="00C00DEE" w:rsidRPr="0018455D" w:rsidRDefault="00C00DEE" w:rsidP="00C00DEE">
      <w:pPr>
        <w:pStyle w:val="Bibliography"/>
        <w:rPr>
          <w:lang w:val="en-US"/>
        </w:rPr>
      </w:pPr>
      <w:r w:rsidRPr="0018455D">
        <w:rPr>
          <w:lang w:val="en-US"/>
        </w:rPr>
        <w:t>16.</w:t>
      </w:r>
      <w:r w:rsidRPr="0018455D">
        <w:rPr>
          <w:lang w:val="en-US"/>
        </w:rPr>
        <w:tab/>
        <w:t xml:space="preserve">Oliver, L. D. </w:t>
      </w:r>
      <w:r w:rsidRPr="0018455D">
        <w:rPr>
          <w:i/>
          <w:iCs/>
          <w:lang w:val="en-US"/>
        </w:rPr>
        <w:t>et al.</w:t>
      </w:r>
      <w:r w:rsidRPr="0018455D">
        <w:rPr>
          <w:lang w:val="en-US"/>
        </w:rPr>
        <w:t xml:space="preserve"> Social Cognitive Networks and Social Cognitive Performance Across Individuals With Schizophrenia Spectrum Disorders and Healthy Control Participants. </w:t>
      </w:r>
      <w:r w:rsidRPr="0018455D">
        <w:rPr>
          <w:i/>
          <w:iCs/>
          <w:lang w:val="en-US"/>
        </w:rPr>
        <w:t>Biological Psychiatry: Cognitive Neuroscience and Neuroimaging</w:t>
      </w:r>
      <w:r w:rsidRPr="0018455D">
        <w:rPr>
          <w:lang w:val="en-US"/>
        </w:rPr>
        <w:t xml:space="preserve"> </w:t>
      </w:r>
      <w:r w:rsidRPr="0018455D">
        <w:rPr>
          <w:b/>
          <w:bCs/>
          <w:lang w:val="en-US"/>
        </w:rPr>
        <w:t>6</w:t>
      </w:r>
      <w:r w:rsidRPr="0018455D">
        <w:rPr>
          <w:lang w:val="en-US"/>
        </w:rPr>
        <w:t>, 1202–1214 (2021).</w:t>
      </w:r>
    </w:p>
    <w:p w14:paraId="78B64C43" w14:textId="77777777" w:rsidR="00C00DEE" w:rsidRPr="0018455D" w:rsidRDefault="00C00DEE" w:rsidP="00C00DEE">
      <w:pPr>
        <w:pStyle w:val="Bibliography"/>
        <w:rPr>
          <w:lang w:val="en-US"/>
        </w:rPr>
      </w:pPr>
      <w:r w:rsidRPr="0018455D">
        <w:rPr>
          <w:lang w:val="en-US"/>
        </w:rPr>
        <w:t>17.</w:t>
      </w:r>
      <w:r w:rsidRPr="0018455D">
        <w:rPr>
          <w:lang w:val="en-US"/>
        </w:rPr>
        <w:tab/>
        <w:t xml:space="preserve">Fett, A.-K. J. </w:t>
      </w:r>
      <w:r w:rsidRPr="0018455D">
        <w:rPr>
          <w:i/>
          <w:iCs/>
          <w:lang w:val="en-US"/>
        </w:rPr>
        <w:t>et al.</w:t>
      </w:r>
      <w:r w:rsidRPr="0018455D">
        <w:rPr>
          <w:lang w:val="en-US"/>
        </w:rPr>
        <w:t xml:space="preserve"> To trust or not to trust: the dynamics of social interaction in psychosis. </w:t>
      </w:r>
      <w:r w:rsidRPr="0018455D">
        <w:rPr>
          <w:i/>
          <w:iCs/>
          <w:lang w:val="en-US"/>
        </w:rPr>
        <w:t>Brain</w:t>
      </w:r>
      <w:r w:rsidRPr="0018455D">
        <w:rPr>
          <w:lang w:val="en-US"/>
        </w:rPr>
        <w:t xml:space="preserve"> </w:t>
      </w:r>
      <w:r w:rsidRPr="0018455D">
        <w:rPr>
          <w:b/>
          <w:bCs/>
          <w:lang w:val="en-US"/>
        </w:rPr>
        <w:t>135</w:t>
      </w:r>
      <w:r w:rsidRPr="0018455D">
        <w:rPr>
          <w:lang w:val="en-US"/>
        </w:rPr>
        <w:t>, 976–984 (2012).</w:t>
      </w:r>
    </w:p>
    <w:p w14:paraId="0498958A" w14:textId="77777777" w:rsidR="00C00DEE" w:rsidRPr="0018455D" w:rsidRDefault="00C00DEE" w:rsidP="00C00DEE">
      <w:pPr>
        <w:pStyle w:val="Bibliography"/>
        <w:rPr>
          <w:lang w:val="en-US"/>
        </w:rPr>
      </w:pPr>
      <w:r w:rsidRPr="0018455D">
        <w:rPr>
          <w:lang w:val="en-US"/>
        </w:rPr>
        <w:t>18.</w:t>
      </w:r>
      <w:r w:rsidRPr="0018455D">
        <w:rPr>
          <w:lang w:val="en-US"/>
        </w:rPr>
        <w:tab/>
        <w:t xml:space="preserve">Schurz, M., Radua, J., Aichhorn, M., Richlan, F. &amp; Perner, J. Fractionating theory of mind: A meta-analysis of functional brain imaging studies. </w:t>
      </w:r>
      <w:r w:rsidRPr="0018455D">
        <w:rPr>
          <w:i/>
          <w:iCs/>
          <w:lang w:val="en-US"/>
        </w:rPr>
        <w:t>Neuroscience &amp; Biobehavioral Reviews</w:t>
      </w:r>
      <w:r w:rsidRPr="0018455D">
        <w:rPr>
          <w:lang w:val="en-US"/>
        </w:rPr>
        <w:t xml:space="preserve"> </w:t>
      </w:r>
      <w:r w:rsidRPr="0018455D">
        <w:rPr>
          <w:b/>
          <w:bCs/>
          <w:lang w:val="en-US"/>
        </w:rPr>
        <w:t>42</w:t>
      </w:r>
      <w:r w:rsidRPr="0018455D">
        <w:rPr>
          <w:lang w:val="en-US"/>
        </w:rPr>
        <w:t>, 9–34 (2014).</w:t>
      </w:r>
    </w:p>
    <w:p w14:paraId="6CAD7186" w14:textId="77777777" w:rsidR="00C00DEE" w:rsidRPr="0018455D" w:rsidRDefault="00C00DEE" w:rsidP="00C00DEE">
      <w:pPr>
        <w:pStyle w:val="Bibliography"/>
        <w:rPr>
          <w:lang w:val="en-US"/>
        </w:rPr>
      </w:pPr>
      <w:r w:rsidRPr="0018455D">
        <w:rPr>
          <w:lang w:val="en-US"/>
        </w:rPr>
        <w:t>19.</w:t>
      </w:r>
      <w:r w:rsidRPr="0018455D">
        <w:rPr>
          <w:lang w:val="en-US"/>
        </w:rPr>
        <w:tab/>
        <w:t>Van Overwalle, F. Social cognition and the brain: A meta</w:t>
      </w:r>
      <w:r w:rsidRPr="0018455D">
        <w:rPr>
          <w:rFonts w:ascii="Cambria Math" w:hAnsi="Cambria Math" w:cs="Cambria Math"/>
          <w:lang w:val="en-US"/>
        </w:rPr>
        <w:t>‐</w:t>
      </w:r>
      <w:r w:rsidRPr="0018455D">
        <w:rPr>
          <w:lang w:val="en-US"/>
        </w:rPr>
        <w:t xml:space="preserve">analysis. </w:t>
      </w:r>
      <w:r w:rsidRPr="0018455D">
        <w:rPr>
          <w:i/>
          <w:iCs/>
          <w:lang w:val="en-US"/>
        </w:rPr>
        <w:t>Human Brain Mapping</w:t>
      </w:r>
      <w:r w:rsidRPr="0018455D">
        <w:rPr>
          <w:lang w:val="en-US"/>
        </w:rPr>
        <w:t xml:space="preserve"> </w:t>
      </w:r>
      <w:r w:rsidRPr="0018455D">
        <w:rPr>
          <w:b/>
          <w:bCs/>
          <w:lang w:val="en-US"/>
        </w:rPr>
        <w:t>30</w:t>
      </w:r>
      <w:r w:rsidRPr="0018455D">
        <w:rPr>
          <w:lang w:val="en-US"/>
        </w:rPr>
        <w:t>, 829–858 (2009).</w:t>
      </w:r>
    </w:p>
    <w:p w14:paraId="54E909D4" w14:textId="77777777" w:rsidR="00C00DEE" w:rsidRPr="0018455D" w:rsidRDefault="00C00DEE" w:rsidP="00C00DEE">
      <w:pPr>
        <w:pStyle w:val="Bibliography"/>
        <w:rPr>
          <w:lang w:val="en-US"/>
        </w:rPr>
      </w:pPr>
      <w:r w:rsidRPr="0018455D">
        <w:rPr>
          <w:lang w:val="en-US"/>
        </w:rPr>
        <w:t>20.</w:t>
      </w:r>
      <w:r w:rsidRPr="0018455D">
        <w:rPr>
          <w:lang w:val="en-US"/>
        </w:rPr>
        <w:tab/>
        <w:t xml:space="preserve">Carter, R. M., Bowling, D. L., Reeck, C. &amp; Huettel, S. A. A Distinct Role of the Temporal-Parietal Junction in Predicting Socially Guided Decisions. </w:t>
      </w:r>
      <w:r w:rsidRPr="0018455D">
        <w:rPr>
          <w:i/>
          <w:iCs/>
          <w:lang w:val="en-US"/>
        </w:rPr>
        <w:t>Science</w:t>
      </w:r>
      <w:r w:rsidRPr="0018455D">
        <w:rPr>
          <w:lang w:val="en-US"/>
        </w:rPr>
        <w:t xml:space="preserve"> </w:t>
      </w:r>
      <w:r w:rsidRPr="0018455D">
        <w:rPr>
          <w:b/>
          <w:bCs/>
          <w:lang w:val="en-US"/>
        </w:rPr>
        <w:t>337</w:t>
      </w:r>
      <w:r w:rsidRPr="0018455D">
        <w:rPr>
          <w:lang w:val="en-US"/>
        </w:rPr>
        <w:t>, 109–111 (2012).</w:t>
      </w:r>
    </w:p>
    <w:p w14:paraId="0B2AF671" w14:textId="77777777" w:rsidR="00C00DEE" w:rsidRPr="0018455D" w:rsidRDefault="00C00DEE" w:rsidP="00C00DEE">
      <w:pPr>
        <w:pStyle w:val="Bibliography"/>
        <w:rPr>
          <w:lang w:val="en-US"/>
        </w:rPr>
      </w:pPr>
      <w:r w:rsidRPr="0018455D">
        <w:rPr>
          <w:lang w:val="en-US"/>
        </w:rPr>
        <w:t>21.</w:t>
      </w:r>
      <w:r w:rsidRPr="0018455D">
        <w:rPr>
          <w:lang w:val="en-US"/>
        </w:rPr>
        <w:tab/>
        <w:t xml:space="preserve">Jáni, M. &amp; Kašpárek, T. Emotion recognition and theory of mind in schizophrenia: A meta-analysis of neuroimaging studies. </w:t>
      </w:r>
      <w:r w:rsidRPr="0018455D">
        <w:rPr>
          <w:i/>
          <w:iCs/>
          <w:lang w:val="en-US"/>
        </w:rPr>
        <w:t>The World Journal of Biological Psychiatry</w:t>
      </w:r>
      <w:r w:rsidRPr="0018455D">
        <w:rPr>
          <w:lang w:val="en-US"/>
        </w:rPr>
        <w:t xml:space="preserve"> </w:t>
      </w:r>
      <w:r w:rsidRPr="0018455D">
        <w:rPr>
          <w:b/>
          <w:bCs/>
          <w:lang w:val="en-US"/>
        </w:rPr>
        <w:t>19</w:t>
      </w:r>
      <w:r w:rsidRPr="0018455D">
        <w:rPr>
          <w:lang w:val="en-US"/>
        </w:rPr>
        <w:t>, S86–S96 (2018).</w:t>
      </w:r>
    </w:p>
    <w:p w14:paraId="0A3CFA29" w14:textId="77777777" w:rsidR="00C00DEE" w:rsidRPr="0018455D" w:rsidRDefault="00C00DEE" w:rsidP="00C00DEE">
      <w:pPr>
        <w:pStyle w:val="Bibliography"/>
        <w:rPr>
          <w:lang w:val="en-US"/>
        </w:rPr>
      </w:pPr>
      <w:r w:rsidRPr="0018455D">
        <w:rPr>
          <w:lang w:val="en-US"/>
        </w:rPr>
        <w:t>22.</w:t>
      </w:r>
      <w:r w:rsidRPr="0018455D">
        <w:rPr>
          <w:lang w:val="en-US"/>
        </w:rPr>
        <w:tab/>
        <w:t xml:space="preserve">Miall, R. C. &amp; Wolpert, D. M. Forward Models for Physiological Motor Control. </w:t>
      </w:r>
      <w:r w:rsidRPr="0018455D">
        <w:rPr>
          <w:i/>
          <w:iCs/>
          <w:lang w:val="en-US"/>
        </w:rPr>
        <w:t>Neural Networks</w:t>
      </w:r>
      <w:r w:rsidRPr="0018455D">
        <w:rPr>
          <w:lang w:val="en-US"/>
        </w:rPr>
        <w:t xml:space="preserve"> </w:t>
      </w:r>
      <w:r w:rsidRPr="0018455D">
        <w:rPr>
          <w:b/>
          <w:bCs/>
          <w:lang w:val="en-US"/>
        </w:rPr>
        <w:t>9</w:t>
      </w:r>
      <w:r w:rsidRPr="0018455D">
        <w:rPr>
          <w:lang w:val="en-US"/>
        </w:rPr>
        <w:t>, 1265–1279 (1996).</w:t>
      </w:r>
    </w:p>
    <w:p w14:paraId="6055B7B5" w14:textId="77777777" w:rsidR="00C00DEE" w:rsidRPr="0018455D" w:rsidRDefault="00C00DEE" w:rsidP="00C00DEE">
      <w:pPr>
        <w:pStyle w:val="Bibliography"/>
        <w:rPr>
          <w:lang w:val="en-US"/>
        </w:rPr>
      </w:pPr>
      <w:r w:rsidRPr="0018455D">
        <w:rPr>
          <w:lang w:val="en-US"/>
        </w:rPr>
        <w:lastRenderedPageBreak/>
        <w:t>23.</w:t>
      </w:r>
      <w:r w:rsidRPr="0018455D">
        <w:rPr>
          <w:lang w:val="en-US"/>
        </w:rPr>
        <w:tab/>
        <w:t xml:space="preserve">Schultz, W. &amp; Dickinson, A. Neuronal Coding of Prediction Errors. </w:t>
      </w:r>
      <w:r w:rsidRPr="0018455D">
        <w:rPr>
          <w:i/>
          <w:iCs/>
          <w:lang w:val="en-US"/>
        </w:rPr>
        <w:t>Annu. Rev. Neurosci.</w:t>
      </w:r>
      <w:r w:rsidRPr="0018455D">
        <w:rPr>
          <w:lang w:val="en-US"/>
        </w:rPr>
        <w:t xml:space="preserve"> </w:t>
      </w:r>
      <w:r w:rsidRPr="0018455D">
        <w:rPr>
          <w:b/>
          <w:bCs/>
          <w:lang w:val="en-US"/>
        </w:rPr>
        <w:t>23</w:t>
      </w:r>
      <w:r w:rsidRPr="0018455D">
        <w:rPr>
          <w:lang w:val="en-US"/>
        </w:rPr>
        <w:t>, 473–500 (2000).</w:t>
      </w:r>
    </w:p>
    <w:p w14:paraId="5375792A" w14:textId="77777777" w:rsidR="00C00DEE" w:rsidRPr="0018455D" w:rsidRDefault="00C00DEE" w:rsidP="00C00DEE">
      <w:pPr>
        <w:pStyle w:val="Bibliography"/>
        <w:rPr>
          <w:lang w:val="en-US"/>
        </w:rPr>
      </w:pPr>
      <w:r w:rsidRPr="0018455D">
        <w:rPr>
          <w:lang w:val="en-US"/>
        </w:rPr>
        <w:t>24.</w:t>
      </w:r>
      <w:r w:rsidRPr="0018455D">
        <w:rPr>
          <w:lang w:val="en-US"/>
        </w:rPr>
        <w:tab/>
        <w:t xml:space="preserve">Friston, K. &amp; Kiebel, S. Predictive coding under the free-energy principle. </w:t>
      </w:r>
      <w:r w:rsidRPr="0018455D">
        <w:rPr>
          <w:i/>
          <w:iCs/>
          <w:lang w:val="en-US"/>
        </w:rPr>
        <w:t>Philosophical Transactions of the Royal Society B: Biological Sciences</w:t>
      </w:r>
      <w:r w:rsidRPr="0018455D">
        <w:rPr>
          <w:lang w:val="en-US"/>
        </w:rPr>
        <w:t xml:space="preserve"> </w:t>
      </w:r>
      <w:r w:rsidRPr="0018455D">
        <w:rPr>
          <w:b/>
          <w:bCs/>
          <w:lang w:val="en-US"/>
        </w:rPr>
        <w:t>364</w:t>
      </w:r>
      <w:r w:rsidRPr="0018455D">
        <w:rPr>
          <w:lang w:val="en-US"/>
        </w:rPr>
        <w:t>, 1211–1221 (2009).</w:t>
      </w:r>
    </w:p>
    <w:p w14:paraId="5CB61500" w14:textId="77777777" w:rsidR="00C00DEE" w:rsidRPr="0018455D" w:rsidRDefault="00C00DEE" w:rsidP="00C00DEE">
      <w:pPr>
        <w:pStyle w:val="Bibliography"/>
        <w:rPr>
          <w:lang w:val="en-US"/>
        </w:rPr>
      </w:pPr>
      <w:r w:rsidRPr="0018455D">
        <w:rPr>
          <w:lang w:val="en-US"/>
        </w:rPr>
        <w:t>25.</w:t>
      </w:r>
      <w:r w:rsidRPr="0018455D">
        <w:rPr>
          <w:lang w:val="en-US"/>
        </w:rPr>
        <w:tab/>
        <w:t xml:space="preserve">Schultz, W. Dopamine reward prediction error coding. </w:t>
      </w:r>
      <w:r w:rsidRPr="0018455D">
        <w:rPr>
          <w:i/>
          <w:iCs/>
          <w:lang w:val="en-US"/>
        </w:rPr>
        <w:t>Dialogues in Clinical Neuroscience</w:t>
      </w:r>
      <w:r w:rsidRPr="0018455D">
        <w:rPr>
          <w:lang w:val="en-US"/>
        </w:rPr>
        <w:t xml:space="preserve"> </w:t>
      </w:r>
      <w:r w:rsidRPr="0018455D">
        <w:rPr>
          <w:b/>
          <w:bCs/>
          <w:lang w:val="en-US"/>
        </w:rPr>
        <w:t>18</w:t>
      </w:r>
      <w:r w:rsidRPr="0018455D">
        <w:rPr>
          <w:lang w:val="en-US"/>
        </w:rPr>
        <w:t>, 23–32 (2016).</w:t>
      </w:r>
    </w:p>
    <w:p w14:paraId="50508B8C" w14:textId="77777777" w:rsidR="00C00DEE" w:rsidRPr="0018455D" w:rsidRDefault="00C00DEE" w:rsidP="00C00DEE">
      <w:pPr>
        <w:pStyle w:val="Bibliography"/>
        <w:rPr>
          <w:lang w:val="en-US"/>
        </w:rPr>
      </w:pPr>
      <w:r w:rsidRPr="0018455D">
        <w:rPr>
          <w:lang w:val="en-US"/>
        </w:rPr>
        <w:t>26.</w:t>
      </w:r>
      <w:r w:rsidRPr="0018455D">
        <w:rPr>
          <w:lang w:val="en-US"/>
        </w:rPr>
        <w:tab/>
        <w:t xml:space="preserve">Park, B., Fareri, D., Delgado, M. &amp; Young, L. The role of right temporoparietal junction in processing social prediction error across relationship contexts. </w:t>
      </w:r>
      <w:r w:rsidRPr="0018455D">
        <w:rPr>
          <w:i/>
          <w:iCs/>
          <w:lang w:val="en-US"/>
        </w:rPr>
        <w:t>Social Cognitive and Affective Neuroscience</w:t>
      </w:r>
      <w:r w:rsidRPr="0018455D">
        <w:rPr>
          <w:lang w:val="en-US"/>
        </w:rPr>
        <w:t xml:space="preserve"> </w:t>
      </w:r>
      <w:r w:rsidRPr="0018455D">
        <w:rPr>
          <w:b/>
          <w:bCs/>
          <w:lang w:val="en-US"/>
        </w:rPr>
        <w:t>16</w:t>
      </w:r>
      <w:r w:rsidRPr="0018455D">
        <w:rPr>
          <w:lang w:val="en-US"/>
        </w:rPr>
        <w:t>, 772–781 (2021).</w:t>
      </w:r>
    </w:p>
    <w:p w14:paraId="3D065EF0" w14:textId="77777777" w:rsidR="00C00DEE" w:rsidRPr="0018455D" w:rsidRDefault="00C00DEE" w:rsidP="00C00DEE">
      <w:pPr>
        <w:pStyle w:val="Bibliography"/>
        <w:rPr>
          <w:lang w:val="en-US"/>
        </w:rPr>
      </w:pPr>
      <w:r w:rsidRPr="0018455D">
        <w:rPr>
          <w:lang w:val="en-US"/>
        </w:rPr>
        <w:t>27.</w:t>
      </w:r>
      <w:r w:rsidRPr="0018455D">
        <w:rPr>
          <w:lang w:val="en-US"/>
        </w:rPr>
        <w:tab/>
        <w:t xml:space="preserve">Lemmers-Jansen, I. L. J., Fett, A.-K. J., Hanssen, E., Veltman, D. J. &amp; Krabbendam, L. Learning to trust: social feedback normalizes trust behavior in first-episode psychosis and clinical high risk. </w:t>
      </w:r>
      <w:r w:rsidRPr="0018455D">
        <w:rPr>
          <w:i/>
          <w:iCs/>
          <w:lang w:val="en-US"/>
        </w:rPr>
        <w:t>Psychol. Med.</w:t>
      </w:r>
      <w:r w:rsidRPr="0018455D">
        <w:rPr>
          <w:lang w:val="en-US"/>
        </w:rPr>
        <w:t xml:space="preserve"> </w:t>
      </w:r>
      <w:r w:rsidRPr="0018455D">
        <w:rPr>
          <w:b/>
          <w:bCs/>
          <w:lang w:val="en-US"/>
        </w:rPr>
        <w:t>49</w:t>
      </w:r>
      <w:r w:rsidRPr="0018455D">
        <w:rPr>
          <w:lang w:val="en-US"/>
        </w:rPr>
        <w:t>, 780–790 (2019).</w:t>
      </w:r>
    </w:p>
    <w:p w14:paraId="3874F84D" w14:textId="77777777" w:rsidR="00C00DEE" w:rsidRPr="0018455D" w:rsidRDefault="00C00DEE" w:rsidP="00C00DEE">
      <w:pPr>
        <w:pStyle w:val="Bibliography"/>
        <w:rPr>
          <w:lang w:val="en-US"/>
        </w:rPr>
      </w:pPr>
      <w:r w:rsidRPr="0018455D">
        <w:rPr>
          <w:lang w:val="en-US"/>
        </w:rPr>
        <w:t>28.</w:t>
      </w:r>
      <w:r w:rsidRPr="0018455D">
        <w:rPr>
          <w:lang w:val="en-US"/>
        </w:rPr>
        <w:tab/>
        <w:t xml:space="preserve">Yaple, Z. A., Tolomeo, S. &amp; Yu, R. Abnormal prediction error processing in schizophrenia and depression. </w:t>
      </w:r>
      <w:r w:rsidRPr="0018455D">
        <w:rPr>
          <w:i/>
          <w:iCs/>
          <w:lang w:val="en-US"/>
        </w:rPr>
        <w:t>Hum Brain Mapp</w:t>
      </w:r>
      <w:r w:rsidRPr="0018455D">
        <w:rPr>
          <w:lang w:val="en-US"/>
        </w:rPr>
        <w:t xml:space="preserve"> </w:t>
      </w:r>
      <w:r w:rsidRPr="0018455D">
        <w:rPr>
          <w:b/>
          <w:bCs/>
          <w:lang w:val="en-US"/>
        </w:rPr>
        <w:t>42</w:t>
      </w:r>
      <w:r w:rsidRPr="0018455D">
        <w:rPr>
          <w:lang w:val="en-US"/>
        </w:rPr>
        <w:t>, 3547–3560 (2021).</w:t>
      </w:r>
    </w:p>
    <w:p w14:paraId="7A667703" w14:textId="77777777" w:rsidR="00C00DEE" w:rsidRPr="0018455D" w:rsidRDefault="00C00DEE" w:rsidP="00C00DEE">
      <w:pPr>
        <w:pStyle w:val="Bibliography"/>
        <w:rPr>
          <w:lang w:val="en-US"/>
        </w:rPr>
      </w:pPr>
      <w:r w:rsidRPr="0018455D">
        <w:rPr>
          <w:lang w:val="en-US"/>
        </w:rPr>
        <w:t>29.</w:t>
      </w:r>
      <w:r w:rsidRPr="0018455D">
        <w:rPr>
          <w:lang w:val="en-US"/>
        </w:rPr>
        <w:tab/>
        <w:t xml:space="preserve">Chung, Y. S. &amp; Barch, D. M. Frontal-striatum dysfunction during reward processing: Relationships to amotivation in schizophrenia. </w:t>
      </w:r>
      <w:r w:rsidRPr="0018455D">
        <w:rPr>
          <w:i/>
          <w:iCs/>
          <w:lang w:val="en-US"/>
        </w:rPr>
        <w:t>Journal of Abnormal Psychology</w:t>
      </w:r>
      <w:r w:rsidRPr="0018455D">
        <w:rPr>
          <w:lang w:val="en-US"/>
        </w:rPr>
        <w:t xml:space="preserve"> </w:t>
      </w:r>
      <w:r w:rsidRPr="0018455D">
        <w:rPr>
          <w:b/>
          <w:bCs/>
          <w:lang w:val="en-US"/>
        </w:rPr>
        <w:t>125</w:t>
      </w:r>
      <w:r w:rsidRPr="0018455D">
        <w:rPr>
          <w:lang w:val="en-US"/>
        </w:rPr>
        <w:t>, 453–469 (2016).</w:t>
      </w:r>
    </w:p>
    <w:p w14:paraId="47F0B483" w14:textId="77777777" w:rsidR="00C00DEE" w:rsidRPr="0018455D" w:rsidRDefault="00C00DEE" w:rsidP="00C00DEE">
      <w:pPr>
        <w:pStyle w:val="Bibliography"/>
        <w:rPr>
          <w:lang w:val="en-US"/>
        </w:rPr>
      </w:pPr>
      <w:r w:rsidRPr="0018455D">
        <w:rPr>
          <w:lang w:val="en-US"/>
        </w:rPr>
        <w:t>30.</w:t>
      </w:r>
      <w:r w:rsidRPr="0018455D">
        <w:rPr>
          <w:lang w:val="en-US"/>
        </w:rPr>
        <w:tab/>
        <w:t xml:space="preserve">Millard, S. J., Bearden, C. E., Karlsgodt, K. H. &amp; Sharpe, M. J. The prediction-error hypothesis of schizophrenia: new data point to circuit-specific changes in dopamine activity. </w:t>
      </w:r>
      <w:r w:rsidRPr="0018455D">
        <w:rPr>
          <w:i/>
          <w:iCs/>
          <w:lang w:val="en-US"/>
        </w:rPr>
        <w:t>Neuropsychopharmacol.</w:t>
      </w:r>
      <w:r w:rsidRPr="0018455D">
        <w:rPr>
          <w:lang w:val="en-US"/>
        </w:rPr>
        <w:t xml:space="preserve"> </w:t>
      </w:r>
      <w:r w:rsidRPr="0018455D">
        <w:rPr>
          <w:b/>
          <w:bCs/>
          <w:lang w:val="en-US"/>
        </w:rPr>
        <w:t>47</w:t>
      </w:r>
      <w:r w:rsidRPr="0018455D">
        <w:rPr>
          <w:lang w:val="en-US"/>
        </w:rPr>
        <w:t>, 628–640 (2022).</w:t>
      </w:r>
    </w:p>
    <w:p w14:paraId="7849DA55" w14:textId="77777777" w:rsidR="00C00DEE" w:rsidRPr="0018455D" w:rsidRDefault="00C00DEE" w:rsidP="00C00DEE">
      <w:pPr>
        <w:pStyle w:val="Bibliography"/>
        <w:rPr>
          <w:lang w:val="en-US"/>
        </w:rPr>
      </w:pPr>
      <w:r w:rsidRPr="0018455D">
        <w:rPr>
          <w:lang w:val="en-US"/>
        </w:rPr>
        <w:t>31.</w:t>
      </w:r>
      <w:r w:rsidRPr="0018455D">
        <w:rPr>
          <w:lang w:val="en-US"/>
        </w:rPr>
        <w:tab/>
        <w:t xml:space="preserve">Corlett, P. R. </w:t>
      </w:r>
      <w:r w:rsidRPr="0018455D">
        <w:rPr>
          <w:i/>
          <w:iCs/>
          <w:lang w:val="en-US"/>
        </w:rPr>
        <w:t>et al.</w:t>
      </w:r>
      <w:r w:rsidRPr="0018455D">
        <w:rPr>
          <w:lang w:val="en-US"/>
        </w:rPr>
        <w:t xml:space="preserve"> Disrupted prediction-error signal in psychosis: evidence for an associative account of delusions. </w:t>
      </w:r>
      <w:r w:rsidRPr="0018455D">
        <w:rPr>
          <w:i/>
          <w:iCs/>
          <w:lang w:val="en-US"/>
        </w:rPr>
        <w:t>Brain</w:t>
      </w:r>
      <w:r w:rsidRPr="0018455D">
        <w:rPr>
          <w:lang w:val="en-US"/>
        </w:rPr>
        <w:t xml:space="preserve"> </w:t>
      </w:r>
      <w:r w:rsidRPr="0018455D">
        <w:rPr>
          <w:b/>
          <w:bCs/>
          <w:lang w:val="en-US"/>
        </w:rPr>
        <w:t>130</w:t>
      </w:r>
      <w:r w:rsidRPr="0018455D">
        <w:rPr>
          <w:lang w:val="en-US"/>
        </w:rPr>
        <w:t>, 2387–2400 (2007).</w:t>
      </w:r>
    </w:p>
    <w:p w14:paraId="4449D96D" w14:textId="77777777" w:rsidR="00C00DEE" w:rsidRPr="0018455D" w:rsidRDefault="00C00DEE" w:rsidP="00C00DEE">
      <w:pPr>
        <w:pStyle w:val="Bibliography"/>
        <w:rPr>
          <w:lang w:val="en-US"/>
        </w:rPr>
      </w:pPr>
      <w:r w:rsidRPr="0018455D">
        <w:rPr>
          <w:lang w:val="en-US"/>
        </w:rPr>
        <w:t>32.</w:t>
      </w:r>
      <w:r w:rsidRPr="0018455D">
        <w:rPr>
          <w:lang w:val="en-US"/>
        </w:rPr>
        <w:tab/>
        <w:t xml:space="preserve">Griffiths, O., Langdon, R., Le Pelley, M. E. &amp; Coltheart, M. Delusions and prediction error: re-examining the behavioural evidence for disrupted error signalling in delusion formation. </w:t>
      </w:r>
      <w:r w:rsidRPr="0018455D">
        <w:rPr>
          <w:i/>
          <w:iCs/>
          <w:lang w:val="en-US"/>
        </w:rPr>
        <w:t>Cognitive Neuropsychiatry</w:t>
      </w:r>
      <w:r w:rsidRPr="0018455D">
        <w:rPr>
          <w:lang w:val="en-US"/>
        </w:rPr>
        <w:t xml:space="preserve"> </w:t>
      </w:r>
      <w:r w:rsidRPr="0018455D">
        <w:rPr>
          <w:b/>
          <w:bCs/>
          <w:lang w:val="en-US"/>
        </w:rPr>
        <w:t>19</w:t>
      </w:r>
      <w:r w:rsidRPr="0018455D">
        <w:rPr>
          <w:lang w:val="en-US"/>
        </w:rPr>
        <w:t>, 439–467 (2014).</w:t>
      </w:r>
    </w:p>
    <w:p w14:paraId="60270FD3" w14:textId="77777777" w:rsidR="00C00DEE" w:rsidRPr="0018455D" w:rsidRDefault="00C00DEE" w:rsidP="00C00DEE">
      <w:pPr>
        <w:pStyle w:val="Bibliography"/>
        <w:rPr>
          <w:lang w:val="en-US"/>
        </w:rPr>
      </w:pPr>
      <w:r w:rsidRPr="0018455D">
        <w:rPr>
          <w:lang w:val="en-US"/>
        </w:rPr>
        <w:t>33.</w:t>
      </w:r>
      <w:r w:rsidRPr="0018455D">
        <w:rPr>
          <w:lang w:val="en-US"/>
        </w:rPr>
        <w:tab/>
        <w:t xml:space="preserve">Howes, O. D. &amp; Nour, M. M. Dopamine and the aberrant salience hypothesis of schizophrenia. </w:t>
      </w:r>
      <w:r w:rsidRPr="0018455D">
        <w:rPr>
          <w:i/>
          <w:iCs/>
          <w:lang w:val="en-US"/>
        </w:rPr>
        <w:t>World Psychiatry</w:t>
      </w:r>
      <w:r w:rsidRPr="0018455D">
        <w:rPr>
          <w:lang w:val="en-US"/>
        </w:rPr>
        <w:t xml:space="preserve"> </w:t>
      </w:r>
      <w:r w:rsidRPr="0018455D">
        <w:rPr>
          <w:b/>
          <w:bCs/>
          <w:lang w:val="en-US"/>
        </w:rPr>
        <w:t>15</w:t>
      </w:r>
      <w:r w:rsidRPr="0018455D">
        <w:rPr>
          <w:lang w:val="en-US"/>
        </w:rPr>
        <w:t>, 3–4 (2016).</w:t>
      </w:r>
    </w:p>
    <w:p w14:paraId="5596FAB3" w14:textId="77777777" w:rsidR="00C00DEE" w:rsidRPr="0018455D" w:rsidRDefault="00C00DEE" w:rsidP="00C00DEE">
      <w:pPr>
        <w:pStyle w:val="Bibliography"/>
        <w:rPr>
          <w:lang w:val="en-US"/>
        </w:rPr>
      </w:pPr>
      <w:r w:rsidRPr="0018455D">
        <w:rPr>
          <w:lang w:val="en-US"/>
        </w:rPr>
        <w:lastRenderedPageBreak/>
        <w:t>34.</w:t>
      </w:r>
      <w:r w:rsidRPr="0018455D">
        <w:rPr>
          <w:lang w:val="en-US"/>
        </w:rPr>
        <w:tab/>
        <w:t xml:space="preserve">Heinz, A. &amp; Schlagenhauf, F. Dopaminergic Dysfunction in Schizophrenia: Salience Attribution Revisited. </w:t>
      </w:r>
      <w:r w:rsidRPr="0018455D">
        <w:rPr>
          <w:i/>
          <w:iCs/>
          <w:lang w:val="en-US"/>
        </w:rPr>
        <w:t>Schizophrenia Bulletin</w:t>
      </w:r>
      <w:r w:rsidRPr="0018455D">
        <w:rPr>
          <w:lang w:val="en-US"/>
        </w:rPr>
        <w:t xml:space="preserve"> </w:t>
      </w:r>
      <w:r w:rsidRPr="0018455D">
        <w:rPr>
          <w:b/>
          <w:bCs/>
          <w:lang w:val="en-US"/>
        </w:rPr>
        <w:t>36</w:t>
      </w:r>
      <w:r w:rsidRPr="0018455D">
        <w:rPr>
          <w:lang w:val="en-US"/>
        </w:rPr>
        <w:t>, 472–485 (2010).</w:t>
      </w:r>
    </w:p>
    <w:p w14:paraId="1C1C9832" w14:textId="77777777" w:rsidR="00C00DEE" w:rsidRPr="0018455D" w:rsidRDefault="00C00DEE" w:rsidP="00C00DEE">
      <w:pPr>
        <w:pStyle w:val="Bibliography"/>
        <w:rPr>
          <w:lang w:val="en-US"/>
        </w:rPr>
      </w:pPr>
      <w:r w:rsidRPr="0018455D">
        <w:rPr>
          <w:lang w:val="en-US"/>
        </w:rPr>
        <w:t>35.</w:t>
      </w:r>
      <w:r w:rsidRPr="0018455D">
        <w:rPr>
          <w:lang w:val="en-US"/>
        </w:rPr>
        <w:tab/>
        <w:t xml:space="preserve">Kapur, S. Psychosis as a State of Aberrant Salience: A Framework Linking Biology, Phenomenology, and Pharmacology in Schizophrenia. </w:t>
      </w:r>
      <w:r w:rsidRPr="0018455D">
        <w:rPr>
          <w:i/>
          <w:iCs/>
          <w:lang w:val="en-US"/>
        </w:rPr>
        <w:t>AJP</w:t>
      </w:r>
      <w:r w:rsidRPr="0018455D">
        <w:rPr>
          <w:lang w:val="en-US"/>
        </w:rPr>
        <w:t xml:space="preserve"> </w:t>
      </w:r>
      <w:r w:rsidRPr="0018455D">
        <w:rPr>
          <w:b/>
          <w:bCs/>
          <w:lang w:val="en-US"/>
        </w:rPr>
        <w:t>160</w:t>
      </w:r>
      <w:r w:rsidRPr="0018455D">
        <w:rPr>
          <w:lang w:val="en-US"/>
        </w:rPr>
        <w:t>, 13–23 (2003).</w:t>
      </w:r>
    </w:p>
    <w:p w14:paraId="1007709D" w14:textId="77777777" w:rsidR="00C00DEE" w:rsidRPr="0018455D" w:rsidRDefault="00C00DEE" w:rsidP="00C00DEE">
      <w:pPr>
        <w:pStyle w:val="Bibliography"/>
        <w:rPr>
          <w:lang w:val="en-US"/>
        </w:rPr>
      </w:pPr>
      <w:r w:rsidRPr="0018455D">
        <w:rPr>
          <w:lang w:val="en-US"/>
        </w:rPr>
        <w:t>36.</w:t>
      </w:r>
      <w:r w:rsidRPr="0018455D">
        <w:rPr>
          <w:lang w:val="en-US"/>
        </w:rPr>
        <w:tab/>
        <w:t xml:space="preserve">Fett, A.-K. J. </w:t>
      </w:r>
      <w:r w:rsidRPr="0018455D">
        <w:rPr>
          <w:i/>
          <w:iCs/>
          <w:lang w:val="en-US"/>
        </w:rPr>
        <w:t>et al.</w:t>
      </w:r>
      <w:r w:rsidRPr="0018455D">
        <w:rPr>
          <w:lang w:val="en-US"/>
        </w:rPr>
        <w:t xml:space="preserve"> To trust or not to trust: the dynamics of social interaction in psychosis. </w:t>
      </w:r>
      <w:r w:rsidRPr="0018455D">
        <w:rPr>
          <w:i/>
          <w:iCs/>
          <w:lang w:val="en-US"/>
        </w:rPr>
        <w:t>Brain</w:t>
      </w:r>
      <w:r w:rsidRPr="0018455D">
        <w:rPr>
          <w:lang w:val="en-US"/>
        </w:rPr>
        <w:t xml:space="preserve"> </w:t>
      </w:r>
      <w:r w:rsidRPr="0018455D">
        <w:rPr>
          <w:b/>
          <w:bCs/>
          <w:lang w:val="en-US"/>
        </w:rPr>
        <w:t>135</w:t>
      </w:r>
      <w:r w:rsidRPr="0018455D">
        <w:rPr>
          <w:lang w:val="en-US"/>
        </w:rPr>
        <w:t>, 976–984 (2012).</w:t>
      </w:r>
    </w:p>
    <w:p w14:paraId="0877DE3A" w14:textId="77777777" w:rsidR="00C00DEE" w:rsidRPr="0018455D" w:rsidRDefault="00C00DEE" w:rsidP="00C00DEE">
      <w:pPr>
        <w:pStyle w:val="Bibliography"/>
        <w:rPr>
          <w:lang w:val="en-US"/>
        </w:rPr>
      </w:pPr>
      <w:r w:rsidRPr="0018455D">
        <w:rPr>
          <w:lang w:val="en-US"/>
        </w:rPr>
        <w:t>37.</w:t>
      </w:r>
      <w:r w:rsidRPr="0018455D">
        <w:rPr>
          <w:lang w:val="en-US"/>
        </w:rPr>
        <w:tab/>
        <w:t xml:space="preserve">Alós-Ferrer, C. &amp; Farolfi, F. Trust Games and Beyond. </w:t>
      </w:r>
      <w:r w:rsidRPr="0018455D">
        <w:rPr>
          <w:i/>
          <w:iCs/>
          <w:lang w:val="en-US"/>
        </w:rPr>
        <w:t>Front. Neurosci.</w:t>
      </w:r>
      <w:r w:rsidRPr="0018455D">
        <w:rPr>
          <w:lang w:val="en-US"/>
        </w:rPr>
        <w:t xml:space="preserve"> </w:t>
      </w:r>
      <w:r w:rsidRPr="0018455D">
        <w:rPr>
          <w:b/>
          <w:bCs/>
          <w:lang w:val="en-US"/>
        </w:rPr>
        <w:t>13</w:t>
      </w:r>
      <w:r w:rsidRPr="0018455D">
        <w:rPr>
          <w:lang w:val="en-US"/>
        </w:rPr>
        <w:t>, 887 (2019).</w:t>
      </w:r>
    </w:p>
    <w:p w14:paraId="79950A78" w14:textId="77777777" w:rsidR="00C00DEE" w:rsidRPr="0018455D" w:rsidRDefault="00C00DEE" w:rsidP="00C00DEE">
      <w:pPr>
        <w:pStyle w:val="Bibliography"/>
        <w:rPr>
          <w:lang w:val="en-US"/>
        </w:rPr>
      </w:pPr>
      <w:r w:rsidRPr="0018455D">
        <w:rPr>
          <w:lang w:val="en-US"/>
        </w:rPr>
        <w:t>38.</w:t>
      </w:r>
      <w:r w:rsidRPr="0018455D">
        <w:rPr>
          <w:lang w:val="en-US"/>
        </w:rPr>
        <w:tab/>
        <w:t>R Core Team. R: A Language and Environment for Statistical Computing. (2023).</w:t>
      </w:r>
    </w:p>
    <w:p w14:paraId="65BF8EA9" w14:textId="77777777" w:rsidR="00C00DEE" w:rsidRPr="0018455D" w:rsidRDefault="00C00DEE" w:rsidP="00C00DEE">
      <w:pPr>
        <w:pStyle w:val="Bibliography"/>
        <w:rPr>
          <w:lang w:val="en-US"/>
        </w:rPr>
      </w:pPr>
      <w:r w:rsidRPr="0018455D">
        <w:rPr>
          <w:lang w:val="en-US"/>
        </w:rPr>
        <w:t>39.</w:t>
      </w:r>
      <w:r w:rsidRPr="0018455D">
        <w:rPr>
          <w:lang w:val="en-US"/>
        </w:rPr>
        <w:tab/>
        <w:t>Bates, D., Mächler, M., Bolker, B. &amp; Walker, S. Fitting Linear Mixed-Effects Models Using</w:t>
      </w:r>
      <w:r w:rsidRPr="0018455D">
        <w:rPr>
          <w:b/>
          <w:bCs/>
          <w:lang w:val="en-US"/>
        </w:rPr>
        <w:t>lme4</w:t>
      </w:r>
      <w:r w:rsidRPr="0018455D">
        <w:rPr>
          <w:lang w:val="en-US"/>
        </w:rPr>
        <w:t xml:space="preserve">. </w:t>
      </w:r>
      <w:r w:rsidRPr="0018455D">
        <w:rPr>
          <w:i/>
          <w:iCs/>
          <w:lang w:val="en-US"/>
        </w:rPr>
        <w:t>J. Stat. Soft.</w:t>
      </w:r>
      <w:r w:rsidRPr="0018455D">
        <w:rPr>
          <w:lang w:val="en-US"/>
        </w:rPr>
        <w:t xml:space="preserve"> </w:t>
      </w:r>
      <w:r w:rsidRPr="0018455D">
        <w:rPr>
          <w:b/>
          <w:bCs/>
          <w:lang w:val="en-US"/>
        </w:rPr>
        <w:t>67</w:t>
      </w:r>
      <w:r w:rsidRPr="0018455D">
        <w:rPr>
          <w:lang w:val="en-US"/>
        </w:rPr>
        <w:t>, (2015).</w:t>
      </w:r>
    </w:p>
    <w:p w14:paraId="00D0C6FC" w14:textId="77777777" w:rsidR="00C00DEE" w:rsidRPr="0018455D" w:rsidRDefault="00C00DEE" w:rsidP="00C00DEE">
      <w:pPr>
        <w:pStyle w:val="Bibliography"/>
        <w:rPr>
          <w:lang w:val="en-US"/>
        </w:rPr>
      </w:pPr>
      <w:r w:rsidRPr="0018455D">
        <w:rPr>
          <w:lang w:val="en-US"/>
        </w:rPr>
        <w:t>40.</w:t>
      </w:r>
      <w:r w:rsidRPr="0018455D">
        <w:rPr>
          <w:lang w:val="en-US"/>
        </w:rPr>
        <w:tab/>
        <w:t>Wisman</w:t>
      </w:r>
      <w:r w:rsidRPr="0018455D">
        <w:rPr>
          <w:rFonts w:ascii="Cambria Math" w:hAnsi="Cambria Math" w:cs="Cambria Math"/>
          <w:lang w:val="en-US"/>
        </w:rPr>
        <w:t>‐</w:t>
      </w:r>
      <w:r w:rsidRPr="0018455D">
        <w:rPr>
          <w:lang w:val="en-US"/>
        </w:rPr>
        <w:t>van der Teen, A., Lemmers</w:t>
      </w:r>
      <w:r w:rsidRPr="0018455D">
        <w:rPr>
          <w:rFonts w:ascii="Cambria Math" w:hAnsi="Cambria Math" w:cs="Cambria Math"/>
          <w:lang w:val="en-US"/>
        </w:rPr>
        <w:t>‐</w:t>
      </w:r>
      <w:r w:rsidRPr="0018455D">
        <w:rPr>
          <w:lang w:val="en-US"/>
        </w:rPr>
        <w:t xml:space="preserve">Jansen, I. L. J., Oorschot, M. &amp; Krabbendam, L. Exploring the association between social behaviour, trust, and its neural correlates in first episode psychosis patients and in individuals at clinical high risk for psychosis. </w:t>
      </w:r>
      <w:r w:rsidRPr="0018455D">
        <w:rPr>
          <w:i/>
          <w:iCs/>
          <w:lang w:val="en-US"/>
        </w:rPr>
        <w:t>British J Clinic Psychol</w:t>
      </w:r>
      <w:r w:rsidRPr="0018455D">
        <w:rPr>
          <w:lang w:val="en-US"/>
        </w:rPr>
        <w:t xml:space="preserve"> </w:t>
      </w:r>
      <w:r w:rsidRPr="0018455D">
        <w:rPr>
          <w:b/>
          <w:bCs/>
          <w:lang w:val="en-US"/>
        </w:rPr>
        <w:t>61</w:t>
      </w:r>
      <w:r w:rsidRPr="0018455D">
        <w:rPr>
          <w:lang w:val="en-US"/>
        </w:rPr>
        <w:t>, 629–646 (2022).</w:t>
      </w:r>
    </w:p>
    <w:p w14:paraId="646E6000" w14:textId="77777777" w:rsidR="00C00DEE" w:rsidRPr="0018455D" w:rsidRDefault="00C00DEE" w:rsidP="00C00DEE">
      <w:pPr>
        <w:pStyle w:val="Bibliography"/>
        <w:rPr>
          <w:lang w:val="en-US"/>
        </w:rPr>
      </w:pPr>
      <w:r w:rsidRPr="0018455D">
        <w:rPr>
          <w:lang w:val="en-US"/>
        </w:rPr>
        <w:t>41.</w:t>
      </w:r>
      <w:r w:rsidRPr="0018455D">
        <w:rPr>
          <w:lang w:val="en-US"/>
        </w:rPr>
        <w:tab/>
        <w:t xml:space="preserve">Saperia, S. </w:t>
      </w:r>
      <w:r w:rsidRPr="0018455D">
        <w:rPr>
          <w:i/>
          <w:iCs/>
          <w:lang w:val="en-US"/>
        </w:rPr>
        <w:t>et al.</w:t>
      </w:r>
      <w:r w:rsidRPr="0018455D">
        <w:rPr>
          <w:lang w:val="en-US"/>
        </w:rPr>
        <w:t xml:space="preserve"> Reward-driven decision-making impairments in schizophrenia. </w:t>
      </w:r>
      <w:r w:rsidRPr="0018455D">
        <w:rPr>
          <w:i/>
          <w:iCs/>
          <w:lang w:val="en-US"/>
        </w:rPr>
        <w:t>Schizophrenia Research</w:t>
      </w:r>
      <w:r w:rsidRPr="0018455D">
        <w:rPr>
          <w:lang w:val="en-US"/>
        </w:rPr>
        <w:t xml:space="preserve"> </w:t>
      </w:r>
      <w:r w:rsidRPr="0018455D">
        <w:rPr>
          <w:b/>
          <w:bCs/>
          <w:lang w:val="en-US"/>
        </w:rPr>
        <w:t>206</w:t>
      </w:r>
      <w:r w:rsidRPr="0018455D">
        <w:rPr>
          <w:lang w:val="en-US"/>
        </w:rPr>
        <w:t>, 277–283 (2019).</w:t>
      </w:r>
    </w:p>
    <w:p w14:paraId="7965D184" w14:textId="77777777" w:rsidR="00C00DEE" w:rsidRPr="0018455D" w:rsidRDefault="00C00DEE" w:rsidP="00C00DEE">
      <w:pPr>
        <w:pStyle w:val="Bibliography"/>
        <w:rPr>
          <w:lang w:val="en-US"/>
        </w:rPr>
      </w:pPr>
      <w:r w:rsidRPr="0018455D">
        <w:rPr>
          <w:lang w:val="en-US"/>
        </w:rPr>
        <w:t>42.</w:t>
      </w:r>
      <w:r w:rsidRPr="0018455D">
        <w:rPr>
          <w:lang w:val="en-US"/>
        </w:rPr>
        <w:tab/>
        <w:t xml:space="preserve">Betz, L. T. </w:t>
      </w:r>
      <w:r w:rsidRPr="0018455D">
        <w:rPr>
          <w:i/>
          <w:iCs/>
          <w:lang w:val="en-US"/>
        </w:rPr>
        <w:t>et al.</w:t>
      </w:r>
      <w:r w:rsidRPr="0018455D">
        <w:rPr>
          <w:lang w:val="en-US"/>
        </w:rPr>
        <w:t xml:space="preserve"> Deciphering reward-based decision-making in schizophrenia: A meta-analysis and behavioral modeling of the Iowa Gambling Task. </w:t>
      </w:r>
      <w:r w:rsidRPr="0018455D">
        <w:rPr>
          <w:i/>
          <w:iCs/>
          <w:lang w:val="en-US"/>
        </w:rPr>
        <w:t>Schizophrenia Research</w:t>
      </w:r>
      <w:r w:rsidRPr="0018455D">
        <w:rPr>
          <w:lang w:val="en-US"/>
        </w:rPr>
        <w:t xml:space="preserve"> </w:t>
      </w:r>
      <w:r w:rsidRPr="0018455D">
        <w:rPr>
          <w:b/>
          <w:bCs/>
          <w:lang w:val="en-US"/>
        </w:rPr>
        <w:t>204</w:t>
      </w:r>
      <w:r w:rsidRPr="0018455D">
        <w:rPr>
          <w:lang w:val="en-US"/>
        </w:rPr>
        <w:t>, 7–15 (2019).</w:t>
      </w:r>
    </w:p>
    <w:p w14:paraId="5223A160" w14:textId="77777777" w:rsidR="00C00DEE" w:rsidRPr="0018455D" w:rsidRDefault="00C00DEE" w:rsidP="00C00DEE">
      <w:pPr>
        <w:pStyle w:val="Bibliography"/>
        <w:rPr>
          <w:lang w:val="en-US"/>
        </w:rPr>
      </w:pPr>
      <w:r w:rsidRPr="0018455D">
        <w:rPr>
          <w:lang w:val="en-US"/>
        </w:rPr>
        <w:t>43.</w:t>
      </w:r>
      <w:r w:rsidRPr="0018455D">
        <w:rPr>
          <w:lang w:val="en-US"/>
        </w:rPr>
        <w:tab/>
        <w:t xml:space="preserve">Tzieropoulos, H. The Trust Game in neuroscience: A short review. </w:t>
      </w:r>
      <w:r w:rsidRPr="0018455D">
        <w:rPr>
          <w:i/>
          <w:iCs/>
          <w:lang w:val="en-US"/>
        </w:rPr>
        <w:t>Social Neuroscience</w:t>
      </w:r>
      <w:r w:rsidRPr="0018455D">
        <w:rPr>
          <w:lang w:val="en-US"/>
        </w:rPr>
        <w:t xml:space="preserve"> </w:t>
      </w:r>
      <w:r w:rsidRPr="0018455D">
        <w:rPr>
          <w:b/>
          <w:bCs/>
          <w:lang w:val="en-US"/>
        </w:rPr>
        <w:t>8</w:t>
      </w:r>
      <w:r w:rsidRPr="0018455D">
        <w:rPr>
          <w:lang w:val="en-US"/>
        </w:rPr>
        <w:t>, 407–416 (2013).</w:t>
      </w:r>
    </w:p>
    <w:p w14:paraId="3BF2B36C" w14:textId="77777777" w:rsidR="00C00DEE" w:rsidRPr="0018455D" w:rsidRDefault="00C00DEE" w:rsidP="00C00DEE">
      <w:pPr>
        <w:pStyle w:val="Bibliography"/>
        <w:rPr>
          <w:lang w:val="en-US"/>
        </w:rPr>
      </w:pPr>
      <w:r w:rsidRPr="0018455D">
        <w:rPr>
          <w:lang w:val="en-US"/>
        </w:rPr>
        <w:t>44.</w:t>
      </w:r>
      <w:r w:rsidRPr="0018455D">
        <w:rPr>
          <w:lang w:val="en-US"/>
        </w:rPr>
        <w:tab/>
        <w:t xml:space="preserve">Waltz, J. A. </w:t>
      </w:r>
      <w:r w:rsidRPr="0018455D">
        <w:rPr>
          <w:i/>
          <w:iCs/>
          <w:lang w:val="en-US"/>
        </w:rPr>
        <w:t>et al.</w:t>
      </w:r>
      <w:r w:rsidRPr="0018455D">
        <w:rPr>
          <w:lang w:val="en-US"/>
        </w:rPr>
        <w:t xml:space="preserve"> Motivational Deficits in Schizophrenia Are Associated With Reduced Differentiation Between Gain and Loss-Avoidance Feedback in the Striatum. </w:t>
      </w:r>
      <w:r w:rsidRPr="0018455D">
        <w:rPr>
          <w:i/>
          <w:iCs/>
          <w:lang w:val="en-US"/>
        </w:rPr>
        <w:t>Biological Psychiatry: Cognitive Neuroscience and Neuroimaging</w:t>
      </w:r>
      <w:r w:rsidRPr="0018455D">
        <w:rPr>
          <w:lang w:val="en-US"/>
        </w:rPr>
        <w:t xml:space="preserve"> </w:t>
      </w:r>
      <w:r w:rsidRPr="0018455D">
        <w:rPr>
          <w:b/>
          <w:bCs/>
          <w:lang w:val="en-US"/>
        </w:rPr>
        <w:t>3</w:t>
      </w:r>
      <w:r w:rsidRPr="0018455D">
        <w:rPr>
          <w:lang w:val="en-US"/>
        </w:rPr>
        <w:t>, 239–247 (2018).</w:t>
      </w:r>
    </w:p>
    <w:p w14:paraId="68D9FE03" w14:textId="77777777" w:rsidR="00C00DEE" w:rsidRPr="0018455D" w:rsidRDefault="00C00DEE" w:rsidP="00C00DEE">
      <w:pPr>
        <w:pStyle w:val="Bibliography"/>
        <w:rPr>
          <w:lang w:val="en-US"/>
        </w:rPr>
      </w:pPr>
      <w:r w:rsidRPr="0018455D">
        <w:rPr>
          <w:lang w:val="en-US"/>
        </w:rPr>
        <w:t>45.</w:t>
      </w:r>
      <w:r w:rsidRPr="0018455D">
        <w:rPr>
          <w:lang w:val="en-US"/>
        </w:rPr>
        <w:tab/>
        <w:t xml:space="preserve">Grossman, L. S., Harrow, M., Rosen, C., Faull, R. &amp; Strauss, G. P. Sex differences in schizophrenia and other psychotic disorders: a 20-year longitudinal study of psychosis and recovery. </w:t>
      </w:r>
      <w:r w:rsidRPr="0018455D">
        <w:rPr>
          <w:i/>
          <w:iCs/>
          <w:lang w:val="en-US"/>
        </w:rPr>
        <w:t>Comprehensive Psychiatry</w:t>
      </w:r>
      <w:r w:rsidRPr="0018455D">
        <w:rPr>
          <w:lang w:val="en-US"/>
        </w:rPr>
        <w:t xml:space="preserve"> </w:t>
      </w:r>
      <w:r w:rsidRPr="0018455D">
        <w:rPr>
          <w:b/>
          <w:bCs/>
          <w:lang w:val="en-US"/>
        </w:rPr>
        <w:t>49</w:t>
      </w:r>
      <w:r w:rsidRPr="0018455D">
        <w:rPr>
          <w:lang w:val="en-US"/>
        </w:rPr>
        <w:t>, 523–529 (2008).</w:t>
      </w:r>
    </w:p>
    <w:p w14:paraId="0DF2B9BF" w14:textId="77777777" w:rsidR="00C00DEE" w:rsidRPr="0018455D" w:rsidRDefault="00C00DEE" w:rsidP="00C00DEE">
      <w:pPr>
        <w:pStyle w:val="Bibliography"/>
        <w:rPr>
          <w:lang w:val="en-US"/>
        </w:rPr>
      </w:pPr>
      <w:r w:rsidRPr="0018455D">
        <w:rPr>
          <w:lang w:val="en-US"/>
        </w:rPr>
        <w:lastRenderedPageBreak/>
        <w:t>46.</w:t>
      </w:r>
      <w:r w:rsidRPr="0018455D">
        <w:rPr>
          <w:lang w:val="en-US"/>
        </w:rPr>
        <w:tab/>
        <w:t xml:space="preserve">Grossman, L. S., Harrow, M., Rosen, C. &amp; Faull, R. Sex Differences in Outcome and Recovery for Schizophrenia and Other Psychotic and Nonpsychotic Disorders. </w:t>
      </w:r>
      <w:r w:rsidRPr="0018455D">
        <w:rPr>
          <w:i/>
          <w:iCs/>
          <w:lang w:val="en-US"/>
        </w:rPr>
        <w:t>PS</w:t>
      </w:r>
      <w:r w:rsidRPr="0018455D">
        <w:rPr>
          <w:lang w:val="en-US"/>
        </w:rPr>
        <w:t xml:space="preserve"> </w:t>
      </w:r>
      <w:r w:rsidRPr="0018455D">
        <w:rPr>
          <w:b/>
          <w:bCs/>
          <w:lang w:val="en-US"/>
        </w:rPr>
        <w:t>57</w:t>
      </w:r>
      <w:r w:rsidRPr="0018455D">
        <w:rPr>
          <w:lang w:val="en-US"/>
        </w:rPr>
        <w:t>, 844–850 (2006).</w:t>
      </w:r>
    </w:p>
    <w:p w14:paraId="33CC8325" w14:textId="77777777" w:rsidR="00C00DEE" w:rsidRPr="0018455D" w:rsidRDefault="00C00DEE" w:rsidP="00C00DEE">
      <w:pPr>
        <w:pStyle w:val="Bibliography"/>
        <w:rPr>
          <w:lang w:val="en-US"/>
        </w:rPr>
      </w:pPr>
      <w:r w:rsidRPr="0018455D">
        <w:rPr>
          <w:lang w:val="en-US"/>
        </w:rPr>
        <w:t>47.</w:t>
      </w:r>
      <w:r w:rsidRPr="0018455D">
        <w:rPr>
          <w:lang w:val="en-US"/>
        </w:rPr>
        <w:tab/>
        <w:t xml:space="preserve">Näätänen, R., Todd, J. &amp; Schall, U. Mismatch negativity (MMN) as biomarker predicting psychosis in clinically at-risk individuals. </w:t>
      </w:r>
      <w:r w:rsidRPr="0018455D">
        <w:rPr>
          <w:i/>
          <w:iCs/>
          <w:lang w:val="en-US"/>
        </w:rPr>
        <w:t>Biological Psychology</w:t>
      </w:r>
      <w:r w:rsidRPr="0018455D">
        <w:rPr>
          <w:lang w:val="en-US"/>
        </w:rPr>
        <w:t xml:space="preserve"> </w:t>
      </w:r>
      <w:r w:rsidRPr="0018455D">
        <w:rPr>
          <w:b/>
          <w:bCs/>
          <w:lang w:val="en-US"/>
        </w:rPr>
        <w:t>116</w:t>
      </w:r>
      <w:r w:rsidRPr="0018455D">
        <w:rPr>
          <w:lang w:val="en-US"/>
        </w:rPr>
        <w:t>, 36–40 (2016).</w:t>
      </w:r>
    </w:p>
    <w:p w14:paraId="47CFE31B" w14:textId="77777777" w:rsidR="00C00DEE" w:rsidRPr="0018455D" w:rsidRDefault="00C00DEE" w:rsidP="00C00DEE">
      <w:pPr>
        <w:pStyle w:val="Bibliography"/>
        <w:rPr>
          <w:lang w:val="en-US"/>
        </w:rPr>
      </w:pPr>
      <w:r w:rsidRPr="0018455D">
        <w:rPr>
          <w:lang w:val="en-US"/>
        </w:rPr>
        <w:t>48.</w:t>
      </w:r>
      <w:r w:rsidRPr="0018455D">
        <w:rPr>
          <w:lang w:val="en-US"/>
        </w:rPr>
        <w:tab/>
        <w:t xml:space="preserve">Kirihara, K. </w:t>
      </w:r>
      <w:r w:rsidRPr="0018455D">
        <w:rPr>
          <w:i/>
          <w:iCs/>
          <w:lang w:val="en-US"/>
        </w:rPr>
        <w:t>et al.</w:t>
      </w:r>
      <w:r w:rsidRPr="0018455D">
        <w:rPr>
          <w:lang w:val="en-US"/>
        </w:rPr>
        <w:t xml:space="preserve"> A Predictive Coding Perspective on Mismatch Negativity Impairment in Schizophrenia. </w:t>
      </w:r>
      <w:r w:rsidRPr="0018455D">
        <w:rPr>
          <w:i/>
          <w:iCs/>
          <w:lang w:val="en-US"/>
        </w:rPr>
        <w:t>Front. Psychiatry</w:t>
      </w:r>
      <w:r w:rsidRPr="0018455D">
        <w:rPr>
          <w:lang w:val="en-US"/>
        </w:rPr>
        <w:t xml:space="preserve"> </w:t>
      </w:r>
      <w:r w:rsidRPr="0018455D">
        <w:rPr>
          <w:b/>
          <w:bCs/>
          <w:lang w:val="en-US"/>
        </w:rPr>
        <w:t>11</w:t>
      </w:r>
      <w:r w:rsidRPr="0018455D">
        <w:rPr>
          <w:lang w:val="en-US"/>
        </w:rPr>
        <w:t>, (2020).</w:t>
      </w:r>
    </w:p>
    <w:p w14:paraId="0D485349" w14:textId="77777777" w:rsidR="00C00DEE" w:rsidRPr="0018455D" w:rsidRDefault="00C00DEE" w:rsidP="00C00DEE">
      <w:pPr>
        <w:pStyle w:val="Bibliography"/>
        <w:rPr>
          <w:lang w:val="en-US"/>
        </w:rPr>
      </w:pPr>
      <w:r w:rsidRPr="0018455D">
        <w:rPr>
          <w:lang w:val="en-US"/>
        </w:rPr>
        <w:t>49.</w:t>
      </w:r>
      <w:r w:rsidRPr="0018455D">
        <w:rPr>
          <w:lang w:val="en-US"/>
        </w:rPr>
        <w:tab/>
        <w:t xml:space="preserve">Kim, J. S. </w:t>
      </w:r>
      <w:r w:rsidRPr="0018455D">
        <w:rPr>
          <w:i/>
          <w:iCs/>
          <w:lang w:val="en-US"/>
        </w:rPr>
        <w:t>et al.</w:t>
      </w:r>
      <w:r w:rsidRPr="0018455D">
        <w:rPr>
          <w:lang w:val="en-US"/>
        </w:rPr>
        <w:t xml:space="preserve"> Mismatch Negativity Indices as a Prognostic Factor for Remission in Schizophrenia. </w:t>
      </w:r>
      <w:r w:rsidRPr="0018455D">
        <w:rPr>
          <w:i/>
          <w:iCs/>
          <w:lang w:val="en-US"/>
        </w:rPr>
        <w:t>Clin Psychopharmacol Neurosci</w:t>
      </w:r>
      <w:r w:rsidRPr="0018455D">
        <w:rPr>
          <w:lang w:val="en-US"/>
        </w:rPr>
        <w:t xml:space="preserve"> </w:t>
      </w:r>
      <w:r w:rsidRPr="0018455D">
        <w:rPr>
          <w:b/>
          <w:bCs/>
          <w:lang w:val="en-US"/>
        </w:rPr>
        <w:t>18</w:t>
      </w:r>
      <w:r w:rsidRPr="0018455D">
        <w:rPr>
          <w:lang w:val="en-US"/>
        </w:rPr>
        <w:t>, 127–135 (2020).</w:t>
      </w:r>
    </w:p>
    <w:p w14:paraId="2AAFCE25" w14:textId="77777777" w:rsidR="00C00DEE" w:rsidRPr="0018455D" w:rsidRDefault="00C00DEE" w:rsidP="00C00DEE">
      <w:pPr>
        <w:pStyle w:val="Bibliography"/>
        <w:rPr>
          <w:lang w:val="en-US"/>
        </w:rPr>
      </w:pPr>
      <w:r w:rsidRPr="0018455D">
        <w:rPr>
          <w:lang w:val="en-US"/>
        </w:rPr>
        <w:t>50.</w:t>
      </w:r>
      <w:r w:rsidRPr="0018455D">
        <w:rPr>
          <w:lang w:val="en-US"/>
        </w:rPr>
        <w:tab/>
        <w:t xml:space="preserve">Kim, M., Lee, T. H., Yoon, Y. B., Lee, T. Y. &amp; Kwon, J. S. Predicting Remission in Subjects at Clinical High Risk for Psychosis Using Mismatch Negativity. </w:t>
      </w:r>
      <w:r w:rsidRPr="0018455D">
        <w:rPr>
          <w:i/>
          <w:iCs/>
          <w:lang w:val="en-US"/>
        </w:rPr>
        <w:t>Schizophrenia Bulletin</w:t>
      </w:r>
      <w:r w:rsidRPr="0018455D">
        <w:rPr>
          <w:lang w:val="en-US"/>
        </w:rPr>
        <w:t xml:space="preserve"> </w:t>
      </w:r>
      <w:r w:rsidRPr="0018455D">
        <w:rPr>
          <w:b/>
          <w:bCs/>
          <w:lang w:val="en-US"/>
        </w:rPr>
        <w:t>44</w:t>
      </w:r>
      <w:r w:rsidRPr="0018455D">
        <w:rPr>
          <w:lang w:val="en-US"/>
        </w:rPr>
        <w:t>, 575–583 (2018).</w:t>
      </w:r>
    </w:p>
    <w:p w14:paraId="358424E1" w14:textId="77777777" w:rsidR="00C00DEE" w:rsidRPr="0018455D" w:rsidRDefault="00C00DEE" w:rsidP="00C00DEE">
      <w:pPr>
        <w:pStyle w:val="Bibliography"/>
        <w:rPr>
          <w:lang w:val="en-US"/>
        </w:rPr>
      </w:pPr>
      <w:r w:rsidRPr="0018455D">
        <w:rPr>
          <w:lang w:val="en-US"/>
        </w:rPr>
        <w:t>51.</w:t>
      </w:r>
      <w:r w:rsidRPr="0018455D">
        <w:rPr>
          <w:lang w:val="en-US"/>
        </w:rPr>
        <w:tab/>
        <w:t xml:space="preserve">Erickson, M. A., Ruffle, A. &amp; Gold, J. M. A Meta-Analysis of Mismatch Negativity in Schizophrenia: From Clinical Risk to Disease Specificity and Progression. </w:t>
      </w:r>
      <w:r w:rsidRPr="0018455D">
        <w:rPr>
          <w:i/>
          <w:iCs/>
          <w:lang w:val="en-US"/>
        </w:rPr>
        <w:t>Biological Psychiatry</w:t>
      </w:r>
      <w:r w:rsidRPr="0018455D">
        <w:rPr>
          <w:lang w:val="en-US"/>
        </w:rPr>
        <w:t xml:space="preserve"> </w:t>
      </w:r>
      <w:r w:rsidRPr="0018455D">
        <w:rPr>
          <w:b/>
          <w:bCs/>
          <w:lang w:val="en-US"/>
        </w:rPr>
        <w:t>79</w:t>
      </w:r>
      <w:r w:rsidRPr="0018455D">
        <w:rPr>
          <w:lang w:val="en-US"/>
        </w:rPr>
        <w:t>, 980–987 (2016).</w:t>
      </w:r>
    </w:p>
    <w:p w14:paraId="29879180" w14:textId="77777777" w:rsidR="00C00DEE" w:rsidRPr="0018455D" w:rsidRDefault="00C00DEE" w:rsidP="00C00DEE">
      <w:pPr>
        <w:pStyle w:val="Bibliography"/>
        <w:rPr>
          <w:lang w:val="en-US"/>
        </w:rPr>
      </w:pPr>
      <w:r w:rsidRPr="0018455D">
        <w:rPr>
          <w:lang w:val="en-US"/>
        </w:rPr>
        <w:t>52.</w:t>
      </w:r>
      <w:r w:rsidRPr="0018455D">
        <w:rPr>
          <w:lang w:val="en-US"/>
        </w:rPr>
        <w:tab/>
        <w:t xml:space="preserve">Yang, X., Song, Y., Zou, Y., Li, Y. &amp; Zeng, J. Neural correlates of prediction error in patients with schizophrenia: evidence from an fMRI meta-analysis. </w:t>
      </w:r>
      <w:r w:rsidRPr="0018455D">
        <w:rPr>
          <w:i/>
          <w:iCs/>
          <w:lang w:val="en-US"/>
        </w:rPr>
        <w:t>Cerebral Cortex</w:t>
      </w:r>
      <w:r w:rsidRPr="0018455D">
        <w:rPr>
          <w:lang w:val="en-US"/>
        </w:rPr>
        <w:t xml:space="preserve"> </w:t>
      </w:r>
      <w:r w:rsidRPr="0018455D">
        <w:rPr>
          <w:b/>
          <w:bCs/>
          <w:lang w:val="en-US"/>
        </w:rPr>
        <w:t>34</w:t>
      </w:r>
      <w:r w:rsidRPr="0018455D">
        <w:rPr>
          <w:lang w:val="en-US"/>
        </w:rPr>
        <w:t>, (2024).</w:t>
      </w:r>
    </w:p>
    <w:p w14:paraId="50E59319" w14:textId="77777777" w:rsidR="00C00DEE" w:rsidRPr="0018455D" w:rsidRDefault="00C00DEE" w:rsidP="00C00DEE">
      <w:pPr>
        <w:pStyle w:val="Bibliography"/>
        <w:rPr>
          <w:lang w:val="en-US"/>
        </w:rPr>
      </w:pPr>
      <w:r w:rsidRPr="0018455D">
        <w:rPr>
          <w:lang w:val="en-US"/>
        </w:rPr>
        <w:t>53.</w:t>
      </w:r>
      <w:r w:rsidRPr="0018455D">
        <w:rPr>
          <w:lang w:val="en-US"/>
        </w:rPr>
        <w:tab/>
        <w:t xml:space="preserve">Stuke, H., Weilnhammer, V. A., Sterzer, P. &amp; Schmack, K. Delusion Proneness is Linked to a Reduced Usage of Prior Beliefs in Perceptual Decisions. </w:t>
      </w:r>
      <w:r w:rsidRPr="0018455D">
        <w:rPr>
          <w:i/>
          <w:iCs/>
          <w:lang w:val="en-US"/>
        </w:rPr>
        <w:t>Schizophrenia Bulletin</w:t>
      </w:r>
      <w:r w:rsidRPr="0018455D">
        <w:rPr>
          <w:lang w:val="en-US"/>
        </w:rPr>
        <w:t xml:space="preserve"> (2018) doi:10.1093/schbul/sbx189.</w:t>
      </w:r>
    </w:p>
    <w:p w14:paraId="1248F762" w14:textId="77777777" w:rsidR="00C00DEE" w:rsidRPr="0018455D" w:rsidRDefault="00C00DEE" w:rsidP="00C00DEE">
      <w:pPr>
        <w:pStyle w:val="Bibliography"/>
        <w:rPr>
          <w:lang w:val="en-US"/>
        </w:rPr>
      </w:pPr>
      <w:r w:rsidRPr="0018455D">
        <w:rPr>
          <w:lang w:val="en-US"/>
        </w:rPr>
        <w:t>54.</w:t>
      </w:r>
      <w:r w:rsidRPr="0018455D">
        <w:rPr>
          <w:lang w:val="en-US"/>
        </w:rPr>
        <w:tab/>
        <w:t xml:space="preserve">Haarsma, J. </w:t>
      </w:r>
      <w:r w:rsidRPr="0018455D">
        <w:rPr>
          <w:i/>
          <w:iCs/>
          <w:lang w:val="en-US"/>
        </w:rPr>
        <w:t>et al.</w:t>
      </w:r>
      <w:r w:rsidRPr="0018455D">
        <w:rPr>
          <w:lang w:val="en-US"/>
        </w:rPr>
        <w:t xml:space="preserve"> Influence of prior beliefs on perception in early psychosis: Effects of illness stage and hierarchical level of belief. </w:t>
      </w:r>
      <w:r w:rsidRPr="0018455D">
        <w:rPr>
          <w:i/>
          <w:iCs/>
          <w:lang w:val="en-US"/>
        </w:rPr>
        <w:t>Journal of Abnormal Psychology</w:t>
      </w:r>
      <w:r w:rsidRPr="0018455D">
        <w:rPr>
          <w:lang w:val="en-US"/>
        </w:rPr>
        <w:t xml:space="preserve"> </w:t>
      </w:r>
      <w:r w:rsidRPr="0018455D">
        <w:rPr>
          <w:b/>
          <w:bCs/>
          <w:lang w:val="en-US"/>
        </w:rPr>
        <w:t>129</w:t>
      </w:r>
      <w:r w:rsidRPr="0018455D">
        <w:rPr>
          <w:lang w:val="en-US"/>
        </w:rPr>
        <w:t>, 581–598 (2020).</w:t>
      </w:r>
    </w:p>
    <w:p w14:paraId="14472127" w14:textId="77777777" w:rsidR="00C00DEE" w:rsidRPr="0018455D" w:rsidRDefault="00C00DEE" w:rsidP="00C00DEE">
      <w:pPr>
        <w:pStyle w:val="Bibliography"/>
        <w:rPr>
          <w:lang w:val="en-US"/>
        </w:rPr>
      </w:pPr>
      <w:r w:rsidRPr="0018455D">
        <w:rPr>
          <w:lang w:val="en-US"/>
        </w:rPr>
        <w:t>55.</w:t>
      </w:r>
      <w:r w:rsidRPr="0018455D">
        <w:rPr>
          <w:lang w:val="en-US"/>
        </w:rPr>
        <w:tab/>
        <w:t xml:space="preserve">Fletcher, P. C. &amp; Frith, C. D. Perceiving is believing: a Bayesian approach to explaining the positive symptoms of schizophrenia. </w:t>
      </w:r>
      <w:r w:rsidRPr="0018455D">
        <w:rPr>
          <w:i/>
          <w:iCs/>
          <w:lang w:val="en-US"/>
        </w:rPr>
        <w:t>Nat Rev Neurosci</w:t>
      </w:r>
      <w:r w:rsidRPr="0018455D">
        <w:rPr>
          <w:lang w:val="en-US"/>
        </w:rPr>
        <w:t xml:space="preserve"> </w:t>
      </w:r>
      <w:r w:rsidRPr="0018455D">
        <w:rPr>
          <w:b/>
          <w:bCs/>
          <w:lang w:val="en-US"/>
        </w:rPr>
        <w:t>10</w:t>
      </w:r>
      <w:r w:rsidRPr="0018455D">
        <w:rPr>
          <w:lang w:val="en-US"/>
        </w:rPr>
        <w:t>, 48–58 (2009).</w:t>
      </w:r>
    </w:p>
    <w:p w14:paraId="07CF91A4" w14:textId="77777777" w:rsidR="00C00DEE" w:rsidRPr="0018455D" w:rsidRDefault="00C00DEE" w:rsidP="00C00DEE">
      <w:pPr>
        <w:pStyle w:val="Bibliography"/>
        <w:rPr>
          <w:lang w:val="en-US"/>
        </w:rPr>
      </w:pPr>
      <w:r w:rsidRPr="0018455D">
        <w:rPr>
          <w:lang w:val="en-US"/>
        </w:rPr>
        <w:t>56.</w:t>
      </w:r>
      <w:r w:rsidRPr="0018455D">
        <w:rPr>
          <w:lang w:val="en-US"/>
        </w:rPr>
        <w:tab/>
        <w:t xml:space="preserve">Sterzer, P. </w:t>
      </w:r>
      <w:r w:rsidRPr="0018455D">
        <w:rPr>
          <w:i/>
          <w:iCs/>
          <w:lang w:val="en-US"/>
        </w:rPr>
        <w:t>et al.</w:t>
      </w:r>
      <w:r w:rsidRPr="0018455D">
        <w:rPr>
          <w:lang w:val="en-US"/>
        </w:rPr>
        <w:t xml:space="preserve"> The Predictive Coding Account of Psychosis. </w:t>
      </w:r>
      <w:r w:rsidRPr="0018455D">
        <w:rPr>
          <w:i/>
          <w:iCs/>
          <w:lang w:val="en-US"/>
        </w:rPr>
        <w:t>Biological Psychiatry</w:t>
      </w:r>
      <w:r w:rsidRPr="0018455D">
        <w:rPr>
          <w:lang w:val="en-US"/>
        </w:rPr>
        <w:t xml:space="preserve"> vol. 84 634–643 (2018).</w:t>
      </w:r>
    </w:p>
    <w:p w14:paraId="4112E418" w14:textId="77777777" w:rsidR="00C00DEE" w:rsidRPr="0018455D" w:rsidRDefault="00C00DEE" w:rsidP="00C00DEE">
      <w:pPr>
        <w:pStyle w:val="Bibliography"/>
        <w:rPr>
          <w:lang w:val="en-US"/>
        </w:rPr>
      </w:pPr>
      <w:r w:rsidRPr="0018455D">
        <w:rPr>
          <w:lang w:val="en-US"/>
        </w:rPr>
        <w:lastRenderedPageBreak/>
        <w:t>57.</w:t>
      </w:r>
      <w:r w:rsidRPr="0018455D">
        <w:rPr>
          <w:lang w:val="en-US"/>
        </w:rPr>
        <w:tab/>
        <w:t xml:space="preserve">Leggio, M. &amp; Molinari, M. Cerebellar Sequencing: a Trick for Predicting the Future. </w:t>
      </w:r>
      <w:r w:rsidRPr="0018455D">
        <w:rPr>
          <w:i/>
          <w:iCs/>
          <w:lang w:val="en-US"/>
        </w:rPr>
        <w:t>Cerebellum</w:t>
      </w:r>
      <w:r w:rsidRPr="0018455D">
        <w:rPr>
          <w:lang w:val="en-US"/>
        </w:rPr>
        <w:t xml:space="preserve"> </w:t>
      </w:r>
      <w:r w:rsidRPr="0018455D">
        <w:rPr>
          <w:b/>
          <w:bCs/>
          <w:lang w:val="en-US"/>
        </w:rPr>
        <w:t>14</w:t>
      </w:r>
      <w:r w:rsidRPr="0018455D">
        <w:rPr>
          <w:lang w:val="en-US"/>
        </w:rPr>
        <w:t>, 35–38 (2015).</w:t>
      </w:r>
    </w:p>
    <w:p w14:paraId="0CC54A4F" w14:textId="77777777" w:rsidR="00C00DEE" w:rsidRPr="0018455D" w:rsidRDefault="00C00DEE" w:rsidP="00C00DEE">
      <w:pPr>
        <w:pStyle w:val="Bibliography"/>
        <w:rPr>
          <w:lang w:val="en-US"/>
        </w:rPr>
      </w:pPr>
      <w:r w:rsidRPr="0018455D">
        <w:rPr>
          <w:lang w:val="en-US"/>
        </w:rPr>
        <w:t>58.</w:t>
      </w:r>
      <w:r w:rsidRPr="0018455D">
        <w:rPr>
          <w:lang w:val="en-US"/>
        </w:rPr>
        <w:tab/>
        <w:t>Hartig, F. DHARMa: Residual Diagnostics for Hierarchical (Multi-Level / Mixed) Regression Models. The R Foundation https://doi.org/10.32614/cran.package.dharma (2016).</w:t>
      </w:r>
    </w:p>
    <w:p w14:paraId="777D5CF2" w14:textId="7B4234AE" w:rsidR="00213EB7" w:rsidRPr="0018455D" w:rsidRDefault="00886D20" w:rsidP="00511BB7">
      <w:pPr>
        <w:rPr>
          <w:lang w:val="en-US"/>
        </w:rPr>
      </w:pPr>
      <w:r w:rsidRPr="0018455D">
        <w:rPr>
          <w:lang w:val="en-US"/>
        </w:rPr>
        <w:fldChar w:fldCharType="end"/>
      </w:r>
    </w:p>
    <w:p w14:paraId="6A3B5C12" w14:textId="77777777" w:rsidR="004D3DD8" w:rsidRPr="0018455D" w:rsidRDefault="004D3DD8" w:rsidP="00511BB7">
      <w:pPr>
        <w:rPr>
          <w:lang w:val="en-US"/>
        </w:rPr>
      </w:pPr>
    </w:p>
    <w:p w14:paraId="1F8EC1B6" w14:textId="77777777" w:rsidR="004D3DD8" w:rsidRPr="0018455D" w:rsidRDefault="004D3DD8" w:rsidP="00511BB7">
      <w:pPr>
        <w:rPr>
          <w:lang w:val="en-US"/>
        </w:rPr>
      </w:pPr>
    </w:p>
    <w:p w14:paraId="16399F78" w14:textId="77777777" w:rsidR="004D3DD8" w:rsidRPr="0018455D" w:rsidRDefault="004D3DD8" w:rsidP="00511BB7">
      <w:pPr>
        <w:rPr>
          <w:lang w:val="en-US"/>
        </w:rPr>
      </w:pPr>
    </w:p>
    <w:p w14:paraId="78E2D93A" w14:textId="77777777" w:rsidR="00221174" w:rsidRPr="0018455D" w:rsidRDefault="00221174" w:rsidP="00511BB7">
      <w:pPr>
        <w:rPr>
          <w:lang w:val="en-US"/>
        </w:rPr>
      </w:pPr>
    </w:p>
    <w:p w14:paraId="39F70C6A" w14:textId="4689338D" w:rsidR="003B49CD" w:rsidRPr="0018455D" w:rsidRDefault="0018455D" w:rsidP="00511BB7">
      <w:pPr>
        <w:rPr>
          <w:b/>
          <w:bCs/>
          <w:sz w:val="28"/>
          <w:szCs w:val="28"/>
          <w:lang w:val="en-US"/>
        </w:rPr>
      </w:pPr>
      <w:r w:rsidRPr="0018455D">
        <w:rPr>
          <w:b/>
          <w:bCs/>
          <w:sz w:val="28"/>
          <w:szCs w:val="28"/>
          <w:lang w:val="en-US"/>
        </w:rPr>
        <w:t>Figures</w:t>
      </w:r>
      <w:r w:rsidR="00EA4FC0" w:rsidRPr="0018455D">
        <w:rPr>
          <w:b/>
          <w:bCs/>
          <w:noProof/>
          <w:sz w:val="28"/>
          <w:szCs w:val="28"/>
          <w:lang w:val="en-US"/>
          <w14:ligatures w14:val="standardContextual"/>
        </w:rPr>
        <w:drawing>
          <wp:inline distT="0" distB="0" distL="0" distR="0" wp14:anchorId="5A89736C" wp14:editId="44882CFB">
            <wp:extent cx="5733415" cy="4941570"/>
            <wp:effectExtent l="0" t="0" r="635" b="0"/>
            <wp:docPr id="1067589442" name="Picture 1" descr="A diagram of a group of indiv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89442" name="Picture 1" descr="A diagram of a group of individual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3415" cy="4941570"/>
                    </a:xfrm>
                    <a:prstGeom prst="rect">
                      <a:avLst/>
                    </a:prstGeom>
                  </pic:spPr>
                </pic:pic>
              </a:graphicData>
            </a:graphic>
          </wp:inline>
        </w:drawing>
      </w:r>
    </w:p>
    <w:p w14:paraId="1BC9BC9F" w14:textId="5B274025" w:rsidR="00EA4FC0" w:rsidRPr="0018455D" w:rsidRDefault="00EA4FC0" w:rsidP="00511BB7">
      <w:pPr>
        <w:rPr>
          <w:lang w:val="en-US"/>
        </w:rPr>
      </w:pPr>
      <w:r w:rsidRPr="0018455D">
        <w:rPr>
          <w:lang w:val="en-US"/>
        </w:rPr>
        <w:t xml:space="preserve">Figure 1 </w:t>
      </w:r>
    </w:p>
    <w:p w14:paraId="781A89B9" w14:textId="77777777" w:rsidR="00EA4FC0" w:rsidRPr="0018455D" w:rsidRDefault="00EA4FC0" w:rsidP="00511BB7">
      <w:pPr>
        <w:rPr>
          <w:sz w:val="28"/>
          <w:szCs w:val="28"/>
          <w:lang w:val="en-US"/>
        </w:rPr>
      </w:pPr>
    </w:p>
    <w:p w14:paraId="0D94D636" w14:textId="77777777" w:rsidR="00EA4FC0" w:rsidRPr="0018455D" w:rsidRDefault="00EA4FC0" w:rsidP="00511BB7">
      <w:pPr>
        <w:rPr>
          <w:sz w:val="28"/>
          <w:szCs w:val="28"/>
          <w:lang w:val="en-US"/>
        </w:rPr>
      </w:pPr>
    </w:p>
    <w:p w14:paraId="7E8C5334" w14:textId="77777777" w:rsidR="00EA4FC0" w:rsidRPr="0018455D" w:rsidRDefault="00EA4FC0" w:rsidP="00511BB7">
      <w:pPr>
        <w:rPr>
          <w:sz w:val="28"/>
          <w:szCs w:val="28"/>
          <w:lang w:val="en-US"/>
        </w:rPr>
      </w:pPr>
    </w:p>
    <w:p w14:paraId="6B1D610D" w14:textId="3921B675" w:rsidR="00EA4FC0" w:rsidRPr="0018455D" w:rsidRDefault="00EA4FC0" w:rsidP="00511BB7">
      <w:pPr>
        <w:rPr>
          <w:sz w:val="28"/>
          <w:szCs w:val="28"/>
          <w:lang w:val="en-US"/>
        </w:rPr>
      </w:pPr>
      <w:r w:rsidRPr="0018455D">
        <w:rPr>
          <w:noProof/>
          <w:sz w:val="28"/>
          <w:szCs w:val="28"/>
          <w:lang w:val="en-US"/>
          <w14:ligatures w14:val="standardContextual"/>
        </w:rPr>
        <w:lastRenderedPageBreak/>
        <w:drawing>
          <wp:inline distT="0" distB="0" distL="0" distR="0" wp14:anchorId="5D618B35" wp14:editId="175BF02D">
            <wp:extent cx="5733415" cy="3225165"/>
            <wp:effectExtent l="0" t="0" r="635" b="0"/>
            <wp:docPr id="143447286"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7286" name="Picture 2" descr="A diagram of a diagra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BF43AF3" w14:textId="77777777" w:rsidR="00EA4FC0" w:rsidRPr="0018455D" w:rsidRDefault="00EA4FC0" w:rsidP="00511BB7">
      <w:pPr>
        <w:rPr>
          <w:sz w:val="28"/>
          <w:szCs w:val="28"/>
          <w:lang w:val="en-US"/>
        </w:rPr>
      </w:pPr>
    </w:p>
    <w:p w14:paraId="7DD2046B" w14:textId="46BEB23C" w:rsidR="00EA4FC0" w:rsidRPr="0018455D" w:rsidRDefault="00EA4FC0" w:rsidP="00511BB7">
      <w:pPr>
        <w:rPr>
          <w:lang w:val="en-US"/>
        </w:rPr>
      </w:pPr>
      <w:r w:rsidRPr="0018455D">
        <w:rPr>
          <w:lang w:val="en-US"/>
        </w:rPr>
        <w:t>Figure 2</w:t>
      </w:r>
    </w:p>
    <w:p w14:paraId="14A32C7C" w14:textId="77777777" w:rsidR="00EA4FC0" w:rsidRPr="0018455D" w:rsidRDefault="00EA4FC0" w:rsidP="00511BB7">
      <w:pPr>
        <w:rPr>
          <w:b/>
          <w:bCs/>
          <w:sz w:val="28"/>
          <w:szCs w:val="28"/>
          <w:lang w:val="en-US"/>
        </w:rPr>
      </w:pPr>
    </w:p>
    <w:p w14:paraId="189CA7CE" w14:textId="77777777" w:rsidR="00EA4FC0" w:rsidRPr="0018455D" w:rsidRDefault="00EA4FC0" w:rsidP="00511BB7">
      <w:pPr>
        <w:rPr>
          <w:b/>
          <w:bCs/>
          <w:sz w:val="28"/>
          <w:szCs w:val="28"/>
          <w:lang w:val="en-US"/>
        </w:rPr>
      </w:pPr>
    </w:p>
    <w:p w14:paraId="05CEAD22" w14:textId="77777777" w:rsidR="00EA4FC0" w:rsidRPr="0018455D" w:rsidRDefault="00EA4FC0" w:rsidP="00511BB7">
      <w:pPr>
        <w:rPr>
          <w:b/>
          <w:bCs/>
          <w:sz w:val="28"/>
          <w:szCs w:val="28"/>
          <w:lang w:val="en-US"/>
        </w:rPr>
      </w:pPr>
    </w:p>
    <w:p w14:paraId="4DCC9ECA" w14:textId="77777777" w:rsidR="00EA4FC0" w:rsidRPr="0018455D" w:rsidRDefault="00EA4FC0" w:rsidP="00511BB7">
      <w:pPr>
        <w:rPr>
          <w:b/>
          <w:bCs/>
          <w:sz w:val="28"/>
          <w:szCs w:val="28"/>
          <w:lang w:val="en-US"/>
        </w:rPr>
      </w:pPr>
    </w:p>
    <w:p w14:paraId="6942E665" w14:textId="77777777" w:rsidR="00EA4FC0" w:rsidRPr="0018455D" w:rsidRDefault="00EA4FC0" w:rsidP="00511BB7">
      <w:pPr>
        <w:rPr>
          <w:b/>
          <w:bCs/>
          <w:sz w:val="28"/>
          <w:szCs w:val="28"/>
          <w:lang w:val="en-US"/>
        </w:rPr>
      </w:pPr>
    </w:p>
    <w:p w14:paraId="401C48AA" w14:textId="77777777" w:rsidR="00EA4FC0" w:rsidRPr="0018455D" w:rsidRDefault="00EA4FC0" w:rsidP="00511BB7">
      <w:pPr>
        <w:rPr>
          <w:b/>
          <w:bCs/>
          <w:sz w:val="28"/>
          <w:szCs w:val="28"/>
          <w:lang w:val="en-US"/>
        </w:rPr>
      </w:pPr>
    </w:p>
    <w:p w14:paraId="15E143BA" w14:textId="77777777" w:rsidR="00EA4FC0" w:rsidRPr="0018455D" w:rsidRDefault="00EA4FC0" w:rsidP="00511BB7">
      <w:pPr>
        <w:rPr>
          <w:b/>
          <w:bCs/>
          <w:sz w:val="28"/>
          <w:szCs w:val="28"/>
          <w:lang w:val="en-US"/>
        </w:rPr>
      </w:pPr>
    </w:p>
    <w:p w14:paraId="76EA2BED" w14:textId="77777777" w:rsidR="00EA4FC0" w:rsidRPr="0018455D" w:rsidRDefault="00EA4FC0" w:rsidP="00511BB7">
      <w:pPr>
        <w:rPr>
          <w:b/>
          <w:bCs/>
          <w:sz w:val="28"/>
          <w:szCs w:val="28"/>
          <w:lang w:val="en-US"/>
        </w:rPr>
      </w:pPr>
    </w:p>
    <w:p w14:paraId="03331B00" w14:textId="77777777" w:rsidR="00EA4FC0" w:rsidRPr="0018455D" w:rsidRDefault="00EA4FC0" w:rsidP="00511BB7">
      <w:pPr>
        <w:rPr>
          <w:b/>
          <w:bCs/>
          <w:sz w:val="28"/>
          <w:szCs w:val="28"/>
          <w:lang w:val="en-US"/>
        </w:rPr>
      </w:pPr>
    </w:p>
    <w:p w14:paraId="349F7105" w14:textId="77777777" w:rsidR="00EA4FC0" w:rsidRPr="0018455D" w:rsidRDefault="00EA4FC0" w:rsidP="00511BB7">
      <w:pPr>
        <w:rPr>
          <w:b/>
          <w:bCs/>
          <w:sz w:val="28"/>
          <w:szCs w:val="28"/>
          <w:lang w:val="en-US"/>
        </w:rPr>
      </w:pPr>
    </w:p>
    <w:p w14:paraId="4B15C4F1" w14:textId="77777777" w:rsidR="00EA4FC0" w:rsidRPr="0018455D" w:rsidRDefault="00EA4FC0" w:rsidP="00511BB7">
      <w:pPr>
        <w:rPr>
          <w:b/>
          <w:bCs/>
          <w:sz w:val="28"/>
          <w:szCs w:val="28"/>
          <w:lang w:val="en-US"/>
        </w:rPr>
      </w:pPr>
    </w:p>
    <w:p w14:paraId="0579890D" w14:textId="77777777" w:rsidR="00EA4FC0" w:rsidRPr="0018455D" w:rsidRDefault="00EA4FC0" w:rsidP="00511BB7">
      <w:pPr>
        <w:rPr>
          <w:b/>
          <w:bCs/>
          <w:sz w:val="28"/>
          <w:szCs w:val="28"/>
          <w:lang w:val="en-US"/>
        </w:rPr>
      </w:pPr>
    </w:p>
    <w:p w14:paraId="5A544CEC" w14:textId="77777777" w:rsidR="00EA4FC0" w:rsidRPr="0018455D" w:rsidRDefault="00EA4FC0" w:rsidP="00511BB7">
      <w:pPr>
        <w:rPr>
          <w:b/>
          <w:bCs/>
          <w:sz w:val="28"/>
          <w:szCs w:val="28"/>
          <w:lang w:val="en-US"/>
        </w:rPr>
      </w:pPr>
    </w:p>
    <w:p w14:paraId="00C33894" w14:textId="77777777" w:rsidR="00EA4FC0" w:rsidRPr="0018455D" w:rsidRDefault="00EA4FC0" w:rsidP="00511BB7">
      <w:pPr>
        <w:rPr>
          <w:b/>
          <w:bCs/>
          <w:sz w:val="28"/>
          <w:szCs w:val="28"/>
          <w:lang w:val="en-US"/>
        </w:rPr>
      </w:pPr>
    </w:p>
    <w:p w14:paraId="2462613C" w14:textId="77777777" w:rsidR="00EA4FC0" w:rsidRPr="0018455D" w:rsidRDefault="00EA4FC0" w:rsidP="00511BB7">
      <w:pPr>
        <w:rPr>
          <w:b/>
          <w:bCs/>
          <w:sz w:val="28"/>
          <w:szCs w:val="28"/>
          <w:lang w:val="en-US"/>
        </w:rPr>
      </w:pPr>
    </w:p>
    <w:p w14:paraId="3F97BCE2" w14:textId="77777777" w:rsidR="00EA4FC0" w:rsidRPr="0018455D" w:rsidRDefault="00EA4FC0" w:rsidP="00511BB7">
      <w:pPr>
        <w:rPr>
          <w:b/>
          <w:bCs/>
          <w:sz w:val="28"/>
          <w:szCs w:val="28"/>
          <w:lang w:val="en-US"/>
        </w:rPr>
      </w:pPr>
    </w:p>
    <w:p w14:paraId="1FDAE1E7" w14:textId="77777777" w:rsidR="00EA4FC0" w:rsidRPr="0018455D" w:rsidRDefault="00EA4FC0" w:rsidP="00511BB7">
      <w:pPr>
        <w:rPr>
          <w:b/>
          <w:bCs/>
          <w:sz w:val="28"/>
          <w:szCs w:val="28"/>
          <w:lang w:val="en-US"/>
        </w:rPr>
      </w:pPr>
    </w:p>
    <w:p w14:paraId="7B278BE9" w14:textId="77777777" w:rsidR="00EA4FC0" w:rsidRPr="0018455D" w:rsidRDefault="00EA4FC0" w:rsidP="00511BB7">
      <w:pPr>
        <w:rPr>
          <w:b/>
          <w:bCs/>
          <w:sz w:val="28"/>
          <w:szCs w:val="28"/>
          <w:lang w:val="en-US"/>
        </w:rPr>
      </w:pPr>
    </w:p>
    <w:p w14:paraId="3294A937" w14:textId="77777777" w:rsidR="00EA4FC0" w:rsidRPr="0018455D" w:rsidRDefault="00EA4FC0" w:rsidP="00511BB7">
      <w:pPr>
        <w:rPr>
          <w:b/>
          <w:bCs/>
          <w:sz w:val="28"/>
          <w:szCs w:val="28"/>
          <w:lang w:val="en-US"/>
        </w:rPr>
      </w:pPr>
    </w:p>
    <w:p w14:paraId="2141BB86" w14:textId="77777777" w:rsidR="00EA4FC0" w:rsidRPr="0018455D" w:rsidRDefault="00EA4FC0" w:rsidP="00511BB7">
      <w:pPr>
        <w:rPr>
          <w:b/>
          <w:bCs/>
          <w:sz w:val="28"/>
          <w:szCs w:val="28"/>
          <w:lang w:val="en-US"/>
        </w:rPr>
      </w:pPr>
    </w:p>
    <w:p w14:paraId="7FD442FB" w14:textId="77777777" w:rsidR="00EA4FC0" w:rsidRPr="0018455D" w:rsidRDefault="00EA4FC0" w:rsidP="00511BB7">
      <w:pPr>
        <w:rPr>
          <w:b/>
          <w:bCs/>
          <w:sz w:val="28"/>
          <w:szCs w:val="28"/>
          <w:lang w:val="en-US"/>
        </w:rPr>
      </w:pPr>
    </w:p>
    <w:p w14:paraId="26AC46CF" w14:textId="77777777" w:rsidR="007B3E3F" w:rsidRPr="0018455D" w:rsidRDefault="007B3E3F" w:rsidP="00511BB7">
      <w:pPr>
        <w:rPr>
          <w:b/>
          <w:bCs/>
          <w:sz w:val="28"/>
          <w:szCs w:val="28"/>
          <w:lang w:val="en-US"/>
        </w:rPr>
      </w:pPr>
    </w:p>
    <w:p w14:paraId="51746C06" w14:textId="24C18A17" w:rsidR="00FD32AF" w:rsidRDefault="00FD32AF" w:rsidP="00511BB7">
      <w:pPr>
        <w:rPr>
          <w:b/>
          <w:bCs/>
          <w:sz w:val="28"/>
          <w:szCs w:val="28"/>
          <w:lang w:val="en-US"/>
        </w:rPr>
      </w:pPr>
      <w:r w:rsidRPr="0018455D">
        <w:rPr>
          <w:rFonts w:eastAsia="Times New Roman"/>
          <w:b/>
          <w:noProof/>
          <w:lang w:val="en-US"/>
          <w14:ligatures w14:val="standardContextual"/>
        </w:rPr>
        <w:lastRenderedPageBreak/>
        <w:drawing>
          <wp:inline distT="0" distB="0" distL="0" distR="0" wp14:anchorId="2FDB6295" wp14:editId="127F2ECC">
            <wp:extent cx="5733415" cy="1527810"/>
            <wp:effectExtent l="0" t="0" r="635" b="0"/>
            <wp:docPr id="503295340" name="Picture 1" descr="A group of brain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95340" name="Picture 1" descr="A group of brain imag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1527810"/>
                    </a:xfrm>
                    <a:prstGeom prst="rect">
                      <a:avLst/>
                    </a:prstGeom>
                  </pic:spPr>
                </pic:pic>
              </a:graphicData>
            </a:graphic>
          </wp:inline>
        </w:drawing>
      </w:r>
    </w:p>
    <w:p w14:paraId="2673F26E" w14:textId="61D65013" w:rsidR="00FD32AF" w:rsidRPr="00FD32AF" w:rsidRDefault="00FD32AF" w:rsidP="00511BB7">
      <w:pPr>
        <w:rPr>
          <w:sz w:val="28"/>
          <w:szCs w:val="28"/>
          <w:lang w:val="en-US"/>
        </w:rPr>
      </w:pPr>
      <w:r w:rsidRPr="00FD32AF">
        <w:rPr>
          <w:sz w:val="28"/>
          <w:szCs w:val="28"/>
          <w:lang w:val="en-US"/>
        </w:rPr>
        <w:t>Figure 3</w:t>
      </w:r>
    </w:p>
    <w:p w14:paraId="019A624C" w14:textId="77777777" w:rsidR="00FD32AF" w:rsidRDefault="00FD32AF" w:rsidP="00511BB7">
      <w:pPr>
        <w:rPr>
          <w:b/>
          <w:bCs/>
          <w:sz w:val="28"/>
          <w:szCs w:val="28"/>
          <w:lang w:val="en-US"/>
        </w:rPr>
      </w:pPr>
    </w:p>
    <w:p w14:paraId="632CCF3F" w14:textId="77777777" w:rsidR="00FD32AF" w:rsidRDefault="00FD32AF" w:rsidP="00511BB7">
      <w:pPr>
        <w:rPr>
          <w:b/>
          <w:bCs/>
          <w:sz w:val="28"/>
          <w:szCs w:val="28"/>
          <w:lang w:val="en-US"/>
        </w:rPr>
      </w:pPr>
    </w:p>
    <w:p w14:paraId="28348834" w14:textId="77777777" w:rsidR="00FD32AF" w:rsidRDefault="00FD32AF" w:rsidP="00511BB7">
      <w:pPr>
        <w:rPr>
          <w:b/>
          <w:bCs/>
          <w:sz w:val="28"/>
          <w:szCs w:val="28"/>
          <w:lang w:val="en-US"/>
        </w:rPr>
      </w:pPr>
    </w:p>
    <w:p w14:paraId="5259C29B" w14:textId="77777777" w:rsidR="00FD32AF" w:rsidRDefault="00FD32AF" w:rsidP="00511BB7">
      <w:pPr>
        <w:rPr>
          <w:b/>
          <w:bCs/>
          <w:sz w:val="28"/>
          <w:szCs w:val="28"/>
          <w:lang w:val="en-US"/>
        </w:rPr>
      </w:pPr>
    </w:p>
    <w:p w14:paraId="7F6E52BB" w14:textId="77777777" w:rsidR="00FD32AF" w:rsidRDefault="00FD32AF" w:rsidP="00511BB7">
      <w:pPr>
        <w:rPr>
          <w:b/>
          <w:bCs/>
          <w:sz w:val="28"/>
          <w:szCs w:val="28"/>
          <w:lang w:val="en-US"/>
        </w:rPr>
      </w:pPr>
    </w:p>
    <w:p w14:paraId="3E47BD90" w14:textId="77777777" w:rsidR="00FD32AF" w:rsidRDefault="00FD32AF" w:rsidP="00511BB7">
      <w:pPr>
        <w:rPr>
          <w:b/>
          <w:bCs/>
          <w:sz w:val="28"/>
          <w:szCs w:val="28"/>
          <w:lang w:val="en-US"/>
        </w:rPr>
      </w:pPr>
    </w:p>
    <w:p w14:paraId="7215ACBA" w14:textId="77777777" w:rsidR="00FD32AF" w:rsidRDefault="00FD32AF" w:rsidP="00511BB7">
      <w:pPr>
        <w:rPr>
          <w:b/>
          <w:bCs/>
          <w:sz w:val="28"/>
          <w:szCs w:val="28"/>
          <w:lang w:val="en-US"/>
        </w:rPr>
      </w:pPr>
    </w:p>
    <w:p w14:paraId="6E7A0AFE" w14:textId="77777777" w:rsidR="00FD32AF" w:rsidRDefault="00FD32AF" w:rsidP="00511BB7">
      <w:pPr>
        <w:rPr>
          <w:b/>
          <w:bCs/>
          <w:sz w:val="28"/>
          <w:szCs w:val="28"/>
          <w:lang w:val="en-US"/>
        </w:rPr>
      </w:pPr>
    </w:p>
    <w:p w14:paraId="59D616F7" w14:textId="77777777" w:rsidR="00FD32AF" w:rsidRDefault="00FD32AF" w:rsidP="00511BB7">
      <w:pPr>
        <w:rPr>
          <w:b/>
          <w:bCs/>
          <w:sz w:val="28"/>
          <w:szCs w:val="28"/>
          <w:lang w:val="en-US"/>
        </w:rPr>
      </w:pPr>
    </w:p>
    <w:p w14:paraId="67A7BC13" w14:textId="77777777" w:rsidR="00FD32AF" w:rsidRDefault="00FD32AF" w:rsidP="00511BB7">
      <w:pPr>
        <w:rPr>
          <w:b/>
          <w:bCs/>
          <w:sz w:val="28"/>
          <w:szCs w:val="28"/>
          <w:lang w:val="en-US"/>
        </w:rPr>
      </w:pPr>
    </w:p>
    <w:p w14:paraId="44F7C075" w14:textId="77777777" w:rsidR="00FD32AF" w:rsidRDefault="00FD32AF" w:rsidP="00511BB7">
      <w:pPr>
        <w:rPr>
          <w:b/>
          <w:bCs/>
          <w:sz w:val="28"/>
          <w:szCs w:val="28"/>
          <w:lang w:val="en-US"/>
        </w:rPr>
      </w:pPr>
    </w:p>
    <w:p w14:paraId="467F80F1" w14:textId="77777777" w:rsidR="00FD32AF" w:rsidRDefault="00FD32AF" w:rsidP="00511BB7">
      <w:pPr>
        <w:rPr>
          <w:b/>
          <w:bCs/>
          <w:sz w:val="28"/>
          <w:szCs w:val="28"/>
          <w:lang w:val="en-US"/>
        </w:rPr>
      </w:pPr>
    </w:p>
    <w:p w14:paraId="3E6FAEE0" w14:textId="77777777" w:rsidR="00FD32AF" w:rsidRDefault="00FD32AF" w:rsidP="00511BB7">
      <w:pPr>
        <w:rPr>
          <w:b/>
          <w:bCs/>
          <w:sz w:val="28"/>
          <w:szCs w:val="28"/>
          <w:lang w:val="en-US"/>
        </w:rPr>
      </w:pPr>
    </w:p>
    <w:p w14:paraId="2BA2F983" w14:textId="77777777" w:rsidR="00FD32AF" w:rsidRDefault="00FD32AF" w:rsidP="00511BB7">
      <w:pPr>
        <w:rPr>
          <w:b/>
          <w:bCs/>
          <w:sz w:val="28"/>
          <w:szCs w:val="28"/>
          <w:lang w:val="en-US"/>
        </w:rPr>
      </w:pPr>
    </w:p>
    <w:p w14:paraId="247AB7B0" w14:textId="77777777" w:rsidR="00FD32AF" w:rsidRDefault="00FD32AF" w:rsidP="00511BB7">
      <w:pPr>
        <w:rPr>
          <w:b/>
          <w:bCs/>
          <w:sz w:val="28"/>
          <w:szCs w:val="28"/>
          <w:lang w:val="en-US"/>
        </w:rPr>
      </w:pPr>
    </w:p>
    <w:p w14:paraId="0BDA4714" w14:textId="77777777" w:rsidR="00FD32AF" w:rsidRDefault="00FD32AF" w:rsidP="00511BB7">
      <w:pPr>
        <w:rPr>
          <w:b/>
          <w:bCs/>
          <w:sz w:val="28"/>
          <w:szCs w:val="28"/>
          <w:lang w:val="en-US"/>
        </w:rPr>
      </w:pPr>
    </w:p>
    <w:p w14:paraId="3471588A" w14:textId="77777777" w:rsidR="00FD32AF" w:rsidRDefault="00FD32AF" w:rsidP="00511BB7">
      <w:pPr>
        <w:rPr>
          <w:b/>
          <w:bCs/>
          <w:sz w:val="28"/>
          <w:szCs w:val="28"/>
          <w:lang w:val="en-US"/>
        </w:rPr>
      </w:pPr>
    </w:p>
    <w:p w14:paraId="7018EAE4" w14:textId="77777777" w:rsidR="00FD32AF" w:rsidRDefault="00FD32AF" w:rsidP="00511BB7">
      <w:pPr>
        <w:rPr>
          <w:b/>
          <w:bCs/>
          <w:sz w:val="28"/>
          <w:szCs w:val="28"/>
          <w:lang w:val="en-US"/>
        </w:rPr>
      </w:pPr>
    </w:p>
    <w:p w14:paraId="76358812" w14:textId="77777777" w:rsidR="00FD32AF" w:rsidRDefault="00FD32AF" w:rsidP="00511BB7">
      <w:pPr>
        <w:rPr>
          <w:b/>
          <w:bCs/>
          <w:sz w:val="28"/>
          <w:szCs w:val="28"/>
          <w:lang w:val="en-US"/>
        </w:rPr>
      </w:pPr>
    </w:p>
    <w:p w14:paraId="0E4C044B" w14:textId="77777777" w:rsidR="00FD32AF" w:rsidRDefault="00FD32AF" w:rsidP="00511BB7">
      <w:pPr>
        <w:rPr>
          <w:b/>
          <w:bCs/>
          <w:sz w:val="28"/>
          <w:szCs w:val="28"/>
          <w:lang w:val="en-US"/>
        </w:rPr>
      </w:pPr>
    </w:p>
    <w:p w14:paraId="55CA571E" w14:textId="77777777" w:rsidR="00FD32AF" w:rsidRDefault="00FD32AF" w:rsidP="00511BB7">
      <w:pPr>
        <w:rPr>
          <w:b/>
          <w:bCs/>
          <w:sz w:val="28"/>
          <w:szCs w:val="28"/>
          <w:lang w:val="en-US"/>
        </w:rPr>
      </w:pPr>
    </w:p>
    <w:p w14:paraId="2DBE8761" w14:textId="77777777" w:rsidR="00FD32AF" w:rsidRDefault="00FD32AF" w:rsidP="00511BB7">
      <w:pPr>
        <w:rPr>
          <w:b/>
          <w:bCs/>
          <w:sz w:val="28"/>
          <w:szCs w:val="28"/>
          <w:lang w:val="en-US"/>
        </w:rPr>
      </w:pPr>
    </w:p>
    <w:p w14:paraId="52AFBEA9" w14:textId="77777777" w:rsidR="00FD32AF" w:rsidRDefault="00FD32AF" w:rsidP="00511BB7">
      <w:pPr>
        <w:rPr>
          <w:b/>
          <w:bCs/>
          <w:sz w:val="28"/>
          <w:szCs w:val="28"/>
          <w:lang w:val="en-US"/>
        </w:rPr>
      </w:pPr>
    </w:p>
    <w:p w14:paraId="108B1A6F" w14:textId="77777777" w:rsidR="00FD32AF" w:rsidRDefault="00FD32AF" w:rsidP="00511BB7">
      <w:pPr>
        <w:rPr>
          <w:b/>
          <w:bCs/>
          <w:sz w:val="28"/>
          <w:szCs w:val="28"/>
          <w:lang w:val="en-US"/>
        </w:rPr>
      </w:pPr>
    </w:p>
    <w:p w14:paraId="680290CD" w14:textId="77777777" w:rsidR="00FD32AF" w:rsidRDefault="00FD32AF" w:rsidP="00511BB7">
      <w:pPr>
        <w:rPr>
          <w:b/>
          <w:bCs/>
          <w:sz w:val="28"/>
          <w:szCs w:val="28"/>
          <w:lang w:val="en-US"/>
        </w:rPr>
      </w:pPr>
    </w:p>
    <w:p w14:paraId="74895394" w14:textId="77777777" w:rsidR="00FD32AF" w:rsidRDefault="00FD32AF" w:rsidP="00511BB7">
      <w:pPr>
        <w:rPr>
          <w:b/>
          <w:bCs/>
          <w:sz w:val="28"/>
          <w:szCs w:val="28"/>
          <w:lang w:val="en-US"/>
        </w:rPr>
      </w:pPr>
    </w:p>
    <w:p w14:paraId="7DD1EA7F" w14:textId="77777777" w:rsidR="00FD32AF" w:rsidRDefault="00FD32AF" w:rsidP="00511BB7">
      <w:pPr>
        <w:rPr>
          <w:b/>
          <w:bCs/>
          <w:sz w:val="28"/>
          <w:szCs w:val="28"/>
          <w:lang w:val="en-US"/>
        </w:rPr>
      </w:pPr>
    </w:p>
    <w:p w14:paraId="0FF2A3C4" w14:textId="77777777" w:rsidR="00FD32AF" w:rsidRDefault="00FD32AF" w:rsidP="00511BB7">
      <w:pPr>
        <w:rPr>
          <w:b/>
          <w:bCs/>
          <w:sz w:val="28"/>
          <w:szCs w:val="28"/>
          <w:lang w:val="en-US"/>
        </w:rPr>
      </w:pPr>
    </w:p>
    <w:p w14:paraId="0080C105" w14:textId="77777777" w:rsidR="00FD32AF" w:rsidRDefault="00FD32AF" w:rsidP="00511BB7">
      <w:pPr>
        <w:rPr>
          <w:b/>
          <w:bCs/>
          <w:sz w:val="28"/>
          <w:szCs w:val="28"/>
          <w:lang w:val="en-US"/>
        </w:rPr>
      </w:pPr>
    </w:p>
    <w:p w14:paraId="74E13CFD" w14:textId="77777777" w:rsidR="00FD32AF" w:rsidRDefault="00FD32AF" w:rsidP="00511BB7">
      <w:pPr>
        <w:rPr>
          <w:b/>
          <w:bCs/>
          <w:sz w:val="28"/>
          <w:szCs w:val="28"/>
          <w:lang w:val="en-US"/>
        </w:rPr>
      </w:pPr>
    </w:p>
    <w:p w14:paraId="542B7637" w14:textId="58B362C6" w:rsidR="00D706ED" w:rsidRPr="0018455D" w:rsidRDefault="00D706ED" w:rsidP="00511BB7">
      <w:pPr>
        <w:rPr>
          <w:b/>
          <w:bCs/>
          <w:sz w:val="28"/>
          <w:szCs w:val="28"/>
          <w:lang w:val="en-US"/>
        </w:rPr>
      </w:pPr>
      <w:r w:rsidRPr="0018455D">
        <w:rPr>
          <w:b/>
          <w:bCs/>
          <w:sz w:val="28"/>
          <w:szCs w:val="28"/>
          <w:lang w:val="en-US"/>
        </w:rPr>
        <w:lastRenderedPageBreak/>
        <w:t xml:space="preserve">Supplementary Material </w:t>
      </w:r>
    </w:p>
    <w:p w14:paraId="2262FD2A" w14:textId="77777777" w:rsidR="00D706ED" w:rsidRPr="0018455D" w:rsidRDefault="00D706ED" w:rsidP="00511BB7">
      <w:pPr>
        <w:rPr>
          <w:sz w:val="24"/>
          <w:szCs w:val="24"/>
          <w:lang w:val="en-US"/>
        </w:rPr>
      </w:pPr>
      <w:r w:rsidRPr="0018455D">
        <w:rPr>
          <w:sz w:val="24"/>
          <w:szCs w:val="24"/>
          <w:lang w:val="en-US"/>
        </w:rPr>
        <w:t>Model Diagnostics</w:t>
      </w:r>
    </w:p>
    <w:p w14:paraId="4A96FE49" w14:textId="77777777" w:rsidR="00D706ED" w:rsidRPr="0018455D" w:rsidRDefault="00D706ED" w:rsidP="00511BB7">
      <w:pPr>
        <w:rPr>
          <w:sz w:val="24"/>
          <w:szCs w:val="24"/>
          <w:lang w:val="en-US"/>
        </w:rPr>
      </w:pPr>
      <w:r w:rsidRPr="0018455D">
        <w:rPr>
          <w:sz w:val="24"/>
          <w:szCs w:val="24"/>
          <w:lang w:val="en-US"/>
        </w:rPr>
        <w:t>Binary Model</w:t>
      </w:r>
    </w:p>
    <w:p w14:paraId="22E3E1CC" w14:textId="77777777" w:rsidR="004D3DD8" w:rsidRPr="0018455D" w:rsidRDefault="004D3DD8" w:rsidP="00511BB7">
      <w:pPr>
        <w:rPr>
          <w:lang w:val="en-US"/>
        </w:rPr>
      </w:pPr>
    </w:p>
    <w:p w14:paraId="3CDB97E9" w14:textId="410BEC77" w:rsidR="004D3DD8" w:rsidRPr="0018455D" w:rsidRDefault="004D3DD8" w:rsidP="004D3DD8">
      <w:pPr>
        <w:rPr>
          <w:lang w:val="en-US"/>
        </w:rPr>
      </w:pPr>
      <w:r w:rsidRPr="0018455D">
        <w:rPr>
          <w:lang w:val="en-US"/>
        </w:rPr>
        <w:t xml:space="preserve">Model diagnostics were performed using the </w:t>
      </w:r>
      <w:proofErr w:type="spellStart"/>
      <w:r w:rsidRPr="0018455D">
        <w:rPr>
          <w:lang w:val="en-US"/>
        </w:rPr>
        <w:t>DHARMa</w:t>
      </w:r>
      <w:proofErr w:type="spellEnd"/>
      <w:r w:rsidRPr="0018455D">
        <w:rPr>
          <w:lang w:val="en-US"/>
        </w:rPr>
        <w:t xml:space="preserve"> package</w:t>
      </w:r>
      <w:r w:rsidRPr="0018455D">
        <w:rPr>
          <w:lang w:val="en-US"/>
        </w:rPr>
        <w:fldChar w:fldCharType="begin"/>
      </w:r>
      <w:r w:rsidR="00C00DEE" w:rsidRPr="0018455D">
        <w:rPr>
          <w:lang w:val="en-US"/>
        </w:rPr>
        <w:instrText xml:space="preserve"> ADDIN ZOTERO_ITEM CSL_CITATION {"citationID":"gS62zLAH","properties":{"formattedCitation":"\\super 58\\nosupersub{}","plainCitation":"58","noteIndex":0},"citationItems":[{"id":4916,"uris":["http://zotero.org/users/9264269/items/U6TJ3U3B"],"itemData":{"id":4916,"type":"dataset","DOI":"10.32614/cran.package.dharma","note":"collection-title: CRAN: Contributed Packages","publisher":"The R Foundation","source":"Crossref","title":"DHARMa: Residual Diagnostics for Hierarchical (Multi-Level / Mixed) Regression Models","title-short":"DHARMa","URL":"https://CRAN.R-project.org/package=DHARMa","author":[{"family":"Hartig","given":"Florian"}],"accessed":{"date-parts":[["2025",7,20]]},"issued":{"date-parts":[["2016",8,26]]}}}],"schema":"https://github.com/citation-style-language/schema/raw/master/csl-citation.json"} </w:instrText>
      </w:r>
      <w:r w:rsidRPr="0018455D">
        <w:rPr>
          <w:lang w:val="en-US"/>
        </w:rPr>
        <w:fldChar w:fldCharType="separate"/>
      </w:r>
      <w:r w:rsidR="00C00DEE" w:rsidRPr="0018455D">
        <w:rPr>
          <w:vertAlign w:val="superscript"/>
          <w:lang w:val="en-US"/>
        </w:rPr>
        <w:t>58</w:t>
      </w:r>
      <w:r w:rsidRPr="0018455D">
        <w:rPr>
          <w:lang w:val="en-US"/>
        </w:rPr>
        <w:fldChar w:fldCharType="end"/>
      </w:r>
      <w:r w:rsidRPr="0018455D">
        <w:rPr>
          <w:lang w:val="en-US"/>
        </w:rPr>
        <w:t xml:space="preserve">. Simulated residuals showed no significant deviation from uniformity (KS test: p = 0.77), no overdispersion (p = 0.96), and no evidence of outlier inflation (p = 0.19). Residuals were homogeneously distributed across the range of predicted values, indicating that model assumptions were adequately met (see Supplementary </w:t>
      </w:r>
      <w:r w:rsidR="0007685F" w:rsidRPr="0018455D">
        <w:rPr>
          <w:lang w:val="en-US"/>
        </w:rPr>
        <w:t>Figure 1</w:t>
      </w:r>
      <w:r w:rsidRPr="0018455D">
        <w:rPr>
          <w:lang w:val="en-US"/>
        </w:rPr>
        <w:t>). Multicollinearity among fixed effects was assessed using generalized variance inflation factors (GVIF). All adjusted GVIF values were well below 2 (range: 1.00–1.46), indicating no evidence of multicollinearity among predictors.</w:t>
      </w:r>
    </w:p>
    <w:p w14:paraId="4F5FA75A" w14:textId="77777777" w:rsidR="004D3DD8" w:rsidRPr="0018455D" w:rsidRDefault="004D3DD8" w:rsidP="004D3DD8">
      <w:pPr>
        <w:rPr>
          <w:color w:val="000000"/>
          <w:lang w:val="en-US"/>
        </w:rPr>
      </w:pPr>
      <w:r w:rsidRPr="0018455D">
        <w:rPr>
          <w:color w:val="000000"/>
          <w:lang w:val="en-US"/>
        </w:rPr>
        <w:t xml:space="preserve">The intraclass correlation coefficient (ICC) was calculated to assess the proportion of variance in investment decisions attributable to between-subject differences. The ICC was approximately 0.167, indicating that 16.7% of the variance was due to differences between participants, thereby justifying the inclusion of a random </w:t>
      </w:r>
      <w:proofErr w:type="gramStart"/>
      <w:r w:rsidRPr="0018455D">
        <w:rPr>
          <w:color w:val="000000"/>
          <w:lang w:val="en-US"/>
        </w:rPr>
        <w:t>intercept</w:t>
      </w:r>
      <w:proofErr w:type="gramEnd"/>
      <w:r w:rsidRPr="0018455D">
        <w:rPr>
          <w:color w:val="000000"/>
          <w:lang w:val="en-US"/>
        </w:rPr>
        <w:t xml:space="preserve"> in the model.</w:t>
      </w:r>
    </w:p>
    <w:p w14:paraId="1DD2D900" w14:textId="77777777" w:rsidR="004D3DD8" w:rsidRPr="0018455D" w:rsidRDefault="004D3DD8" w:rsidP="00511BB7">
      <w:pPr>
        <w:rPr>
          <w:lang w:val="en-US"/>
        </w:rPr>
      </w:pPr>
    </w:p>
    <w:p w14:paraId="1DA6220B" w14:textId="77777777" w:rsidR="00D706ED" w:rsidRPr="0018455D" w:rsidRDefault="00D706ED" w:rsidP="00511BB7">
      <w:pPr>
        <w:rPr>
          <w:lang w:val="en-US"/>
        </w:rPr>
      </w:pPr>
      <w:r w:rsidRPr="0018455D">
        <w:rPr>
          <w:noProof/>
          <w:lang w:val="en-US"/>
        </w:rPr>
        <w:drawing>
          <wp:inline distT="0" distB="0" distL="0" distR="0" wp14:anchorId="0DA3A501" wp14:editId="59FDDB8C">
            <wp:extent cx="5943600" cy="2971800"/>
            <wp:effectExtent l="0" t="0" r="0" b="0"/>
            <wp:docPr id="1645994885" name="image4.png" descr="A comparison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4.png" descr="A comparison of a diagram&#10;&#10;AI-generated content may be incorrect."/>
                    <pic:cNvPicPr preferRelativeResize="0"/>
                  </pic:nvPicPr>
                  <pic:blipFill>
                    <a:blip r:embed="rId16"/>
                    <a:srcRect/>
                    <a:stretch>
                      <a:fillRect/>
                    </a:stretch>
                  </pic:blipFill>
                  <pic:spPr>
                    <a:xfrm>
                      <a:off x="0" y="0"/>
                      <a:ext cx="5943600" cy="2971800"/>
                    </a:xfrm>
                    <a:prstGeom prst="rect">
                      <a:avLst/>
                    </a:prstGeom>
                    <a:ln/>
                  </pic:spPr>
                </pic:pic>
              </a:graphicData>
            </a:graphic>
          </wp:inline>
        </w:drawing>
      </w:r>
    </w:p>
    <w:p w14:paraId="2238B56C" w14:textId="687F0D4F" w:rsidR="00A92B9A" w:rsidRPr="0018455D" w:rsidRDefault="00A92B9A" w:rsidP="00511BB7">
      <w:pPr>
        <w:rPr>
          <w:lang w:val="en-US"/>
        </w:rPr>
      </w:pPr>
      <w:r w:rsidRPr="0018455D">
        <w:rPr>
          <w:b/>
          <w:bCs/>
          <w:lang w:val="en-US"/>
        </w:rPr>
        <w:t>Supplementary Figure 1</w:t>
      </w:r>
      <w:r w:rsidRPr="0018455D">
        <w:rPr>
          <w:lang w:val="en-US"/>
        </w:rPr>
        <w:t xml:space="preserve">. </w:t>
      </w:r>
      <w:r w:rsidR="0007685F" w:rsidRPr="0018455D">
        <w:rPr>
          <w:lang w:val="en-US"/>
        </w:rPr>
        <w:t>Simulated residuals showed no significant deviation from uniformity (KS test: p = 0.77), no overdispersion (p = 0.96), and no evidence of outlier inflation (p = 0.19). Residuals were homogeneously distributed across the range of predicted values, indicating that model assumptions were adequately met</w:t>
      </w:r>
    </w:p>
    <w:p w14:paraId="1376A9B0" w14:textId="77777777" w:rsidR="00A92B9A" w:rsidRPr="0018455D" w:rsidRDefault="00A92B9A" w:rsidP="00511BB7">
      <w:pPr>
        <w:rPr>
          <w:lang w:val="en-US"/>
        </w:rPr>
      </w:pPr>
    </w:p>
    <w:p w14:paraId="40665CCA" w14:textId="77777777" w:rsidR="00A92B9A" w:rsidRPr="0018455D" w:rsidRDefault="00A92B9A" w:rsidP="00511BB7">
      <w:pPr>
        <w:rPr>
          <w:lang w:val="en-US"/>
        </w:rPr>
      </w:pPr>
    </w:p>
    <w:p w14:paraId="0974CC94" w14:textId="79AC74B3" w:rsidR="00D706ED" w:rsidRPr="0018455D" w:rsidRDefault="0007685F" w:rsidP="00511BB7">
      <w:pPr>
        <w:rPr>
          <w:sz w:val="24"/>
          <w:szCs w:val="24"/>
          <w:lang w:val="en-US"/>
        </w:rPr>
      </w:pPr>
      <w:r w:rsidRPr="0018455D">
        <w:rPr>
          <w:sz w:val="24"/>
          <w:szCs w:val="24"/>
          <w:lang w:val="en-US"/>
        </w:rPr>
        <w:t>Prediction Error</w:t>
      </w:r>
      <w:r w:rsidR="00D706ED" w:rsidRPr="0018455D">
        <w:rPr>
          <w:sz w:val="24"/>
          <w:szCs w:val="24"/>
          <w:lang w:val="en-US"/>
        </w:rPr>
        <w:t xml:space="preserve"> </w:t>
      </w:r>
      <w:r w:rsidRPr="0018455D">
        <w:rPr>
          <w:sz w:val="24"/>
          <w:szCs w:val="24"/>
          <w:lang w:val="en-US"/>
        </w:rPr>
        <w:t>M</w:t>
      </w:r>
      <w:r w:rsidR="00D706ED" w:rsidRPr="0018455D">
        <w:rPr>
          <w:sz w:val="24"/>
          <w:szCs w:val="24"/>
          <w:lang w:val="en-US"/>
        </w:rPr>
        <w:t>odel</w:t>
      </w:r>
    </w:p>
    <w:p w14:paraId="64B2913C" w14:textId="77777777" w:rsidR="006B68A0" w:rsidRPr="0018455D" w:rsidRDefault="006B68A0" w:rsidP="00511BB7">
      <w:pPr>
        <w:rPr>
          <w:lang w:val="en-US"/>
        </w:rPr>
      </w:pPr>
    </w:p>
    <w:p w14:paraId="4502AA18" w14:textId="1244286C" w:rsidR="006B68A0" w:rsidRPr="0018455D" w:rsidRDefault="006B68A0" w:rsidP="00511BB7">
      <w:pPr>
        <w:rPr>
          <w:lang w:val="en-US"/>
        </w:rPr>
      </w:pPr>
      <w:r w:rsidRPr="0018455D">
        <w:rPr>
          <w:lang w:val="en-US"/>
        </w:rPr>
        <w:t>To account for repeated measures and individual differences in the task, a random intercept for subject was included in the linear mixed-effects model. As with the Binomial model, all adjusted GVIF values were well below 2 (range: 1.00–1.46), indicating no evidence of multicollinearity among predictors. The intraclass correlation coefficient (ICC = 0.053) indicated that approximately 5.3% of the variance in log-transformed prediction error was attributable to between-subject variability, supporting the inclusion of a random effect for Subject.</w:t>
      </w:r>
    </w:p>
    <w:p w14:paraId="60D8EF4E" w14:textId="77777777" w:rsidR="00D706ED" w:rsidRPr="0018455D" w:rsidRDefault="00D706ED" w:rsidP="00511BB7">
      <w:pPr>
        <w:rPr>
          <w:lang w:val="en-US"/>
        </w:rPr>
      </w:pPr>
      <w:r w:rsidRPr="0018455D">
        <w:rPr>
          <w:noProof/>
          <w:lang w:val="en-US"/>
        </w:rPr>
        <w:lastRenderedPageBreak/>
        <w:drawing>
          <wp:inline distT="0" distB="0" distL="0" distR="0" wp14:anchorId="7ADC6EEF" wp14:editId="6A7FB54B">
            <wp:extent cx="5943600" cy="2971800"/>
            <wp:effectExtent l="0" t="0" r="0" b="0"/>
            <wp:docPr id="1645994887" name="image1.png" descr="A diagram of a model&#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7" name="image1.png" descr="A diagram of a model&#10;&#10;AI-generated content may be incorrect."/>
                    <pic:cNvPicPr preferRelativeResize="0"/>
                  </pic:nvPicPr>
                  <pic:blipFill>
                    <a:blip r:embed="rId17"/>
                    <a:srcRect/>
                    <a:stretch>
                      <a:fillRect/>
                    </a:stretch>
                  </pic:blipFill>
                  <pic:spPr>
                    <a:xfrm>
                      <a:off x="0" y="0"/>
                      <a:ext cx="5943600" cy="2971800"/>
                    </a:xfrm>
                    <a:prstGeom prst="rect">
                      <a:avLst/>
                    </a:prstGeom>
                    <a:ln/>
                  </pic:spPr>
                </pic:pic>
              </a:graphicData>
            </a:graphic>
          </wp:inline>
        </w:drawing>
      </w:r>
    </w:p>
    <w:p w14:paraId="7D615D3F" w14:textId="77777777" w:rsidR="00D706ED" w:rsidRPr="0018455D" w:rsidRDefault="00D706ED" w:rsidP="00511BB7">
      <w:pPr>
        <w:rPr>
          <w:lang w:val="en-US"/>
        </w:rPr>
      </w:pPr>
    </w:p>
    <w:p w14:paraId="1B4338E5" w14:textId="638E6CA6" w:rsidR="00D706ED" w:rsidRPr="0018455D" w:rsidRDefault="0007685F" w:rsidP="00511BB7">
      <w:pPr>
        <w:rPr>
          <w:lang w:val="en-US"/>
        </w:rPr>
      </w:pPr>
      <w:r w:rsidRPr="0018455D">
        <w:rPr>
          <w:b/>
          <w:bCs/>
          <w:lang w:val="en-US"/>
        </w:rPr>
        <w:t>Supplementary Figure 2</w:t>
      </w:r>
      <w:r w:rsidRPr="0018455D">
        <w:rPr>
          <w:lang w:val="en-US"/>
        </w:rPr>
        <w:t>.</w:t>
      </w:r>
      <w:r w:rsidR="00221174" w:rsidRPr="0018455D">
        <w:rPr>
          <w:lang w:val="en-US"/>
        </w:rPr>
        <w:t xml:space="preserve"> Left: Quantile–quantile plot of scaled (uniform) residuals versus the expected uniform distribution. The panel reports </w:t>
      </w:r>
      <w:proofErr w:type="spellStart"/>
      <w:r w:rsidR="00221174" w:rsidRPr="0018455D">
        <w:rPr>
          <w:lang w:val="en-US"/>
        </w:rPr>
        <w:t>DHARMa</w:t>
      </w:r>
      <w:proofErr w:type="spellEnd"/>
      <w:r w:rsidR="00221174" w:rsidRPr="0018455D">
        <w:rPr>
          <w:lang w:val="en-US"/>
        </w:rPr>
        <w:t xml:space="preserve"> tests: Kolmogorov–Smirnov p = 0, dispersion p = 0.936, and outlier p = 0. Right: Scaled </w:t>
      </w:r>
      <w:proofErr w:type="spellStart"/>
      <w:r w:rsidR="00221174" w:rsidRPr="0018455D">
        <w:rPr>
          <w:lang w:val="en-US"/>
        </w:rPr>
        <w:t>DHARMa</w:t>
      </w:r>
      <w:proofErr w:type="spellEnd"/>
      <w:r w:rsidR="00221174" w:rsidRPr="0018455D">
        <w:rPr>
          <w:lang w:val="en-US"/>
        </w:rPr>
        <w:t xml:space="preserve"> residuals plotted against rank-transformed model predictions; points represent individual observations, the red line is a smoothed trend, horizontal dashed lines mark residual levels (0, 0.5, 1), and red asterisks denote flagged extreme residuals.</w:t>
      </w:r>
    </w:p>
    <w:p w14:paraId="116C6907" w14:textId="28AF9EA5" w:rsidR="00D706ED" w:rsidRPr="0018455D" w:rsidRDefault="00D706ED" w:rsidP="00511BB7">
      <w:pPr>
        <w:rPr>
          <w:highlight w:val="white"/>
          <w:lang w:val="en-US"/>
        </w:rPr>
      </w:pPr>
    </w:p>
    <w:p w14:paraId="0705EE24" w14:textId="242C027D" w:rsidR="00D706ED" w:rsidRPr="0018455D" w:rsidRDefault="00DA5F1D" w:rsidP="00511BB7">
      <w:pPr>
        <w:rPr>
          <w:sz w:val="24"/>
          <w:szCs w:val="24"/>
          <w:highlight w:val="white"/>
          <w:lang w:val="en-US"/>
        </w:rPr>
      </w:pPr>
      <w:r w:rsidRPr="0018455D">
        <w:rPr>
          <w:sz w:val="24"/>
          <w:szCs w:val="24"/>
          <w:highlight w:val="white"/>
          <w:lang w:val="en-US"/>
        </w:rPr>
        <w:t>Learning Parameter (</w:t>
      </w:r>
      <w:r w:rsidR="00335383" w:rsidRPr="0018455D">
        <w:rPr>
          <w:sz w:val="24"/>
          <w:szCs w:val="24"/>
          <w:highlight w:val="white"/>
          <w:lang w:val="en-US"/>
        </w:rPr>
        <w:t>Alfa</w:t>
      </w:r>
      <w:r w:rsidRPr="0018455D">
        <w:rPr>
          <w:sz w:val="24"/>
          <w:szCs w:val="24"/>
          <w:highlight w:val="white"/>
          <w:lang w:val="en-US"/>
        </w:rPr>
        <w:t>)</w:t>
      </w:r>
      <w:r w:rsidR="00335383" w:rsidRPr="0018455D">
        <w:rPr>
          <w:sz w:val="24"/>
          <w:szCs w:val="24"/>
          <w:highlight w:val="white"/>
          <w:lang w:val="en-US"/>
        </w:rPr>
        <w:t xml:space="preserve"> Model</w:t>
      </w:r>
    </w:p>
    <w:p w14:paraId="3E40CB62" w14:textId="77777777" w:rsidR="00165169" w:rsidRPr="0018455D" w:rsidRDefault="00165169" w:rsidP="00511BB7">
      <w:pPr>
        <w:rPr>
          <w:highlight w:val="white"/>
          <w:lang w:val="en-US"/>
        </w:rPr>
      </w:pPr>
    </w:p>
    <w:p w14:paraId="4E6F4800" w14:textId="77777777" w:rsidR="00165169" w:rsidRPr="0018455D" w:rsidRDefault="00165169" w:rsidP="00165169">
      <w:pPr>
        <w:rPr>
          <w:rFonts w:eastAsiaTheme="minorEastAsia"/>
          <w:lang w:val="en-US"/>
        </w:rPr>
      </w:pPr>
      <w:r w:rsidRPr="0018455D">
        <w:rPr>
          <w:rFonts w:eastAsiaTheme="minorEastAsia"/>
          <w:lang w:val="en-US"/>
        </w:rPr>
        <w:t xml:space="preserve">Residual diagnostics indicated that the model adequately captured the variance structure in the data. The dispersion test was non-significant (p = .92), suggesting no evidence of over- or </w:t>
      </w:r>
      <w:proofErr w:type="spellStart"/>
      <w:r w:rsidRPr="0018455D">
        <w:rPr>
          <w:rFonts w:eastAsiaTheme="minorEastAsia"/>
          <w:lang w:val="en-US"/>
        </w:rPr>
        <w:t>underdispersion</w:t>
      </w:r>
      <w:proofErr w:type="spellEnd"/>
      <w:r w:rsidRPr="0018455D">
        <w:rPr>
          <w:rFonts w:eastAsiaTheme="minorEastAsia"/>
          <w:lang w:val="en-US"/>
        </w:rPr>
        <w:t>. However, the Kolmogorov-Smirnov (KS) test indicated a significant deviation from uniformity (p &lt; .001), and the outlier test revealed a mild excess of extreme residuals (p = .022), suggesting the presence of a small number of influential observations (Supplementary Figure). Despite these minor deviations, the overall residual pattern remained acceptable for inferential purposes.</w:t>
      </w:r>
    </w:p>
    <w:p w14:paraId="1E29FC5F" w14:textId="77777777" w:rsidR="00165169" w:rsidRPr="0018455D" w:rsidRDefault="00165169" w:rsidP="00165169">
      <w:pPr>
        <w:rPr>
          <w:rFonts w:eastAsiaTheme="minorEastAsia"/>
          <w:lang w:val="en-US"/>
        </w:rPr>
      </w:pPr>
    </w:p>
    <w:p w14:paraId="4BC39038" w14:textId="77777777" w:rsidR="00165169" w:rsidRPr="0018455D" w:rsidRDefault="00165169" w:rsidP="00165169">
      <w:pPr>
        <w:rPr>
          <w:rFonts w:eastAsiaTheme="minorEastAsia"/>
          <w:lang w:val="en-US"/>
        </w:rPr>
      </w:pPr>
      <w:r w:rsidRPr="0018455D">
        <w:rPr>
          <w:rFonts w:eastAsiaTheme="minorEastAsia"/>
          <w:lang w:val="en-US"/>
        </w:rPr>
        <w:t>The intraclass correlation coefficient (ICC = 0.16) indicated that approximately 16% of the variance in learning rate (α) was attributable to between-subject differences, supporting the inclusion of a random intercept for Subject. To assess multicollinearity, generalized variance inflation factors (GVIFs) were computed using a linear model including only fixed effects. All adjusted GVIF were well below 2.0, with values ranging from 1.00 to 1.45, indicating no problematic collinearity among predictors.</w:t>
      </w:r>
    </w:p>
    <w:p w14:paraId="353BB3D8" w14:textId="77777777" w:rsidR="00165169" w:rsidRPr="0018455D" w:rsidRDefault="00165169" w:rsidP="00511BB7">
      <w:pPr>
        <w:rPr>
          <w:highlight w:val="white"/>
          <w:lang w:val="en-US"/>
        </w:rPr>
      </w:pPr>
    </w:p>
    <w:p w14:paraId="730219B3" w14:textId="1D88ADE6" w:rsidR="00335383" w:rsidRPr="0018455D" w:rsidRDefault="00335383" w:rsidP="00511BB7">
      <w:pPr>
        <w:rPr>
          <w:highlight w:val="white"/>
          <w:lang w:val="en-US"/>
        </w:rPr>
      </w:pPr>
      <w:r w:rsidRPr="0018455D">
        <w:rPr>
          <w:noProof/>
          <w:lang w:val="en-US"/>
        </w:rPr>
        <w:lastRenderedPageBreak/>
        <w:drawing>
          <wp:inline distT="0" distB="0" distL="0" distR="0" wp14:anchorId="1F840036" wp14:editId="12DA5701">
            <wp:extent cx="5733415" cy="3583384"/>
            <wp:effectExtent l="0" t="0" r="0" b="0"/>
            <wp:docPr id="486415075" name="Picture 3" descr="A graph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15075" name="Picture 3" descr="A graph of a test result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3415" cy="3583384"/>
                    </a:xfrm>
                    <a:prstGeom prst="rect">
                      <a:avLst/>
                    </a:prstGeom>
                  </pic:spPr>
                </pic:pic>
              </a:graphicData>
            </a:graphic>
          </wp:inline>
        </w:drawing>
      </w:r>
    </w:p>
    <w:p w14:paraId="3B459DEC" w14:textId="77777777" w:rsidR="00E6086F" w:rsidRPr="0018455D" w:rsidRDefault="00E6086F" w:rsidP="00E6086F">
      <w:pPr>
        <w:rPr>
          <w:rFonts w:eastAsiaTheme="minorEastAsia"/>
          <w:lang w:val="en-US"/>
        </w:rPr>
      </w:pPr>
      <w:r w:rsidRPr="0018455D">
        <w:rPr>
          <w:b/>
          <w:bCs/>
          <w:highlight w:val="white"/>
          <w:lang w:val="en-US"/>
        </w:rPr>
        <w:t>Supplementary Figure 3.</w:t>
      </w:r>
      <w:r w:rsidRPr="0018455D">
        <w:rPr>
          <w:highlight w:val="white"/>
          <w:lang w:val="en-US"/>
        </w:rPr>
        <w:t xml:space="preserve"> </w:t>
      </w:r>
      <w:r w:rsidRPr="0018455D">
        <w:rPr>
          <w:rFonts w:eastAsiaTheme="minorEastAsia"/>
          <w:lang w:val="en-US"/>
        </w:rPr>
        <w:t xml:space="preserve">Residual diagnostics indicated that the model adequately captured the variance structure in the data. The dispersion test was non-significant (p = .92), suggesting no evidence of over- or </w:t>
      </w:r>
      <w:proofErr w:type="spellStart"/>
      <w:r w:rsidRPr="0018455D">
        <w:rPr>
          <w:rFonts w:eastAsiaTheme="minorEastAsia"/>
          <w:lang w:val="en-US"/>
        </w:rPr>
        <w:t>underdispersion</w:t>
      </w:r>
      <w:proofErr w:type="spellEnd"/>
      <w:r w:rsidRPr="0018455D">
        <w:rPr>
          <w:rFonts w:eastAsiaTheme="minorEastAsia"/>
          <w:lang w:val="en-US"/>
        </w:rPr>
        <w:t>. However, the Kolmogorov-Smirnov (KS) test indicated a significant deviation from uniformity (p &lt; .001), and the outlier test revealed a mild excess of extreme residuals (p = .022), suggesting the presence of a small number of influential observations (Supplementary Figure). Despite these minor deviations, the overall residual pattern remained acceptable for inferential purposes.</w:t>
      </w:r>
    </w:p>
    <w:p w14:paraId="26C12920" w14:textId="78C83B2D" w:rsidR="00E6086F" w:rsidRPr="0018455D" w:rsidRDefault="00E6086F" w:rsidP="00511BB7">
      <w:pPr>
        <w:rPr>
          <w:highlight w:val="white"/>
          <w:lang w:val="en-US"/>
        </w:rPr>
      </w:pPr>
    </w:p>
    <w:p w14:paraId="098D8CC2" w14:textId="77777777" w:rsidR="00D706ED" w:rsidRPr="0018455D" w:rsidRDefault="00D706ED" w:rsidP="00511BB7">
      <w:pPr>
        <w:rPr>
          <w:highlight w:val="white"/>
          <w:lang w:val="en-US"/>
        </w:rPr>
      </w:pPr>
    </w:p>
    <w:p w14:paraId="165DB25D" w14:textId="77777777" w:rsidR="00D706ED" w:rsidRPr="0018455D" w:rsidRDefault="00D706ED" w:rsidP="00511BB7">
      <w:pPr>
        <w:rPr>
          <w:highlight w:val="white"/>
          <w:lang w:val="en-US"/>
        </w:rPr>
      </w:pPr>
    </w:p>
    <w:p w14:paraId="239062FE" w14:textId="77777777" w:rsidR="00D706ED" w:rsidRPr="0018455D" w:rsidRDefault="00D706ED" w:rsidP="00511BB7">
      <w:pPr>
        <w:rPr>
          <w:lang w:val="en-US"/>
        </w:rPr>
      </w:pPr>
    </w:p>
    <w:p w14:paraId="04691C85" w14:textId="77777777" w:rsidR="00C9540B" w:rsidRPr="0018455D" w:rsidRDefault="00C9540B" w:rsidP="00C9540B">
      <w:pPr>
        <w:rPr>
          <w:lang w:val="en-US"/>
        </w:rPr>
      </w:pPr>
      <w:r w:rsidRPr="0018455D">
        <w:rPr>
          <w:noProof/>
          <w:lang w:val="en-US"/>
        </w:rPr>
        <w:lastRenderedPageBreak/>
        <w:drawing>
          <wp:inline distT="0" distB="0" distL="0" distR="0" wp14:anchorId="433869BE" wp14:editId="663D898B">
            <wp:extent cx="5942753" cy="4457065"/>
            <wp:effectExtent l="0" t="0" r="0" b="0"/>
            <wp:docPr id="1645994884" name="image3.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4" name="image3.png" descr="A graph with black lines and white text&#10;&#10;AI-generated content may be incorrect."/>
                    <pic:cNvPicPr preferRelativeResize="0"/>
                  </pic:nvPicPr>
                  <pic:blipFill>
                    <a:blip r:embed="rId19"/>
                    <a:srcRect/>
                    <a:stretch>
                      <a:fillRect/>
                    </a:stretch>
                  </pic:blipFill>
                  <pic:spPr>
                    <a:xfrm>
                      <a:off x="0" y="0"/>
                      <a:ext cx="5942753" cy="4457065"/>
                    </a:xfrm>
                    <a:prstGeom prst="rect">
                      <a:avLst/>
                    </a:prstGeom>
                    <a:ln/>
                  </pic:spPr>
                </pic:pic>
              </a:graphicData>
            </a:graphic>
          </wp:inline>
        </w:drawing>
      </w:r>
    </w:p>
    <w:p w14:paraId="4F77D522" w14:textId="20F01FBA" w:rsidR="00C9540B" w:rsidRPr="0018455D" w:rsidRDefault="00BD73CC" w:rsidP="00C9540B">
      <w:pPr>
        <w:rPr>
          <w:color w:val="000000"/>
          <w:lang w:val="en-US"/>
        </w:rPr>
      </w:pPr>
      <w:r w:rsidRPr="0018455D">
        <w:rPr>
          <w:b/>
          <w:bCs/>
          <w:highlight w:val="white"/>
          <w:lang w:val="en-US"/>
        </w:rPr>
        <w:t xml:space="preserve">Supplementary Figure </w:t>
      </w:r>
      <w:r w:rsidRPr="0018455D">
        <w:rPr>
          <w:b/>
          <w:bCs/>
          <w:lang w:val="en-US"/>
        </w:rPr>
        <w:t>4</w:t>
      </w:r>
      <w:r w:rsidR="00C9540B" w:rsidRPr="0018455D">
        <w:rPr>
          <w:rStyle w:val="s7"/>
          <w:rFonts w:eastAsiaTheme="majorEastAsia"/>
          <w:color w:val="000000"/>
          <w:lang w:val="en-US"/>
        </w:rPr>
        <w:t>.</w:t>
      </w:r>
      <w:r w:rsidR="00C9540B" w:rsidRPr="0018455D">
        <w:rPr>
          <w:rStyle w:val="apple-converted-space"/>
          <w:rFonts w:eastAsiaTheme="majorEastAsia"/>
          <w:color w:val="000000"/>
          <w:lang w:val="en-US"/>
        </w:rPr>
        <w:t> </w:t>
      </w:r>
      <w:r w:rsidR="00C9540B" w:rsidRPr="0018455D">
        <w:rPr>
          <w:rStyle w:val="s31"/>
          <w:rFonts w:eastAsiaTheme="majorEastAsia"/>
          <w:i/>
          <w:iCs/>
          <w:color w:val="000000"/>
          <w:lang w:val="en-US"/>
        </w:rPr>
        <w:t>Odds ratios for investment decisions from a binomial GLMM</w:t>
      </w:r>
      <w:r w:rsidR="00C9540B" w:rsidRPr="0018455D">
        <w:rPr>
          <w:rStyle w:val="s7"/>
          <w:rFonts w:eastAsiaTheme="majorEastAsia"/>
          <w:color w:val="000000"/>
          <w:lang w:val="en-US"/>
        </w:rPr>
        <w:t xml:space="preserve">. Dots represent estimated odds </w:t>
      </w:r>
      <w:proofErr w:type="gramStart"/>
      <w:r w:rsidR="00C9540B" w:rsidRPr="0018455D">
        <w:rPr>
          <w:rStyle w:val="s7"/>
          <w:rFonts w:eastAsiaTheme="majorEastAsia"/>
          <w:color w:val="000000"/>
          <w:lang w:val="en-US"/>
        </w:rPr>
        <w:t>ratios</w:t>
      </w:r>
      <w:proofErr w:type="gramEnd"/>
      <w:r w:rsidR="00C9540B" w:rsidRPr="0018455D">
        <w:rPr>
          <w:rStyle w:val="s7"/>
          <w:rFonts w:eastAsiaTheme="majorEastAsia"/>
          <w:color w:val="000000"/>
          <w:lang w:val="en-US"/>
        </w:rPr>
        <w:t xml:space="preserve"> and horizontal lines indicate 95% confidence intervals. The model included fixed effects for diagnostic group (schizophrenia vs. healthy control), sex, task phase (Phase 2 and Phase 3 each compared to Phase 1), and duration of illness (in years), plus a random intercept for participants. The odds ratio for</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groups</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(SZ vs. HC) was 0.85 (p = .590), indicating no reliable difference in investment odds. Sex (male vs. female) had an OR of 1.05 (p = .820), showing no significant effect. Investments were significantly lower in Phase 2 compared to Phase 1 (OR</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0.76, 95% CI [0.65, 0.89], p &lt; .001), while Phase 3 did not differ from Phase 1 (OR</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1.03, p = .750). Duration of illness was not associated with investment likelihood (OR</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w:t>
      </w:r>
      <w:r w:rsidR="00C9540B" w:rsidRPr="0018455D">
        <w:rPr>
          <w:rStyle w:val="apple-converted-space"/>
          <w:rFonts w:eastAsiaTheme="majorEastAsia"/>
          <w:color w:val="000000"/>
          <w:lang w:val="en-US"/>
        </w:rPr>
        <w:t> </w:t>
      </w:r>
      <w:r w:rsidR="00C9540B" w:rsidRPr="0018455D">
        <w:rPr>
          <w:rStyle w:val="s7"/>
          <w:rFonts w:eastAsiaTheme="majorEastAsia"/>
          <w:color w:val="000000"/>
          <w:lang w:val="en-US"/>
        </w:rPr>
        <w:t>0.99 per year, p = .503). Only the shift from Phase 1 to Phase 2 significantly altered investment odds.</w:t>
      </w:r>
    </w:p>
    <w:p w14:paraId="4186C57D" w14:textId="77777777" w:rsidR="00614D1A" w:rsidRPr="0018455D" w:rsidRDefault="00614D1A" w:rsidP="00511BB7">
      <w:pPr>
        <w:rPr>
          <w:lang w:val="en-US"/>
        </w:rPr>
      </w:pPr>
    </w:p>
    <w:p w14:paraId="3E33FD73" w14:textId="77777777" w:rsidR="00C9540B" w:rsidRPr="0018455D" w:rsidRDefault="00C9540B" w:rsidP="00511BB7">
      <w:pPr>
        <w:rPr>
          <w:lang w:val="en-US"/>
        </w:rPr>
      </w:pPr>
    </w:p>
    <w:p w14:paraId="67BF4596" w14:textId="77777777" w:rsidR="00C9540B" w:rsidRPr="0018455D" w:rsidRDefault="00C9540B" w:rsidP="00511BB7">
      <w:pPr>
        <w:rPr>
          <w:lang w:val="en-US"/>
        </w:rPr>
      </w:pPr>
    </w:p>
    <w:p w14:paraId="5DF2239D" w14:textId="77777777" w:rsidR="00C9540B" w:rsidRPr="0018455D" w:rsidRDefault="00C9540B" w:rsidP="00511BB7">
      <w:pPr>
        <w:rPr>
          <w:lang w:val="en-US"/>
        </w:rPr>
      </w:pPr>
    </w:p>
    <w:p w14:paraId="061D4A10" w14:textId="77777777" w:rsidR="00C9540B" w:rsidRPr="0018455D" w:rsidRDefault="00C9540B" w:rsidP="00511BB7">
      <w:pPr>
        <w:rPr>
          <w:lang w:val="en-US"/>
        </w:rPr>
      </w:pPr>
    </w:p>
    <w:p w14:paraId="4ECBA47D" w14:textId="77777777" w:rsidR="00C9540B" w:rsidRPr="0018455D" w:rsidRDefault="00C9540B" w:rsidP="00511BB7">
      <w:pPr>
        <w:rPr>
          <w:lang w:val="en-US"/>
        </w:rPr>
      </w:pPr>
    </w:p>
    <w:p w14:paraId="36189FC5" w14:textId="77777777" w:rsidR="00C9540B" w:rsidRPr="0018455D" w:rsidRDefault="00C9540B" w:rsidP="00511BB7">
      <w:pPr>
        <w:rPr>
          <w:lang w:val="en-US"/>
        </w:rPr>
      </w:pPr>
    </w:p>
    <w:p w14:paraId="0A3ECDDF" w14:textId="77777777" w:rsidR="00C9540B" w:rsidRPr="0018455D" w:rsidRDefault="00C9540B" w:rsidP="00511BB7">
      <w:pPr>
        <w:rPr>
          <w:lang w:val="en-US"/>
        </w:rPr>
      </w:pPr>
    </w:p>
    <w:p w14:paraId="30B7142B" w14:textId="77777777" w:rsidR="00C9540B" w:rsidRPr="0018455D" w:rsidRDefault="00C9540B" w:rsidP="00511BB7">
      <w:pPr>
        <w:rPr>
          <w:lang w:val="en-US"/>
        </w:rPr>
      </w:pPr>
    </w:p>
    <w:p w14:paraId="20951845" w14:textId="77777777" w:rsidR="00C9540B" w:rsidRPr="0018455D" w:rsidRDefault="00C9540B" w:rsidP="00511BB7">
      <w:pPr>
        <w:rPr>
          <w:lang w:val="en-US"/>
        </w:rPr>
      </w:pPr>
    </w:p>
    <w:p w14:paraId="70A3FF0F" w14:textId="77777777" w:rsidR="00C9540B" w:rsidRPr="0018455D" w:rsidRDefault="00C9540B" w:rsidP="00511BB7">
      <w:pPr>
        <w:rPr>
          <w:lang w:val="en-US"/>
        </w:rPr>
      </w:pPr>
    </w:p>
    <w:p w14:paraId="6FE6CBA4" w14:textId="77777777" w:rsidR="00C9540B" w:rsidRPr="0018455D" w:rsidRDefault="00C9540B" w:rsidP="00511BB7">
      <w:pPr>
        <w:rPr>
          <w:lang w:val="en-US"/>
        </w:rPr>
      </w:pPr>
    </w:p>
    <w:p w14:paraId="1DCC0CDD" w14:textId="14726BF4" w:rsidR="000D467F" w:rsidRPr="0018455D" w:rsidRDefault="000D467F" w:rsidP="00511BB7">
      <w:pPr>
        <w:rPr>
          <w:sz w:val="24"/>
          <w:szCs w:val="24"/>
          <w:lang w:val="en-US"/>
        </w:rPr>
      </w:pPr>
      <w:r w:rsidRPr="0018455D">
        <w:rPr>
          <w:sz w:val="24"/>
          <w:szCs w:val="24"/>
          <w:lang w:val="en-US"/>
        </w:rPr>
        <w:lastRenderedPageBreak/>
        <w:t xml:space="preserve">Statistical Results </w:t>
      </w:r>
    </w:p>
    <w:p w14:paraId="29B4B408" w14:textId="77777777" w:rsidR="000D467F" w:rsidRPr="0018455D" w:rsidRDefault="000D467F" w:rsidP="00511BB7">
      <w:pPr>
        <w:rPr>
          <w:sz w:val="24"/>
          <w:szCs w:val="24"/>
          <w:lang w:val="en-US"/>
        </w:rPr>
      </w:pPr>
    </w:p>
    <w:p w14:paraId="2D5825A7" w14:textId="77777777" w:rsidR="00C9540B" w:rsidRPr="0018455D" w:rsidRDefault="00C9540B" w:rsidP="00C9540B">
      <w:pPr>
        <w:rPr>
          <w:lang w:val="en-US"/>
        </w:rPr>
      </w:pPr>
      <w:r w:rsidRPr="0018455D">
        <w:rPr>
          <w:noProof/>
          <w:lang w:val="en-US"/>
        </w:rPr>
        <w:drawing>
          <wp:inline distT="0" distB="0" distL="0" distR="0" wp14:anchorId="5FB9F91F" wp14:editId="7C970149">
            <wp:extent cx="5942753" cy="4457065"/>
            <wp:effectExtent l="0" t="0" r="0" b="0"/>
            <wp:docPr id="1645994886" name="image2.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6" name="image2.png" descr="A graph with black lines and white text&#10;&#10;AI-generated content may be incorrect."/>
                    <pic:cNvPicPr preferRelativeResize="0"/>
                  </pic:nvPicPr>
                  <pic:blipFill>
                    <a:blip r:embed="rId20"/>
                    <a:srcRect/>
                    <a:stretch>
                      <a:fillRect/>
                    </a:stretch>
                  </pic:blipFill>
                  <pic:spPr>
                    <a:xfrm>
                      <a:off x="0" y="0"/>
                      <a:ext cx="5942753" cy="4457065"/>
                    </a:xfrm>
                    <a:prstGeom prst="rect">
                      <a:avLst/>
                    </a:prstGeom>
                    <a:ln/>
                  </pic:spPr>
                </pic:pic>
              </a:graphicData>
            </a:graphic>
          </wp:inline>
        </w:drawing>
      </w:r>
    </w:p>
    <w:p w14:paraId="29A951F5" w14:textId="0270A578" w:rsidR="00C9540B" w:rsidRPr="0018455D" w:rsidRDefault="00BD73CC" w:rsidP="00C9540B">
      <w:pPr>
        <w:rPr>
          <w:rStyle w:val="s7"/>
          <w:color w:val="000000"/>
          <w:lang w:val="en-US"/>
        </w:rPr>
      </w:pPr>
      <w:r w:rsidRPr="0018455D">
        <w:rPr>
          <w:b/>
          <w:bCs/>
          <w:highlight w:val="white"/>
          <w:lang w:val="en-US"/>
        </w:rPr>
        <w:t xml:space="preserve">Supplementary Figure </w:t>
      </w:r>
      <w:r w:rsidRPr="0018455D">
        <w:rPr>
          <w:b/>
          <w:bCs/>
          <w:lang w:val="en-US"/>
        </w:rPr>
        <w:t>5</w:t>
      </w:r>
      <w:r w:rsidR="00C9540B" w:rsidRPr="0018455D">
        <w:rPr>
          <w:rStyle w:val="s7"/>
          <w:color w:val="000000"/>
          <w:lang w:val="en-US"/>
        </w:rPr>
        <w:t>.</w:t>
      </w:r>
      <w:r w:rsidR="00C9540B" w:rsidRPr="0018455D">
        <w:rPr>
          <w:rStyle w:val="apple-converted-space"/>
          <w:color w:val="000000"/>
          <w:lang w:val="en-US"/>
        </w:rPr>
        <w:t> </w:t>
      </w:r>
      <w:r w:rsidR="00C9540B" w:rsidRPr="0018455D">
        <w:rPr>
          <w:rStyle w:val="s31"/>
          <w:i/>
          <w:iCs/>
          <w:color w:val="000000"/>
          <w:lang w:val="en-US"/>
        </w:rPr>
        <w:t>Multiplicative effects for prediction error (PE) from a linear mixed</w:t>
      </w:r>
      <w:r w:rsidR="00C9540B" w:rsidRPr="0018455D">
        <w:rPr>
          <w:rStyle w:val="s32"/>
          <w:rFonts w:ascii="Cambria Math" w:hAnsi="Cambria Math" w:cs="Cambria Math"/>
          <w:i/>
          <w:iCs/>
          <w:color w:val="000000"/>
          <w:lang w:val="en-US"/>
        </w:rPr>
        <w:t>‐</w:t>
      </w:r>
      <w:r w:rsidR="00C9540B" w:rsidRPr="0018455D">
        <w:rPr>
          <w:rStyle w:val="s31"/>
          <w:i/>
          <w:iCs/>
          <w:color w:val="000000"/>
          <w:lang w:val="en-US"/>
        </w:rPr>
        <w:t>effects model on PE</w:t>
      </w:r>
      <w:r w:rsidR="00C9540B" w:rsidRPr="0018455D">
        <w:rPr>
          <w:rStyle w:val="s7"/>
          <w:color w:val="000000"/>
          <w:lang w:val="en-US"/>
        </w:rPr>
        <w:t xml:space="preserve">. Dots represent estimated multiplicative </w:t>
      </w:r>
      <w:proofErr w:type="gramStart"/>
      <w:r w:rsidR="00C9540B" w:rsidRPr="0018455D">
        <w:rPr>
          <w:rStyle w:val="s7"/>
          <w:color w:val="000000"/>
          <w:lang w:val="en-US"/>
        </w:rPr>
        <w:t>effects</w:t>
      </w:r>
      <w:proofErr w:type="gramEnd"/>
      <w:r w:rsidR="00C9540B" w:rsidRPr="0018455D">
        <w:rPr>
          <w:rStyle w:val="s7"/>
          <w:color w:val="000000"/>
          <w:lang w:val="en-US"/>
        </w:rPr>
        <w:t xml:space="preserve"> and horizontal lines indicate 95% confidence intervals. The model included fixed effects for diagnostic group (schizophrenia vs. healthy control), sex (male vs. female), task phase (Phase 2 and Phase 3 each compared to Phase 1), the group × sex interaction, and duration of illness (</w:t>
      </w:r>
      <w:proofErr w:type="spellStart"/>
      <w:r w:rsidR="00C9540B" w:rsidRPr="0018455D">
        <w:rPr>
          <w:rStyle w:val="s7"/>
          <w:color w:val="000000"/>
          <w:lang w:val="en-US"/>
        </w:rPr>
        <w:t>DoI</w:t>
      </w:r>
      <w:proofErr w:type="spellEnd"/>
      <w:r w:rsidR="00C9540B" w:rsidRPr="0018455D">
        <w:rPr>
          <w:rStyle w:val="s7"/>
          <w:color w:val="000000"/>
          <w:lang w:val="en-US"/>
        </w:rPr>
        <w:t>, in years), plus a random intercept for participants. The schizophrenia group showed a non-significant 4% reduction in PE compared to controls (multiplicative effect = 0.96, 95% CI [0.904, 1.026], p = .22). Male participants exhibited an 8% higher PE than females (multiplicative effect = 1.08, 95% CI [1.028, 1.124], p = .001). A significant group × sex interaction indicated that</w:t>
      </w:r>
      <w:r w:rsidR="00C9540B" w:rsidRPr="0018455D">
        <w:rPr>
          <w:rStyle w:val="apple-converted-space"/>
          <w:color w:val="000000"/>
          <w:lang w:val="en-US"/>
        </w:rPr>
        <w:t> </w:t>
      </w:r>
      <w:r w:rsidR="00C9540B" w:rsidRPr="0018455D">
        <w:rPr>
          <w:rStyle w:val="s7"/>
          <w:color w:val="000000"/>
          <w:lang w:val="en-US"/>
        </w:rPr>
        <w:t>males with schizophrenia had 12% higher PE than expected additively (multiplicative effect = 1.12, 95% CI [1.044, 1.207], p = .001). Neither Phase 2 nor Phase 3 differed significantly from Phase 1, and each additional year of illness was associated with a 0.3% increase in PE (multiplicative effect = 1.003, 95% CI [1.000, 1.006], p &lt; .05). These results suggest that elevated prediction errors are driven specifically by male patients with schizophrenia and are not modulated by task phase.</w:t>
      </w:r>
    </w:p>
    <w:p w14:paraId="6029596A" w14:textId="77777777" w:rsidR="00C9540B" w:rsidRPr="0018455D" w:rsidRDefault="00C9540B" w:rsidP="00511BB7">
      <w:pPr>
        <w:rPr>
          <w:lang w:val="en-US"/>
        </w:rPr>
      </w:pPr>
    </w:p>
    <w:p w14:paraId="4F090D35" w14:textId="77777777" w:rsidR="00C9540B" w:rsidRPr="0018455D" w:rsidRDefault="00C9540B" w:rsidP="00511BB7">
      <w:pPr>
        <w:rPr>
          <w:lang w:val="en-US"/>
        </w:rPr>
      </w:pPr>
    </w:p>
    <w:p w14:paraId="764F2B94" w14:textId="77777777" w:rsidR="00C9540B" w:rsidRPr="0018455D" w:rsidRDefault="00C9540B" w:rsidP="00511BB7">
      <w:pPr>
        <w:rPr>
          <w:lang w:val="en-US"/>
        </w:rPr>
      </w:pPr>
    </w:p>
    <w:p w14:paraId="1B3E9B77" w14:textId="77777777" w:rsidR="00C9540B" w:rsidRPr="0018455D" w:rsidRDefault="00C9540B" w:rsidP="00511BB7">
      <w:pPr>
        <w:rPr>
          <w:lang w:val="en-US"/>
        </w:rPr>
      </w:pPr>
    </w:p>
    <w:p w14:paraId="400BA0A8" w14:textId="77777777" w:rsidR="00C9540B" w:rsidRPr="0018455D" w:rsidRDefault="00C9540B" w:rsidP="00511BB7">
      <w:pPr>
        <w:rPr>
          <w:lang w:val="en-US"/>
        </w:rPr>
      </w:pPr>
    </w:p>
    <w:p w14:paraId="5C5C5C96" w14:textId="77777777" w:rsidR="00C9540B" w:rsidRPr="0018455D" w:rsidRDefault="00C9540B" w:rsidP="00511BB7">
      <w:pPr>
        <w:rPr>
          <w:lang w:val="en-US"/>
        </w:rPr>
      </w:pPr>
    </w:p>
    <w:p w14:paraId="0F725C0F" w14:textId="77777777" w:rsidR="00C9540B" w:rsidRPr="0018455D" w:rsidRDefault="00C9540B" w:rsidP="00511BB7">
      <w:pPr>
        <w:rPr>
          <w:lang w:val="en-US"/>
        </w:rPr>
      </w:pPr>
    </w:p>
    <w:p w14:paraId="5DDB3241" w14:textId="77777777" w:rsidR="00C9540B" w:rsidRPr="0018455D" w:rsidRDefault="00C9540B" w:rsidP="00511BB7">
      <w:pPr>
        <w:rPr>
          <w:lang w:val="en-US"/>
        </w:rPr>
      </w:pPr>
    </w:p>
    <w:p w14:paraId="22A9CF52" w14:textId="77777777" w:rsidR="00C9540B" w:rsidRPr="0018455D" w:rsidRDefault="00C9540B" w:rsidP="00511BB7">
      <w:pPr>
        <w:rPr>
          <w:lang w:val="en-US"/>
        </w:rPr>
      </w:pPr>
    </w:p>
    <w:p w14:paraId="2FD3C762" w14:textId="77777777" w:rsidR="00C9540B" w:rsidRPr="0018455D" w:rsidRDefault="00C9540B" w:rsidP="00511BB7">
      <w:pPr>
        <w:rPr>
          <w:lang w:val="en-US"/>
        </w:rPr>
      </w:pPr>
    </w:p>
    <w:p w14:paraId="69D4EE29" w14:textId="77777777" w:rsidR="00C9540B" w:rsidRPr="0018455D" w:rsidRDefault="00C9540B" w:rsidP="00511BB7">
      <w:pPr>
        <w:rPr>
          <w:lang w:val="en-US"/>
        </w:rPr>
      </w:pPr>
    </w:p>
    <w:p w14:paraId="256DCB02" w14:textId="77777777" w:rsidR="00C9540B" w:rsidRPr="0018455D" w:rsidRDefault="00C9540B" w:rsidP="00511BB7">
      <w:pPr>
        <w:rPr>
          <w:lang w:val="en-US"/>
        </w:rPr>
      </w:pPr>
    </w:p>
    <w:p w14:paraId="45CC8973" w14:textId="77777777" w:rsidR="00C9540B" w:rsidRPr="0018455D" w:rsidRDefault="00C9540B" w:rsidP="00511BB7">
      <w:pPr>
        <w:rPr>
          <w:lang w:val="en-US"/>
        </w:rPr>
      </w:pPr>
    </w:p>
    <w:p w14:paraId="6FBC37EC" w14:textId="77777777" w:rsidR="00C9540B" w:rsidRPr="0018455D" w:rsidRDefault="00C9540B" w:rsidP="00511BB7">
      <w:pPr>
        <w:rPr>
          <w:lang w:val="en-US"/>
        </w:rPr>
      </w:pPr>
    </w:p>
    <w:p w14:paraId="61EA213F" w14:textId="77777777" w:rsidR="00C9540B" w:rsidRPr="0018455D" w:rsidRDefault="00C9540B" w:rsidP="00511BB7">
      <w:pPr>
        <w:rPr>
          <w:lang w:val="en-US"/>
        </w:rPr>
      </w:pPr>
    </w:p>
    <w:p w14:paraId="1D3787AF" w14:textId="77777777" w:rsidR="00C9540B" w:rsidRPr="0018455D" w:rsidRDefault="00C9540B" w:rsidP="00511BB7">
      <w:pPr>
        <w:rPr>
          <w:lang w:val="en-US"/>
        </w:rPr>
      </w:pPr>
    </w:p>
    <w:p w14:paraId="6720A257" w14:textId="77777777" w:rsidR="00C9540B" w:rsidRPr="0018455D" w:rsidRDefault="00C9540B" w:rsidP="00511BB7">
      <w:pPr>
        <w:rPr>
          <w:lang w:val="en-US"/>
        </w:rPr>
      </w:pPr>
    </w:p>
    <w:p w14:paraId="3EC8D287" w14:textId="77777777" w:rsidR="00C9540B" w:rsidRPr="0018455D" w:rsidRDefault="00C9540B" w:rsidP="00511BB7">
      <w:pPr>
        <w:rPr>
          <w:lang w:val="en-US"/>
        </w:rPr>
      </w:pPr>
    </w:p>
    <w:p w14:paraId="1B0D1F59" w14:textId="77777777" w:rsidR="00C9540B" w:rsidRPr="0018455D" w:rsidRDefault="00C9540B" w:rsidP="00511BB7">
      <w:pPr>
        <w:rPr>
          <w:lang w:val="en-US"/>
        </w:rPr>
      </w:pPr>
    </w:p>
    <w:p w14:paraId="5ECB7702" w14:textId="77777777" w:rsidR="00C9540B" w:rsidRPr="0018455D" w:rsidRDefault="00C9540B" w:rsidP="00511BB7">
      <w:pPr>
        <w:rPr>
          <w:lang w:val="en-US"/>
        </w:rPr>
      </w:pPr>
    </w:p>
    <w:p w14:paraId="529B6D27" w14:textId="77777777" w:rsidR="00C9540B" w:rsidRPr="0018455D" w:rsidRDefault="00C9540B" w:rsidP="00511BB7">
      <w:pPr>
        <w:rPr>
          <w:lang w:val="en-US"/>
        </w:rPr>
      </w:pPr>
    </w:p>
    <w:p w14:paraId="290CB7A3" w14:textId="77777777" w:rsidR="00C9540B" w:rsidRPr="0018455D" w:rsidRDefault="00C9540B" w:rsidP="00511BB7">
      <w:pPr>
        <w:rPr>
          <w:lang w:val="en-US"/>
        </w:rPr>
      </w:pPr>
    </w:p>
    <w:p w14:paraId="250CBDD9" w14:textId="77777777" w:rsidR="00C9540B" w:rsidRPr="0018455D" w:rsidRDefault="00C9540B" w:rsidP="00511BB7">
      <w:pPr>
        <w:rPr>
          <w:lang w:val="en-US"/>
        </w:rPr>
      </w:pPr>
    </w:p>
    <w:p w14:paraId="37222E8A" w14:textId="77777777" w:rsidR="00C9540B" w:rsidRPr="0018455D" w:rsidRDefault="00C9540B" w:rsidP="00511BB7">
      <w:pPr>
        <w:rPr>
          <w:lang w:val="en-US"/>
        </w:rPr>
      </w:pPr>
    </w:p>
    <w:p w14:paraId="4505EFDC" w14:textId="77777777" w:rsidR="00C9540B" w:rsidRPr="0018455D" w:rsidRDefault="00C9540B" w:rsidP="00511BB7">
      <w:pPr>
        <w:rPr>
          <w:lang w:val="en-US"/>
        </w:rPr>
      </w:pPr>
    </w:p>
    <w:p w14:paraId="290AFFE1" w14:textId="77777777" w:rsidR="00C9540B" w:rsidRPr="0018455D" w:rsidRDefault="00C9540B" w:rsidP="00511BB7">
      <w:pPr>
        <w:rPr>
          <w:lang w:val="en-US"/>
        </w:rPr>
      </w:pPr>
    </w:p>
    <w:p w14:paraId="7BC3F717" w14:textId="77777777" w:rsidR="00C9540B" w:rsidRPr="0018455D" w:rsidRDefault="00C9540B" w:rsidP="00511BB7">
      <w:pPr>
        <w:rPr>
          <w:lang w:val="en-US"/>
        </w:rPr>
      </w:pPr>
    </w:p>
    <w:p w14:paraId="061143C0" w14:textId="77777777" w:rsidR="00C9540B" w:rsidRPr="0018455D" w:rsidRDefault="00C9540B" w:rsidP="00511BB7">
      <w:pPr>
        <w:rPr>
          <w:lang w:val="en-US"/>
        </w:rPr>
      </w:pPr>
    </w:p>
    <w:p w14:paraId="1ECB0222" w14:textId="77777777" w:rsidR="00C9540B" w:rsidRPr="0018455D" w:rsidRDefault="00C9540B" w:rsidP="00511BB7">
      <w:pPr>
        <w:rPr>
          <w:lang w:val="en-US"/>
        </w:rPr>
      </w:pPr>
    </w:p>
    <w:p w14:paraId="2513549B" w14:textId="77777777" w:rsidR="00C9540B" w:rsidRPr="0018455D" w:rsidRDefault="00C9540B" w:rsidP="00511BB7">
      <w:pPr>
        <w:rPr>
          <w:lang w:val="en-US"/>
        </w:rPr>
      </w:pPr>
    </w:p>
    <w:p w14:paraId="5CCD18B4" w14:textId="77777777" w:rsidR="00C9540B" w:rsidRPr="0018455D" w:rsidRDefault="00C9540B" w:rsidP="00511BB7">
      <w:pPr>
        <w:rPr>
          <w:lang w:val="en-US"/>
        </w:rPr>
      </w:pPr>
    </w:p>
    <w:p w14:paraId="13261685" w14:textId="77777777" w:rsidR="00C9540B" w:rsidRPr="0018455D" w:rsidRDefault="00C9540B" w:rsidP="00511BB7">
      <w:pPr>
        <w:rPr>
          <w:lang w:val="en-US"/>
        </w:rPr>
      </w:pPr>
    </w:p>
    <w:p w14:paraId="613EA754" w14:textId="77777777" w:rsidR="00C9540B" w:rsidRPr="0018455D" w:rsidRDefault="00C9540B" w:rsidP="00511BB7">
      <w:pPr>
        <w:rPr>
          <w:lang w:val="en-US"/>
        </w:rPr>
      </w:pPr>
    </w:p>
    <w:p w14:paraId="3D020013" w14:textId="77777777" w:rsidR="00C9540B" w:rsidRPr="0018455D" w:rsidRDefault="00C9540B" w:rsidP="00C9540B">
      <w:pPr>
        <w:rPr>
          <w:lang w:val="en-US"/>
        </w:rPr>
      </w:pPr>
      <w:r w:rsidRPr="0018455D">
        <w:rPr>
          <w:noProof/>
          <w:lang w:val="en-US"/>
        </w:rPr>
        <w:lastRenderedPageBreak/>
        <w:drawing>
          <wp:inline distT="0" distB="0" distL="0" distR="0" wp14:anchorId="24343C33" wp14:editId="02F62C66">
            <wp:extent cx="5733415" cy="4299449"/>
            <wp:effectExtent l="0" t="0" r="0" b="6350"/>
            <wp:docPr id="2039468950" name="Picture 1" descr="A graph with black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8950" name="Picture 1" descr="A graph with black lines and white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33415" cy="4299449"/>
                    </a:xfrm>
                    <a:prstGeom prst="rect">
                      <a:avLst/>
                    </a:prstGeom>
                  </pic:spPr>
                </pic:pic>
              </a:graphicData>
            </a:graphic>
          </wp:inline>
        </w:drawing>
      </w:r>
    </w:p>
    <w:p w14:paraId="10C9AE66" w14:textId="0519DD02" w:rsidR="00C9540B" w:rsidRPr="0018455D" w:rsidRDefault="00BD73CC" w:rsidP="00C9540B">
      <w:pPr>
        <w:rPr>
          <w:rStyle w:val="s7"/>
          <w:color w:val="000000"/>
          <w:lang w:val="en-US"/>
        </w:rPr>
      </w:pPr>
      <w:r w:rsidRPr="0018455D">
        <w:rPr>
          <w:b/>
          <w:bCs/>
          <w:highlight w:val="white"/>
          <w:lang w:val="en-US"/>
        </w:rPr>
        <w:t xml:space="preserve">Supplementary Figure </w:t>
      </w:r>
      <w:r w:rsidRPr="0018455D">
        <w:rPr>
          <w:b/>
          <w:bCs/>
          <w:lang w:val="en-US"/>
        </w:rPr>
        <w:t>6</w:t>
      </w:r>
      <w:r w:rsidR="00C9540B" w:rsidRPr="0018455D">
        <w:rPr>
          <w:rStyle w:val="s7"/>
          <w:b/>
          <w:bCs/>
          <w:color w:val="000000"/>
          <w:lang w:val="en-US"/>
        </w:rPr>
        <w:t>.</w:t>
      </w:r>
      <w:r w:rsidR="00C9540B" w:rsidRPr="0018455D">
        <w:rPr>
          <w:rStyle w:val="apple-converted-space"/>
          <w:color w:val="000000"/>
          <w:lang w:val="en-US"/>
        </w:rPr>
        <w:t> </w:t>
      </w:r>
      <w:r w:rsidR="00C9540B" w:rsidRPr="0018455D">
        <w:rPr>
          <w:rStyle w:val="s31"/>
          <w:i/>
          <w:iCs/>
          <w:color w:val="000000"/>
          <w:lang w:val="en-US"/>
        </w:rPr>
        <w:t>Linear mixed-effects model predicting raw learning rate ()</w:t>
      </w:r>
      <w:r w:rsidR="00C9540B" w:rsidRPr="0018455D">
        <w:rPr>
          <w:rStyle w:val="s7"/>
          <w:color w:val="000000"/>
          <w:lang w:val="en-US"/>
        </w:rPr>
        <w:t>. Relative to healthy control females in Phase 1, schizophrenia females showed a 1.10-fold increase in learning rate (95% CI [1.07, 1.14], p &lt; .001), whereas healthy control males showed a 0.91-fold rate (95% CI [0.88, 0.94], p &lt; .001). The group × sex interaction revealed that male patients with schizophrenia exhibited the lowest learning rates, with a 0.90-fold effect relative to additive expectations (95% CI [0.86, 0.95], p &lt; .001). Task Phase 2 (1.01-fold, 95% CI [0.98, 1.03], p = .62) and Phase 3 (1.01-fold, 95% CI [0.98, 1.04], p = .79) did not differ significantly from Phase 1, and each additional year of illness was associated with a 0.99-fold change (95% CI [0.98, 1.00], p = .111). These findings demonstrate that learning-rate alterations in schizophrenia are sex-specific and independent of task phase or illness duration.</w:t>
      </w:r>
    </w:p>
    <w:p w14:paraId="1073ABDE" w14:textId="77777777" w:rsidR="00C9540B" w:rsidRPr="0018455D" w:rsidRDefault="00C9540B" w:rsidP="00511BB7">
      <w:pPr>
        <w:rPr>
          <w:lang w:val="en-US"/>
        </w:rPr>
      </w:pPr>
    </w:p>
    <w:sectPr w:rsidR="00C9540B" w:rsidRPr="0018455D" w:rsidSect="00D706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731B1"/>
    <w:multiLevelType w:val="multilevel"/>
    <w:tmpl w:val="0E7C1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D70C5"/>
    <w:multiLevelType w:val="multilevel"/>
    <w:tmpl w:val="ED0C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802A7"/>
    <w:multiLevelType w:val="multilevel"/>
    <w:tmpl w:val="C8561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5448245">
    <w:abstractNumId w:val="2"/>
  </w:num>
  <w:num w:numId="2" w16cid:durableId="905996632">
    <w:abstractNumId w:val="1"/>
  </w:num>
  <w:num w:numId="3" w16cid:durableId="1532184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ED"/>
    <w:rsid w:val="00001377"/>
    <w:rsid w:val="00016367"/>
    <w:rsid w:val="00016E13"/>
    <w:rsid w:val="00023E0C"/>
    <w:rsid w:val="00027543"/>
    <w:rsid w:val="00031327"/>
    <w:rsid w:val="00035FDA"/>
    <w:rsid w:val="00041019"/>
    <w:rsid w:val="00044321"/>
    <w:rsid w:val="00044D5D"/>
    <w:rsid w:val="000527F6"/>
    <w:rsid w:val="000731DF"/>
    <w:rsid w:val="000738FA"/>
    <w:rsid w:val="000760DB"/>
    <w:rsid w:val="0007685F"/>
    <w:rsid w:val="00087373"/>
    <w:rsid w:val="00095DAF"/>
    <w:rsid w:val="0009638D"/>
    <w:rsid w:val="000A4091"/>
    <w:rsid w:val="000B7F9C"/>
    <w:rsid w:val="000D467F"/>
    <w:rsid w:val="000E507F"/>
    <w:rsid w:val="000F2C2B"/>
    <w:rsid w:val="000F3AAC"/>
    <w:rsid w:val="000F5D4C"/>
    <w:rsid w:val="00112D49"/>
    <w:rsid w:val="001217E8"/>
    <w:rsid w:val="001265C7"/>
    <w:rsid w:val="00133869"/>
    <w:rsid w:val="00142144"/>
    <w:rsid w:val="00143C79"/>
    <w:rsid w:val="0015328B"/>
    <w:rsid w:val="00164725"/>
    <w:rsid w:val="00165169"/>
    <w:rsid w:val="001663F2"/>
    <w:rsid w:val="0016715F"/>
    <w:rsid w:val="00170EA8"/>
    <w:rsid w:val="00172234"/>
    <w:rsid w:val="00175CEE"/>
    <w:rsid w:val="001813CF"/>
    <w:rsid w:val="0018455D"/>
    <w:rsid w:val="0019244F"/>
    <w:rsid w:val="00192650"/>
    <w:rsid w:val="00194730"/>
    <w:rsid w:val="001A0654"/>
    <w:rsid w:val="001A2A81"/>
    <w:rsid w:val="001A2B44"/>
    <w:rsid w:val="001A7F1C"/>
    <w:rsid w:val="001B0649"/>
    <w:rsid w:val="001C455E"/>
    <w:rsid w:val="001C5357"/>
    <w:rsid w:val="001C6200"/>
    <w:rsid w:val="001D1248"/>
    <w:rsid w:val="001E16D5"/>
    <w:rsid w:val="001E2234"/>
    <w:rsid w:val="001E7D07"/>
    <w:rsid w:val="002048CB"/>
    <w:rsid w:val="0021080C"/>
    <w:rsid w:val="00213EB7"/>
    <w:rsid w:val="002140DB"/>
    <w:rsid w:val="00215A35"/>
    <w:rsid w:val="00221174"/>
    <w:rsid w:val="0023613B"/>
    <w:rsid w:val="0025242E"/>
    <w:rsid w:val="00253375"/>
    <w:rsid w:val="0026101F"/>
    <w:rsid w:val="00261085"/>
    <w:rsid w:val="00261BA5"/>
    <w:rsid w:val="00271F68"/>
    <w:rsid w:val="00285F3C"/>
    <w:rsid w:val="00287905"/>
    <w:rsid w:val="00287BB4"/>
    <w:rsid w:val="00293580"/>
    <w:rsid w:val="00294E90"/>
    <w:rsid w:val="002A125E"/>
    <w:rsid w:val="002B7FD5"/>
    <w:rsid w:val="002C1B86"/>
    <w:rsid w:val="002D01AC"/>
    <w:rsid w:val="002D0DE7"/>
    <w:rsid w:val="002D29D8"/>
    <w:rsid w:val="002D3DD1"/>
    <w:rsid w:val="002D4211"/>
    <w:rsid w:val="002E1EC4"/>
    <w:rsid w:val="002E4302"/>
    <w:rsid w:val="00301D4B"/>
    <w:rsid w:val="0031177B"/>
    <w:rsid w:val="00312902"/>
    <w:rsid w:val="00312D28"/>
    <w:rsid w:val="0031484B"/>
    <w:rsid w:val="00323E3A"/>
    <w:rsid w:val="0032783B"/>
    <w:rsid w:val="00335383"/>
    <w:rsid w:val="00347996"/>
    <w:rsid w:val="003508CC"/>
    <w:rsid w:val="00361167"/>
    <w:rsid w:val="00371B54"/>
    <w:rsid w:val="003875E3"/>
    <w:rsid w:val="003A1EA6"/>
    <w:rsid w:val="003A498E"/>
    <w:rsid w:val="003B281A"/>
    <w:rsid w:val="003B30FB"/>
    <w:rsid w:val="003B49CD"/>
    <w:rsid w:val="003C0836"/>
    <w:rsid w:val="003C34FA"/>
    <w:rsid w:val="003C6F68"/>
    <w:rsid w:val="003D23DE"/>
    <w:rsid w:val="003D4A0B"/>
    <w:rsid w:val="003E2AB2"/>
    <w:rsid w:val="003E2C73"/>
    <w:rsid w:val="004002C2"/>
    <w:rsid w:val="004006A0"/>
    <w:rsid w:val="00404C79"/>
    <w:rsid w:val="004112F5"/>
    <w:rsid w:val="004114A1"/>
    <w:rsid w:val="00413A8A"/>
    <w:rsid w:val="00413D67"/>
    <w:rsid w:val="00422005"/>
    <w:rsid w:val="00427F1D"/>
    <w:rsid w:val="00431866"/>
    <w:rsid w:val="00446664"/>
    <w:rsid w:val="00455B0C"/>
    <w:rsid w:val="00455C8A"/>
    <w:rsid w:val="00463282"/>
    <w:rsid w:val="0046634B"/>
    <w:rsid w:val="0047511F"/>
    <w:rsid w:val="00490EF2"/>
    <w:rsid w:val="0049320B"/>
    <w:rsid w:val="00496FE6"/>
    <w:rsid w:val="004A495C"/>
    <w:rsid w:val="004A4A3C"/>
    <w:rsid w:val="004B2B0E"/>
    <w:rsid w:val="004C41CD"/>
    <w:rsid w:val="004D3DD8"/>
    <w:rsid w:val="004E0C1B"/>
    <w:rsid w:val="004F089A"/>
    <w:rsid w:val="005015AC"/>
    <w:rsid w:val="00511BB7"/>
    <w:rsid w:val="0051558B"/>
    <w:rsid w:val="00525C7E"/>
    <w:rsid w:val="00526F8F"/>
    <w:rsid w:val="00540E85"/>
    <w:rsid w:val="00542B0C"/>
    <w:rsid w:val="0054343E"/>
    <w:rsid w:val="00543542"/>
    <w:rsid w:val="00547923"/>
    <w:rsid w:val="0055013F"/>
    <w:rsid w:val="005515BE"/>
    <w:rsid w:val="00552B90"/>
    <w:rsid w:val="005579D6"/>
    <w:rsid w:val="00564295"/>
    <w:rsid w:val="005801E7"/>
    <w:rsid w:val="00584A0D"/>
    <w:rsid w:val="005867ED"/>
    <w:rsid w:val="00594C81"/>
    <w:rsid w:val="005A0CCD"/>
    <w:rsid w:val="005A2496"/>
    <w:rsid w:val="005A4074"/>
    <w:rsid w:val="005A43F4"/>
    <w:rsid w:val="005B369D"/>
    <w:rsid w:val="005C60E6"/>
    <w:rsid w:val="005C62B2"/>
    <w:rsid w:val="005C654B"/>
    <w:rsid w:val="005C7C67"/>
    <w:rsid w:val="005E057C"/>
    <w:rsid w:val="005E1A65"/>
    <w:rsid w:val="005E1CD1"/>
    <w:rsid w:val="005E3F38"/>
    <w:rsid w:val="005E400D"/>
    <w:rsid w:val="005E46D9"/>
    <w:rsid w:val="005E728F"/>
    <w:rsid w:val="005F11A5"/>
    <w:rsid w:val="00600D41"/>
    <w:rsid w:val="00603368"/>
    <w:rsid w:val="006034DB"/>
    <w:rsid w:val="006036D9"/>
    <w:rsid w:val="00614D1A"/>
    <w:rsid w:val="006179FF"/>
    <w:rsid w:val="00622BE0"/>
    <w:rsid w:val="00631030"/>
    <w:rsid w:val="00634A0F"/>
    <w:rsid w:val="00647152"/>
    <w:rsid w:val="0064777D"/>
    <w:rsid w:val="006513C4"/>
    <w:rsid w:val="0065155D"/>
    <w:rsid w:val="00653467"/>
    <w:rsid w:val="00653FAB"/>
    <w:rsid w:val="00655D80"/>
    <w:rsid w:val="00670B93"/>
    <w:rsid w:val="00674A2A"/>
    <w:rsid w:val="006849A8"/>
    <w:rsid w:val="00686938"/>
    <w:rsid w:val="0069119D"/>
    <w:rsid w:val="00691337"/>
    <w:rsid w:val="006A0B3B"/>
    <w:rsid w:val="006A2464"/>
    <w:rsid w:val="006A2AB3"/>
    <w:rsid w:val="006A30FB"/>
    <w:rsid w:val="006A62C4"/>
    <w:rsid w:val="006A6DA1"/>
    <w:rsid w:val="006B60D2"/>
    <w:rsid w:val="006B68A0"/>
    <w:rsid w:val="006C215D"/>
    <w:rsid w:val="006C2B67"/>
    <w:rsid w:val="006C557B"/>
    <w:rsid w:val="006D03C8"/>
    <w:rsid w:val="006E09D3"/>
    <w:rsid w:val="0070064B"/>
    <w:rsid w:val="00706D4A"/>
    <w:rsid w:val="0071562F"/>
    <w:rsid w:val="0071634A"/>
    <w:rsid w:val="007219ED"/>
    <w:rsid w:val="0072755B"/>
    <w:rsid w:val="00727BFF"/>
    <w:rsid w:val="00732623"/>
    <w:rsid w:val="00735BD1"/>
    <w:rsid w:val="0074385C"/>
    <w:rsid w:val="00761212"/>
    <w:rsid w:val="00763C31"/>
    <w:rsid w:val="00763EB1"/>
    <w:rsid w:val="00783588"/>
    <w:rsid w:val="00784B7F"/>
    <w:rsid w:val="007862CC"/>
    <w:rsid w:val="00791058"/>
    <w:rsid w:val="00795886"/>
    <w:rsid w:val="007A7013"/>
    <w:rsid w:val="007B3E3F"/>
    <w:rsid w:val="007C1500"/>
    <w:rsid w:val="007D3A07"/>
    <w:rsid w:val="007D6D62"/>
    <w:rsid w:val="007E7A3F"/>
    <w:rsid w:val="007F3CA2"/>
    <w:rsid w:val="008029C3"/>
    <w:rsid w:val="008133D3"/>
    <w:rsid w:val="00813F64"/>
    <w:rsid w:val="00817FB0"/>
    <w:rsid w:val="00827B65"/>
    <w:rsid w:val="00836D31"/>
    <w:rsid w:val="00841055"/>
    <w:rsid w:val="00843AFB"/>
    <w:rsid w:val="0084519B"/>
    <w:rsid w:val="008451BA"/>
    <w:rsid w:val="00845ED5"/>
    <w:rsid w:val="00847E25"/>
    <w:rsid w:val="00866D1C"/>
    <w:rsid w:val="008759A9"/>
    <w:rsid w:val="00877BCB"/>
    <w:rsid w:val="0088454B"/>
    <w:rsid w:val="00886D20"/>
    <w:rsid w:val="00895502"/>
    <w:rsid w:val="00896969"/>
    <w:rsid w:val="00897499"/>
    <w:rsid w:val="008B4F38"/>
    <w:rsid w:val="008B5C4D"/>
    <w:rsid w:val="008C3291"/>
    <w:rsid w:val="008D197A"/>
    <w:rsid w:val="008F19E6"/>
    <w:rsid w:val="008F42CB"/>
    <w:rsid w:val="009022B7"/>
    <w:rsid w:val="0090278D"/>
    <w:rsid w:val="00903FA7"/>
    <w:rsid w:val="009120B6"/>
    <w:rsid w:val="009123D9"/>
    <w:rsid w:val="00912532"/>
    <w:rsid w:val="0091253C"/>
    <w:rsid w:val="00912DA9"/>
    <w:rsid w:val="0092283B"/>
    <w:rsid w:val="009246C3"/>
    <w:rsid w:val="00930079"/>
    <w:rsid w:val="00931A7D"/>
    <w:rsid w:val="00933161"/>
    <w:rsid w:val="00936A03"/>
    <w:rsid w:val="00951AE0"/>
    <w:rsid w:val="00953EFB"/>
    <w:rsid w:val="0096028C"/>
    <w:rsid w:val="00962F43"/>
    <w:rsid w:val="00967CE0"/>
    <w:rsid w:val="0097479D"/>
    <w:rsid w:val="00974A29"/>
    <w:rsid w:val="009839EB"/>
    <w:rsid w:val="00984E65"/>
    <w:rsid w:val="009904D8"/>
    <w:rsid w:val="00991693"/>
    <w:rsid w:val="00995F61"/>
    <w:rsid w:val="009A1795"/>
    <w:rsid w:val="009A4B99"/>
    <w:rsid w:val="009B2F32"/>
    <w:rsid w:val="009B3228"/>
    <w:rsid w:val="009B7072"/>
    <w:rsid w:val="009C6004"/>
    <w:rsid w:val="009C6901"/>
    <w:rsid w:val="009D02DF"/>
    <w:rsid w:val="009D760D"/>
    <w:rsid w:val="009E21BC"/>
    <w:rsid w:val="009E364C"/>
    <w:rsid w:val="009F04E2"/>
    <w:rsid w:val="00A06163"/>
    <w:rsid w:val="00A127BB"/>
    <w:rsid w:val="00A45F19"/>
    <w:rsid w:val="00A5029B"/>
    <w:rsid w:val="00A53C54"/>
    <w:rsid w:val="00A57B6E"/>
    <w:rsid w:val="00A618E0"/>
    <w:rsid w:val="00A621FF"/>
    <w:rsid w:val="00A73E5B"/>
    <w:rsid w:val="00A81DB4"/>
    <w:rsid w:val="00A84C77"/>
    <w:rsid w:val="00A851F7"/>
    <w:rsid w:val="00A92B9A"/>
    <w:rsid w:val="00A92E33"/>
    <w:rsid w:val="00A9654C"/>
    <w:rsid w:val="00A96AB1"/>
    <w:rsid w:val="00AA394F"/>
    <w:rsid w:val="00AA64F2"/>
    <w:rsid w:val="00AC0C31"/>
    <w:rsid w:val="00AC2577"/>
    <w:rsid w:val="00AC392A"/>
    <w:rsid w:val="00AC6190"/>
    <w:rsid w:val="00AE0016"/>
    <w:rsid w:val="00AF0A4E"/>
    <w:rsid w:val="00AF3AAB"/>
    <w:rsid w:val="00AF512E"/>
    <w:rsid w:val="00AF52A1"/>
    <w:rsid w:val="00AF68FC"/>
    <w:rsid w:val="00B128AF"/>
    <w:rsid w:val="00B213CF"/>
    <w:rsid w:val="00B2444A"/>
    <w:rsid w:val="00B26766"/>
    <w:rsid w:val="00B30D78"/>
    <w:rsid w:val="00B327E6"/>
    <w:rsid w:val="00B37C47"/>
    <w:rsid w:val="00B45A37"/>
    <w:rsid w:val="00B47213"/>
    <w:rsid w:val="00B53F8B"/>
    <w:rsid w:val="00B54602"/>
    <w:rsid w:val="00B5619E"/>
    <w:rsid w:val="00B630F1"/>
    <w:rsid w:val="00B6340A"/>
    <w:rsid w:val="00B65431"/>
    <w:rsid w:val="00B67CB6"/>
    <w:rsid w:val="00B70640"/>
    <w:rsid w:val="00B74163"/>
    <w:rsid w:val="00B8622A"/>
    <w:rsid w:val="00B87EFE"/>
    <w:rsid w:val="00B92CBD"/>
    <w:rsid w:val="00B963E1"/>
    <w:rsid w:val="00BC00A7"/>
    <w:rsid w:val="00BC06A2"/>
    <w:rsid w:val="00BC1C04"/>
    <w:rsid w:val="00BD08CA"/>
    <w:rsid w:val="00BD1B9A"/>
    <w:rsid w:val="00BD3C94"/>
    <w:rsid w:val="00BD4EEF"/>
    <w:rsid w:val="00BD6B58"/>
    <w:rsid w:val="00BD73CC"/>
    <w:rsid w:val="00BE2D03"/>
    <w:rsid w:val="00BF05ED"/>
    <w:rsid w:val="00BF7B04"/>
    <w:rsid w:val="00C00DEE"/>
    <w:rsid w:val="00C01109"/>
    <w:rsid w:val="00C036C0"/>
    <w:rsid w:val="00C16A2B"/>
    <w:rsid w:val="00C255DF"/>
    <w:rsid w:val="00C26500"/>
    <w:rsid w:val="00C31B4B"/>
    <w:rsid w:val="00C37A10"/>
    <w:rsid w:val="00C416E2"/>
    <w:rsid w:val="00C45553"/>
    <w:rsid w:val="00C56E7D"/>
    <w:rsid w:val="00C579EE"/>
    <w:rsid w:val="00C57FD7"/>
    <w:rsid w:val="00C6255C"/>
    <w:rsid w:val="00C655C6"/>
    <w:rsid w:val="00C7638F"/>
    <w:rsid w:val="00C926DB"/>
    <w:rsid w:val="00C9540B"/>
    <w:rsid w:val="00C97E34"/>
    <w:rsid w:val="00CA6079"/>
    <w:rsid w:val="00CB0A4C"/>
    <w:rsid w:val="00CB3C74"/>
    <w:rsid w:val="00CB5F8C"/>
    <w:rsid w:val="00CB6A9C"/>
    <w:rsid w:val="00CB7251"/>
    <w:rsid w:val="00CB7CF7"/>
    <w:rsid w:val="00CC455E"/>
    <w:rsid w:val="00CE1E94"/>
    <w:rsid w:val="00CE2BC4"/>
    <w:rsid w:val="00CE65D4"/>
    <w:rsid w:val="00CF49A1"/>
    <w:rsid w:val="00CF70D1"/>
    <w:rsid w:val="00D00249"/>
    <w:rsid w:val="00D04077"/>
    <w:rsid w:val="00D136E8"/>
    <w:rsid w:val="00D2062F"/>
    <w:rsid w:val="00D22DE1"/>
    <w:rsid w:val="00D25345"/>
    <w:rsid w:val="00D312A8"/>
    <w:rsid w:val="00D352BD"/>
    <w:rsid w:val="00D4772E"/>
    <w:rsid w:val="00D510B4"/>
    <w:rsid w:val="00D57316"/>
    <w:rsid w:val="00D6039E"/>
    <w:rsid w:val="00D706ED"/>
    <w:rsid w:val="00D76242"/>
    <w:rsid w:val="00D842BE"/>
    <w:rsid w:val="00D96874"/>
    <w:rsid w:val="00DA49C8"/>
    <w:rsid w:val="00DA5F1D"/>
    <w:rsid w:val="00DB0DE5"/>
    <w:rsid w:val="00DB42F7"/>
    <w:rsid w:val="00DC4498"/>
    <w:rsid w:val="00DC6B72"/>
    <w:rsid w:val="00DC7DD8"/>
    <w:rsid w:val="00DD545C"/>
    <w:rsid w:val="00DE7660"/>
    <w:rsid w:val="00DF2B13"/>
    <w:rsid w:val="00DF5DE0"/>
    <w:rsid w:val="00E00F6E"/>
    <w:rsid w:val="00E01CDC"/>
    <w:rsid w:val="00E035FD"/>
    <w:rsid w:val="00E03DA4"/>
    <w:rsid w:val="00E07B00"/>
    <w:rsid w:val="00E108BC"/>
    <w:rsid w:val="00E2607F"/>
    <w:rsid w:val="00E27590"/>
    <w:rsid w:val="00E470E1"/>
    <w:rsid w:val="00E47949"/>
    <w:rsid w:val="00E6086F"/>
    <w:rsid w:val="00E6217E"/>
    <w:rsid w:val="00E62CE5"/>
    <w:rsid w:val="00E655FA"/>
    <w:rsid w:val="00E703F2"/>
    <w:rsid w:val="00E70585"/>
    <w:rsid w:val="00E75F42"/>
    <w:rsid w:val="00E81F20"/>
    <w:rsid w:val="00E84328"/>
    <w:rsid w:val="00E849DC"/>
    <w:rsid w:val="00E86BB1"/>
    <w:rsid w:val="00E86F9D"/>
    <w:rsid w:val="00E92C98"/>
    <w:rsid w:val="00E936A4"/>
    <w:rsid w:val="00E93F5E"/>
    <w:rsid w:val="00E95CA6"/>
    <w:rsid w:val="00EA4A35"/>
    <w:rsid w:val="00EA4FC0"/>
    <w:rsid w:val="00EB2327"/>
    <w:rsid w:val="00EB2DEF"/>
    <w:rsid w:val="00EC5E95"/>
    <w:rsid w:val="00ED2F7A"/>
    <w:rsid w:val="00EE18B9"/>
    <w:rsid w:val="00EE301C"/>
    <w:rsid w:val="00EE3183"/>
    <w:rsid w:val="00EE4800"/>
    <w:rsid w:val="00EF2731"/>
    <w:rsid w:val="00F02CAA"/>
    <w:rsid w:val="00F10F55"/>
    <w:rsid w:val="00F16F4A"/>
    <w:rsid w:val="00F26A02"/>
    <w:rsid w:val="00F33D1E"/>
    <w:rsid w:val="00F34DC8"/>
    <w:rsid w:val="00F408AF"/>
    <w:rsid w:val="00F54D65"/>
    <w:rsid w:val="00F57D81"/>
    <w:rsid w:val="00F62BB5"/>
    <w:rsid w:val="00F6550A"/>
    <w:rsid w:val="00F74B33"/>
    <w:rsid w:val="00F77A48"/>
    <w:rsid w:val="00F92B36"/>
    <w:rsid w:val="00F9718D"/>
    <w:rsid w:val="00FA1F4B"/>
    <w:rsid w:val="00FA269A"/>
    <w:rsid w:val="00FA661C"/>
    <w:rsid w:val="00FB3ABD"/>
    <w:rsid w:val="00FB5246"/>
    <w:rsid w:val="00FB6A0B"/>
    <w:rsid w:val="00FB6B3B"/>
    <w:rsid w:val="00FC01CA"/>
    <w:rsid w:val="00FC3C1E"/>
    <w:rsid w:val="00FC57E0"/>
    <w:rsid w:val="00FD32AF"/>
    <w:rsid w:val="00FE147A"/>
    <w:rsid w:val="00FE714F"/>
    <w:rsid w:val="00FF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DC18"/>
  <w15:chartTrackingRefBased/>
  <w15:docId w15:val="{32E25B80-68BF-E94B-9B71-BDA12175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ED"/>
    <w:pPr>
      <w:spacing w:after="0" w:line="276" w:lineRule="auto"/>
    </w:pPr>
    <w:rPr>
      <w:rFonts w:ascii="Arial" w:eastAsia="Arial" w:hAnsi="Arial" w:cs="Arial"/>
      <w:kern w:val="0"/>
      <w:sz w:val="22"/>
      <w:szCs w:val="22"/>
      <w:lang w:val="tr"/>
      <w14:ligatures w14:val="none"/>
    </w:rPr>
  </w:style>
  <w:style w:type="paragraph" w:styleId="Heading1">
    <w:name w:val="heading 1"/>
    <w:basedOn w:val="Normal"/>
    <w:next w:val="Normal"/>
    <w:link w:val="Heading1Char"/>
    <w:uiPriority w:val="9"/>
    <w:qFormat/>
    <w:rsid w:val="00D70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0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0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6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0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0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ED"/>
    <w:rPr>
      <w:rFonts w:eastAsiaTheme="majorEastAsia" w:cstheme="majorBidi"/>
      <w:color w:val="272727" w:themeColor="text1" w:themeTint="D8"/>
    </w:rPr>
  </w:style>
  <w:style w:type="paragraph" w:styleId="Title">
    <w:name w:val="Title"/>
    <w:basedOn w:val="Normal"/>
    <w:next w:val="Normal"/>
    <w:link w:val="TitleChar"/>
    <w:uiPriority w:val="10"/>
    <w:qFormat/>
    <w:rsid w:val="00D70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ED"/>
    <w:pPr>
      <w:spacing w:before="160"/>
      <w:jc w:val="center"/>
    </w:pPr>
    <w:rPr>
      <w:i/>
      <w:iCs/>
      <w:color w:val="404040" w:themeColor="text1" w:themeTint="BF"/>
    </w:rPr>
  </w:style>
  <w:style w:type="character" w:customStyle="1" w:styleId="QuoteChar">
    <w:name w:val="Quote Char"/>
    <w:basedOn w:val="DefaultParagraphFont"/>
    <w:link w:val="Quote"/>
    <w:uiPriority w:val="29"/>
    <w:rsid w:val="00D706ED"/>
    <w:rPr>
      <w:i/>
      <w:iCs/>
      <w:color w:val="404040" w:themeColor="text1" w:themeTint="BF"/>
    </w:rPr>
  </w:style>
  <w:style w:type="paragraph" w:styleId="ListParagraph">
    <w:name w:val="List Paragraph"/>
    <w:basedOn w:val="Normal"/>
    <w:uiPriority w:val="34"/>
    <w:qFormat/>
    <w:rsid w:val="00D706ED"/>
    <w:pPr>
      <w:ind w:left="720"/>
      <w:contextualSpacing/>
    </w:pPr>
  </w:style>
  <w:style w:type="character" w:styleId="IntenseEmphasis">
    <w:name w:val="Intense Emphasis"/>
    <w:basedOn w:val="DefaultParagraphFont"/>
    <w:uiPriority w:val="21"/>
    <w:qFormat/>
    <w:rsid w:val="00D706ED"/>
    <w:rPr>
      <w:i/>
      <w:iCs/>
      <w:color w:val="0F4761" w:themeColor="accent1" w:themeShade="BF"/>
    </w:rPr>
  </w:style>
  <w:style w:type="paragraph" w:styleId="IntenseQuote">
    <w:name w:val="Intense Quote"/>
    <w:basedOn w:val="Normal"/>
    <w:next w:val="Normal"/>
    <w:link w:val="IntenseQuoteChar"/>
    <w:uiPriority w:val="30"/>
    <w:qFormat/>
    <w:rsid w:val="00D70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6ED"/>
    <w:rPr>
      <w:i/>
      <w:iCs/>
      <w:color w:val="0F4761" w:themeColor="accent1" w:themeShade="BF"/>
    </w:rPr>
  </w:style>
  <w:style w:type="character" w:styleId="IntenseReference">
    <w:name w:val="Intense Reference"/>
    <w:basedOn w:val="DefaultParagraphFont"/>
    <w:uiPriority w:val="32"/>
    <w:qFormat/>
    <w:rsid w:val="00D706ED"/>
    <w:rPr>
      <w:b/>
      <w:bCs/>
      <w:smallCaps/>
      <w:color w:val="0F4761" w:themeColor="accent1" w:themeShade="BF"/>
      <w:spacing w:val="5"/>
    </w:rPr>
  </w:style>
  <w:style w:type="paragraph" w:styleId="Revision">
    <w:name w:val="Revision"/>
    <w:hidden/>
    <w:uiPriority w:val="99"/>
    <w:semiHidden/>
    <w:rsid w:val="00866D1C"/>
    <w:pPr>
      <w:spacing w:after="0" w:line="240" w:lineRule="auto"/>
    </w:pPr>
    <w:rPr>
      <w:rFonts w:ascii="Arial" w:eastAsia="Arial" w:hAnsi="Arial" w:cs="Arial"/>
      <w:kern w:val="0"/>
      <w:sz w:val="22"/>
      <w:szCs w:val="22"/>
      <w:lang w:val="tr"/>
      <w14:ligatures w14:val="none"/>
    </w:rPr>
  </w:style>
  <w:style w:type="character" w:styleId="CommentReference">
    <w:name w:val="annotation reference"/>
    <w:basedOn w:val="DefaultParagraphFont"/>
    <w:uiPriority w:val="99"/>
    <w:semiHidden/>
    <w:unhideWhenUsed/>
    <w:rsid w:val="00912DA9"/>
    <w:rPr>
      <w:sz w:val="16"/>
      <w:szCs w:val="16"/>
    </w:rPr>
  </w:style>
  <w:style w:type="paragraph" w:styleId="CommentText">
    <w:name w:val="annotation text"/>
    <w:basedOn w:val="Normal"/>
    <w:link w:val="CommentTextChar"/>
    <w:uiPriority w:val="99"/>
    <w:unhideWhenUsed/>
    <w:rsid w:val="00912DA9"/>
    <w:pPr>
      <w:spacing w:line="240" w:lineRule="auto"/>
    </w:pPr>
    <w:rPr>
      <w:sz w:val="20"/>
      <w:szCs w:val="20"/>
    </w:rPr>
  </w:style>
  <w:style w:type="character" w:customStyle="1" w:styleId="CommentTextChar">
    <w:name w:val="Comment Text Char"/>
    <w:basedOn w:val="DefaultParagraphFont"/>
    <w:link w:val="CommentText"/>
    <w:uiPriority w:val="99"/>
    <w:rsid w:val="00912DA9"/>
    <w:rPr>
      <w:rFonts w:ascii="Arial" w:eastAsia="Arial" w:hAnsi="Arial" w:cs="Arial"/>
      <w:kern w:val="0"/>
      <w:sz w:val="20"/>
      <w:szCs w:val="20"/>
      <w:lang w:val="tr"/>
      <w14:ligatures w14:val="none"/>
    </w:rPr>
  </w:style>
  <w:style w:type="paragraph" w:styleId="CommentSubject">
    <w:name w:val="annotation subject"/>
    <w:basedOn w:val="CommentText"/>
    <w:next w:val="CommentText"/>
    <w:link w:val="CommentSubjectChar"/>
    <w:uiPriority w:val="99"/>
    <w:semiHidden/>
    <w:unhideWhenUsed/>
    <w:rsid w:val="00912DA9"/>
    <w:rPr>
      <w:b/>
      <w:bCs/>
    </w:rPr>
  </w:style>
  <w:style w:type="character" w:customStyle="1" w:styleId="CommentSubjectChar">
    <w:name w:val="Comment Subject Char"/>
    <w:basedOn w:val="CommentTextChar"/>
    <w:link w:val="CommentSubject"/>
    <w:uiPriority w:val="99"/>
    <w:semiHidden/>
    <w:rsid w:val="00912DA9"/>
    <w:rPr>
      <w:rFonts w:ascii="Arial" w:eastAsia="Arial" w:hAnsi="Arial" w:cs="Arial"/>
      <w:b/>
      <w:bCs/>
      <w:kern w:val="0"/>
      <w:sz w:val="20"/>
      <w:szCs w:val="20"/>
      <w:lang w:val="tr"/>
      <w14:ligatures w14:val="none"/>
    </w:rPr>
  </w:style>
  <w:style w:type="paragraph" w:customStyle="1" w:styleId="p1">
    <w:name w:val="p1"/>
    <w:basedOn w:val="Normal"/>
    <w:rsid w:val="00CB7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C0C31"/>
  </w:style>
  <w:style w:type="character" w:styleId="Hyperlink">
    <w:name w:val="Hyperlink"/>
    <w:basedOn w:val="DefaultParagraphFont"/>
    <w:uiPriority w:val="99"/>
    <w:unhideWhenUsed/>
    <w:rsid w:val="007D3A07"/>
    <w:rPr>
      <w:color w:val="467886" w:themeColor="hyperlink"/>
      <w:u w:val="single"/>
    </w:rPr>
  </w:style>
  <w:style w:type="character" w:styleId="UnresolvedMention">
    <w:name w:val="Unresolved Mention"/>
    <w:basedOn w:val="DefaultParagraphFont"/>
    <w:uiPriority w:val="99"/>
    <w:semiHidden/>
    <w:unhideWhenUsed/>
    <w:rsid w:val="007D3A07"/>
    <w:rPr>
      <w:color w:val="605E5C"/>
      <w:shd w:val="clear" w:color="auto" w:fill="E1DFDD"/>
    </w:rPr>
  </w:style>
  <w:style w:type="character" w:styleId="PlaceholderText">
    <w:name w:val="Placeholder Text"/>
    <w:basedOn w:val="DefaultParagraphFont"/>
    <w:uiPriority w:val="99"/>
    <w:semiHidden/>
    <w:rsid w:val="004114A1"/>
    <w:rPr>
      <w:color w:val="666666"/>
    </w:rPr>
  </w:style>
  <w:style w:type="paragraph" w:styleId="Bibliography">
    <w:name w:val="Bibliography"/>
    <w:basedOn w:val="Normal"/>
    <w:next w:val="Normal"/>
    <w:uiPriority w:val="37"/>
    <w:unhideWhenUsed/>
    <w:rsid w:val="00886D20"/>
    <w:pPr>
      <w:tabs>
        <w:tab w:val="left" w:pos="384"/>
      </w:tabs>
      <w:spacing w:line="480" w:lineRule="auto"/>
      <w:ind w:left="384" w:hanging="384"/>
    </w:pPr>
  </w:style>
  <w:style w:type="paragraph" w:customStyle="1" w:styleId="s4">
    <w:name w:val="s4"/>
    <w:basedOn w:val="Normal"/>
    <w:rsid w:val="00543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0">
    <w:name w:val="s30"/>
    <w:basedOn w:val="DefaultParagraphFont"/>
    <w:rsid w:val="00543542"/>
  </w:style>
  <w:style w:type="character" w:customStyle="1" w:styleId="s7">
    <w:name w:val="s7"/>
    <w:basedOn w:val="DefaultParagraphFont"/>
    <w:rsid w:val="00543542"/>
  </w:style>
  <w:style w:type="character" w:customStyle="1" w:styleId="apple-converted-space">
    <w:name w:val="apple-converted-space"/>
    <w:basedOn w:val="DefaultParagraphFont"/>
    <w:rsid w:val="00543542"/>
  </w:style>
  <w:style w:type="character" w:customStyle="1" w:styleId="s31">
    <w:name w:val="s31"/>
    <w:basedOn w:val="DefaultParagraphFont"/>
    <w:rsid w:val="00543542"/>
  </w:style>
  <w:style w:type="character" w:customStyle="1" w:styleId="s32">
    <w:name w:val="s32"/>
    <w:basedOn w:val="DefaultParagraphFont"/>
    <w:rsid w:val="002E4302"/>
  </w:style>
  <w:style w:type="character" w:customStyle="1" w:styleId="s36">
    <w:name w:val="s36"/>
    <w:basedOn w:val="DefaultParagraphFont"/>
    <w:rsid w:val="0025242E"/>
  </w:style>
  <w:style w:type="character" w:customStyle="1" w:styleId="s37">
    <w:name w:val="s37"/>
    <w:basedOn w:val="DefaultParagraphFont"/>
    <w:rsid w:val="0025242E"/>
  </w:style>
  <w:style w:type="character" w:customStyle="1" w:styleId="s38">
    <w:name w:val="s38"/>
    <w:basedOn w:val="DefaultParagraphFont"/>
    <w:rsid w:val="0025242E"/>
  </w:style>
  <w:style w:type="character" w:customStyle="1" w:styleId="s39">
    <w:name w:val="s39"/>
    <w:basedOn w:val="DefaultParagraphFont"/>
    <w:rsid w:val="0025242E"/>
  </w:style>
  <w:style w:type="character" w:customStyle="1" w:styleId="BodyTextChar">
    <w:name w:val="Body Text Char"/>
    <w:basedOn w:val="DefaultParagraphFont"/>
    <w:link w:val="BodyText"/>
    <w:qFormat/>
    <w:rsid w:val="00142144"/>
    <w:rPr>
      <w:rFonts w:ascii="Calibri" w:eastAsia="Calibri" w:hAnsi="Calibri" w:cs="Calibri"/>
      <w:kern w:val="0"/>
      <w:lang w:eastAsia="tr-TR"/>
    </w:rPr>
  </w:style>
  <w:style w:type="paragraph" w:styleId="BodyText">
    <w:name w:val="Body Text"/>
    <w:basedOn w:val="Normal"/>
    <w:link w:val="BodyTextChar"/>
    <w:qFormat/>
    <w:rsid w:val="00142144"/>
    <w:pPr>
      <w:suppressAutoHyphens/>
      <w:spacing w:before="180" w:after="180" w:line="240" w:lineRule="auto"/>
    </w:pPr>
    <w:rPr>
      <w:rFonts w:ascii="Calibri" w:eastAsia="Calibri" w:hAnsi="Calibri" w:cs="Calibri"/>
      <w:sz w:val="24"/>
      <w:szCs w:val="24"/>
      <w:lang w:val="en-US" w:eastAsia="tr-TR"/>
      <w14:ligatures w14:val="standardContextual"/>
    </w:rPr>
  </w:style>
  <w:style w:type="character" w:customStyle="1" w:styleId="BodyTextChar1">
    <w:name w:val="Body Text Char1"/>
    <w:basedOn w:val="DefaultParagraphFont"/>
    <w:uiPriority w:val="99"/>
    <w:semiHidden/>
    <w:rsid w:val="00142144"/>
    <w:rPr>
      <w:rFonts w:ascii="Arial" w:eastAsia="Arial" w:hAnsi="Arial" w:cs="Arial"/>
      <w:kern w:val="0"/>
      <w:sz w:val="22"/>
      <w:szCs w:val="22"/>
      <w:lang w:val="tr"/>
      <w14:ligatures w14:val="none"/>
    </w:rPr>
  </w:style>
  <w:style w:type="paragraph" w:styleId="NormalWeb">
    <w:name w:val="Normal (Web)"/>
    <w:basedOn w:val="Normal"/>
    <w:uiPriority w:val="99"/>
    <w:semiHidden/>
    <w:unhideWhenUsed/>
    <w:rsid w:val="009022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05327">
      <w:bodyDiv w:val="1"/>
      <w:marLeft w:val="0"/>
      <w:marRight w:val="0"/>
      <w:marTop w:val="0"/>
      <w:marBottom w:val="0"/>
      <w:divBdr>
        <w:top w:val="none" w:sz="0" w:space="0" w:color="auto"/>
        <w:left w:val="none" w:sz="0" w:space="0" w:color="auto"/>
        <w:bottom w:val="none" w:sz="0" w:space="0" w:color="auto"/>
        <w:right w:val="none" w:sz="0" w:space="0" w:color="auto"/>
      </w:divBdr>
    </w:div>
    <w:div w:id="744841910">
      <w:bodyDiv w:val="1"/>
      <w:marLeft w:val="0"/>
      <w:marRight w:val="0"/>
      <w:marTop w:val="0"/>
      <w:marBottom w:val="0"/>
      <w:divBdr>
        <w:top w:val="none" w:sz="0" w:space="0" w:color="auto"/>
        <w:left w:val="none" w:sz="0" w:space="0" w:color="auto"/>
        <w:bottom w:val="none" w:sz="0" w:space="0" w:color="auto"/>
        <w:right w:val="none" w:sz="0" w:space="0" w:color="auto"/>
      </w:divBdr>
    </w:div>
    <w:div w:id="952638574">
      <w:bodyDiv w:val="1"/>
      <w:marLeft w:val="0"/>
      <w:marRight w:val="0"/>
      <w:marTop w:val="0"/>
      <w:marBottom w:val="0"/>
      <w:divBdr>
        <w:top w:val="none" w:sz="0" w:space="0" w:color="auto"/>
        <w:left w:val="none" w:sz="0" w:space="0" w:color="auto"/>
        <w:bottom w:val="none" w:sz="0" w:space="0" w:color="auto"/>
        <w:right w:val="none" w:sz="0" w:space="0" w:color="auto"/>
      </w:divBdr>
      <w:divsChild>
        <w:div w:id="867639623">
          <w:blockQuote w:val="1"/>
          <w:marLeft w:val="225"/>
          <w:marRight w:val="0"/>
          <w:marTop w:val="0"/>
          <w:marBottom w:val="0"/>
          <w:divBdr>
            <w:top w:val="none" w:sz="0" w:space="0" w:color="auto"/>
            <w:left w:val="none" w:sz="0" w:space="0" w:color="auto"/>
            <w:bottom w:val="none" w:sz="0" w:space="0" w:color="auto"/>
            <w:right w:val="none" w:sz="0" w:space="0" w:color="auto"/>
          </w:divBdr>
        </w:div>
        <w:div w:id="705521470">
          <w:blockQuote w:val="1"/>
          <w:marLeft w:val="225"/>
          <w:marRight w:val="0"/>
          <w:marTop w:val="0"/>
          <w:marBottom w:val="0"/>
          <w:divBdr>
            <w:top w:val="none" w:sz="0" w:space="0" w:color="auto"/>
            <w:left w:val="none" w:sz="0" w:space="0" w:color="auto"/>
            <w:bottom w:val="none" w:sz="0" w:space="0" w:color="auto"/>
            <w:right w:val="none" w:sz="0" w:space="0" w:color="auto"/>
          </w:divBdr>
        </w:div>
        <w:div w:id="15709637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66084895">
      <w:bodyDiv w:val="1"/>
      <w:marLeft w:val="0"/>
      <w:marRight w:val="0"/>
      <w:marTop w:val="0"/>
      <w:marBottom w:val="0"/>
      <w:divBdr>
        <w:top w:val="none" w:sz="0" w:space="0" w:color="auto"/>
        <w:left w:val="none" w:sz="0" w:space="0" w:color="auto"/>
        <w:bottom w:val="none" w:sz="0" w:space="0" w:color="auto"/>
        <w:right w:val="none" w:sz="0" w:space="0" w:color="auto"/>
      </w:divBdr>
    </w:div>
    <w:div w:id="14630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lihanuyar48@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mailto:cemre.candemir@ege.edu.tr" TargetMode="External"/><Relationship Id="rId12" Type="http://schemas.openxmlformats.org/officeDocument/2006/relationships/hyperlink" Target="mailto:omer.kitis@ege.edu.t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aan.keskin@ege.edu.tr" TargetMode="External"/><Relationship Id="rId11" Type="http://schemas.openxmlformats.org/officeDocument/2006/relationships/hyperlink" Target="mailto:yigiterdogan@gmail.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kaya.oguz@cud.ac.a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sunguribrahim97@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DD952-4CE5-4B2D-9F72-FCCF1B74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31</Pages>
  <Words>22686</Words>
  <Characters>129315</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Keskin</dc:creator>
  <cp:keywords/>
  <dc:description/>
  <cp:lastModifiedBy>Kaan Keskin</cp:lastModifiedBy>
  <cp:revision>234</cp:revision>
  <dcterms:created xsi:type="dcterms:W3CDTF">2025-08-03T11:36:00Z</dcterms:created>
  <dcterms:modified xsi:type="dcterms:W3CDTF">2025-08-24T12:01:00Z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id="dPiSvHIM"/&gt;&lt;style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