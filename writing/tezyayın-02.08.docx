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32B8D" w14:textId="77777777" w:rsidR="00D706ED" w:rsidRPr="00E47949" w:rsidRDefault="00D706ED" w:rsidP="00511BB7">
      <w:pPr>
        <w:rPr>
          <w:b/>
          <w:bCs/>
          <w:sz w:val="28"/>
          <w:szCs w:val="28"/>
          <w:lang w:val="en-US"/>
        </w:rPr>
      </w:pPr>
      <w:r w:rsidRPr="00E47949">
        <w:rPr>
          <w:b/>
          <w:bCs/>
          <w:sz w:val="28"/>
          <w:szCs w:val="28"/>
          <w:lang w:val="en-US"/>
        </w:rPr>
        <w:t>Comparison of social prediction error signals obtained from fMRI data during a trust game in patients with schizophrenia and healthy controls</w:t>
      </w:r>
    </w:p>
    <w:p w14:paraId="06AA6CE2" w14:textId="77777777" w:rsidR="00D706ED" w:rsidRPr="00E47949" w:rsidRDefault="00D706ED" w:rsidP="00511BB7">
      <w:pPr>
        <w:rPr>
          <w:sz w:val="28"/>
          <w:szCs w:val="28"/>
          <w:highlight w:val="white"/>
          <w:lang w:val="en-US"/>
        </w:rPr>
      </w:pPr>
    </w:p>
    <w:p w14:paraId="531FD778" w14:textId="2F38A027" w:rsidR="00D706ED" w:rsidRPr="00E47949" w:rsidRDefault="00095DAF" w:rsidP="00511BB7">
      <w:pPr>
        <w:rPr>
          <w:b/>
          <w:bCs/>
          <w:sz w:val="28"/>
          <w:szCs w:val="28"/>
          <w:highlight w:val="white"/>
          <w:lang w:val="en-US"/>
        </w:rPr>
      </w:pPr>
      <w:r>
        <w:rPr>
          <w:b/>
          <w:bCs/>
          <w:sz w:val="28"/>
          <w:szCs w:val="28"/>
          <w:highlight w:val="white"/>
          <w:lang w:val="en-US"/>
        </w:rPr>
        <w:t>1.</w:t>
      </w:r>
      <w:r w:rsidR="00E92C98" w:rsidRPr="00E47949">
        <w:rPr>
          <w:b/>
          <w:bCs/>
          <w:sz w:val="28"/>
          <w:szCs w:val="28"/>
          <w:highlight w:val="white"/>
          <w:lang w:val="en-US"/>
        </w:rPr>
        <w:t xml:space="preserve">Introduction </w:t>
      </w:r>
    </w:p>
    <w:p w14:paraId="0799E75F" w14:textId="41170A0F" w:rsidR="00D706ED" w:rsidRPr="00511BB7" w:rsidRDefault="00D706ED" w:rsidP="00511BB7">
      <w:pPr>
        <w:rPr>
          <w:highlight w:val="white"/>
          <w:lang w:val="en-US"/>
        </w:rPr>
      </w:pPr>
      <w:r w:rsidRPr="00511BB7">
        <w:rPr>
          <w:highlight w:val="white"/>
          <w:lang w:val="en-US"/>
        </w:rPr>
        <w:t>Schizophrenia is a complex and multifaceted mental disorder characterized by a range of cognitive deficits. Cognitive impairments, including deficits in memory, attention, and executive function</w:t>
      </w:r>
      <w:r w:rsidR="0032783B" w:rsidRPr="00511BB7">
        <w:rPr>
          <w:highlight w:val="white"/>
          <w:lang w:val="en-US"/>
        </w:rPr>
        <w:t>,</w:t>
      </w:r>
      <w:r w:rsidRPr="00511BB7">
        <w:rPr>
          <w:highlight w:val="white"/>
          <w:lang w:val="en-US"/>
        </w:rPr>
        <w:t xml:space="preserve"> precede the clinical diagnosis of schizophrenia, highlighting their role as core features of the disorder</w:t>
      </w:r>
      <w:r w:rsidR="00EE301C" w:rsidRPr="00511BB7">
        <w:rPr>
          <w:highlight w:val="white"/>
          <w:lang w:val="en-US"/>
        </w:rPr>
        <w:fldChar w:fldCharType="begin"/>
      </w:r>
      <w:r w:rsidR="002D29D8" w:rsidRPr="00511BB7">
        <w:rPr>
          <w:highlight w:val="white"/>
          <w:lang w:val="en-US"/>
        </w:rPr>
        <w:instrText xml:space="preserve"> ADDIN ZOTERO_ITEM CSL_CITATION {"citationID":"t7Oe4wUm","properties":{"formattedCitation":"\\super 1,2\\nosupersub{}","plainCitation":"1,2","noteIndex":0},"citationItems":[{"id":"6X6wnGEa/zUVBZq9q","uris":["http://zotero.org/users/9264269/items/FVQSG7KL"],"itemData":{"id":4748,"type":"article-journal","container-title":"Molecular Psychiatry","DOI":"10.1038/s41380-018-0231-1","ISSN":"1359-4184, 1476-5578","issue":"5","journalAbbreviation":"Mol Psychiatry","language":"en","note":"number: 5","page":"633-642","source":"DOI.org (Crossref)","title":"Memory and cognition in schizophrenia","volume":"24","author":[{"family":"Guo","given":"J. Y."},{"family":"Ragland","given":"J. D."},{"family":"Carter","given":"C. S."}],"issued":{"date-parts":[["2019",5]]}}},{"id":"6X6wnGEa/pduSuQ8G","uris":["http://zotero.org/users/9264269/items/ZFKLPADL"],"itemData":{"id":4746,"type":"article-journal","container-title":"JAMA Psychiatry","DOI":"10.1001/jamapsychiatry.2017.2228","ISSN":"2168-622X","issue":"9","journalAbbreviation":"JAMA Psychiatry","language":"en","note":"number: 9","page":"958","source":"DOI.org (Crossref)","title":"Association of White Matter With Core Cognitive Deficits in Patients With Schizophrenia","volume":"74","author":[{"family":"Kochunov","given":"Peter"},{"family":"Coyle","given":"Thomas R."},{"family":"Rowland","given":"Laura M."},{"family":"Jahanshad","given":"Neda"},{"family":"Thompson","given":"Paul M."},{"family":"Kelly","given":"Sinead"},{"family":"Du","given":"Xiaoming"},{"family":"Sampath","given":"Hemalatha"},{"family":"Bruce","given":"Heather"},{"family":"Chiappelli","given":"Joshua"},{"family":"Ryan","given":"Meghann"},{"family":"Fisseha","given":"Feven"},{"family":"Savransky","given":"Anya"},{"family":"Adhikari","given":"Bhim"},{"family":"Chen","given":"Shuo"},{"family":"Paciga","given":"Sara A."},{"family":"Whelan","given":"Christopher D."},{"family":"Xie","given":"Zhiyong"},{"family":"Hyde","given":"Craig L."},{"family":"Chen","given":"Xing"},{"family":"Schubert","given":"Christian R."},{"family":"O’Donnell","given":"Patricio"},{"family":"Hong","given":"L. Elliot"}],"issued":{"date-parts":[["2017",9,1]]}}}],"schema":"https://github.com/citation-style-language/schema/raw/master/csl-citation.json"} </w:instrText>
      </w:r>
      <w:r w:rsidR="00EE301C" w:rsidRPr="00511BB7">
        <w:rPr>
          <w:highlight w:val="white"/>
          <w:lang w:val="en-US"/>
        </w:rPr>
        <w:fldChar w:fldCharType="separate"/>
      </w:r>
      <w:r w:rsidR="00EE301C" w:rsidRPr="00511BB7">
        <w:rPr>
          <w:vertAlign w:val="superscript"/>
        </w:rPr>
        <w:t>1,2</w:t>
      </w:r>
      <w:r w:rsidR="00EE301C" w:rsidRPr="00511BB7">
        <w:rPr>
          <w:highlight w:val="white"/>
          <w:lang w:val="en-US"/>
        </w:rPr>
        <w:fldChar w:fldCharType="end"/>
      </w:r>
      <w:r w:rsidRPr="00511BB7">
        <w:rPr>
          <w:highlight w:val="white"/>
          <w:lang w:val="en-US"/>
        </w:rPr>
        <w:t>. Social cognitive dysfunction, a subset of cognitive impairment, refers to difficulties in understanding and processing social information, which can manifest as challenges in recognizing emotions, understanding social cues, managing complex tasks, and engaging in effective communication</w:t>
      </w:r>
      <w:r w:rsidR="00EE301C" w:rsidRPr="00511BB7">
        <w:rPr>
          <w:highlight w:val="white"/>
          <w:lang w:val="en-US"/>
        </w:rPr>
        <w:fldChar w:fldCharType="begin"/>
      </w:r>
      <w:r w:rsidR="002D29D8" w:rsidRPr="00511BB7">
        <w:rPr>
          <w:highlight w:val="white"/>
          <w:lang w:val="en-US"/>
        </w:rPr>
        <w:instrText xml:space="preserve"> ADDIN ZOTERO_ITEM CSL_CITATION {"citationID":"3aJcuwJZ","properties":{"formattedCitation":"\\super 3,4\\nosupersub{}","plainCitation":"3,4","noteIndex":0},"citationItems":[{"id":"6X6wnGEa/afRtOT3R","uris":["http://zotero.org/users/9264269/items/NTVEJGXE"],"itemData":{"id":4741,"type":"article-journal","container-title":"Quality of Life Research","DOI":"10.1007/s11136-015-1019-2","ISSN":"0962-9343, 1573-2649","issue":"11","journalAbbreviation":"Qual Life Res","language":"en","note":"number: 11","page":"2753-2760","source":"DOI.org (Crossref)","title":"Subjective perceptions of cognitive deficits and their influences on quality of life among patients with schizophrenia","volume":"24","author":[{"family":"Caqueo-Urízar","given":"Alejandra"},{"family":"Boyer","given":"Laurent"},{"family":"Baumstarck","given":"Karine"},{"family":"Gilman","given":"Stephen E."}],"issued":{"date-parts":[["2015",11]]}}},{"id":"6X6wnGEa/yhkjYxx1","uris":["http://zotero.org/users/9264269/items/AL2JHC8H"],"itemData":{"id":4750,"type":"article-journal","container-title":"Neuropsychopharmacology","DOI":"10.1038/npp.2010.156","ISSN":"0893-133X, 1740-634X","issue":"1","journalAbbreviation":"Neuropsychopharmacol","language":"en","license":"http://www.springer.com/tdm","note":"number: 1","page":"316-338","source":"DOI.org (Crossref)","title":"Cognitive Control Deficits in Schizophrenia: Mechanisms and Meaning","title-short":"Cognitive Control Deficits in Schizophrenia","volume":"36","author":[{"family":"Lesh","given":"Tyler A"},{"family":"Niendam","given":"Tara A"},{"family":"Minzenberg","given":"Michael J"},{"family":"Carter","given":"Cameron S"}],"issued":{"date-parts":[["2011",1]]}}}],"schema":"https://github.com/citation-style-language/schema/raw/master/csl-citation.json"} </w:instrText>
      </w:r>
      <w:r w:rsidR="00EE301C" w:rsidRPr="00511BB7">
        <w:rPr>
          <w:highlight w:val="white"/>
          <w:lang w:val="en-US"/>
        </w:rPr>
        <w:fldChar w:fldCharType="separate"/>
      </w:r>
      <w:r w:rsidR="00EE301C" w:rsidRPr="00511BB7">
        <w:rPr>
          <w:vertAlign w:val="superscript"/>
        </w:rPr>
        <w:t>3,4</w:t>
      </w:r>
      <w:r w:rsidR="00EE301C" w:rsidRPr="00511BB7">
        <w:rPr>
          <w:highlight w:val="white"/>
          <w:lang w:val="en-US"/>
        </w:rPr>
        <w:fldChar w:fldCharType="end"/>
      </w:r>
      <w:r w:rsidRPr="00511BB7">
        <w:rPr>
          <w:highlight w:val="white"/>
          <w:lang w:val="en-US"/>
        </w:rPr>
        <w:t>. Social cognition is of great importance in adapting to an environment w</w:t>
      </w:r>
      <w:r w:rsidR="006036D9" w:rsidRPr="00511BB7">
        <w:rPr>
          <w:highlight w:val="white"/>
          <w:lang w:val="en-US"/>
        </w:rPr>
        <w:t>ith</w:t>
      </w:r>
      <w:r w:rsidRPr="00511BB7">
        <w:rPr>
          <w:highlight w:val="white"/>
          <w:lang w:val="en-US"/>
        </w:rPr>
        <w:t xml:space="preserve"> </w:t>
      </w:r>
      <w:r w:rsidR="006036D9" w:rsidRPr="00511BB7">
        <w:rPr>
          <w:highlight w:val="white"/>
          <w:lang w:val="en-US"/>
        </w:rPr>
        <w:t>numerous</w:t>
      </w:r>
      <w:r w:rsidRPr="00511BB7">
        <w:rPr>
          <w:highlight w:val="white"/>
          <w:lang w:val="en-US"/>
        </w:rPr>
        <w:t xml:space="preserve"> stimuli and changes. Difficulties in social functioning </w:t>
      </w:r>
      <w:proofErr w:type="gramStart"/>
      <w:r w:rsidR="00866D1C" w:rsidRPr="00511BB7">
        <w:rPr>
          <w:highlight w:val="white"/>
          <w:lang w:val="en-US"/>
        </w:rPr>
        <w:t>lead</w:t>
      </w:r>
      <w:proofErr w:type="gramEnd"/>
      <w:r w:rsidRPr="00511BB7">
        <w:rPr>
          <w:highlight w:val="white"/>
          <w:lang w:val="en-US"/>
        </w:rPr>
        <w:t xml:space="preserve"> to social isolation</w:t>
      </w:r>
      <w:r w:rsidR="006036D9" w:rsidRPr="00511BB7">
        <w:rPr>
          <w:highlight w:val="white"/>
          <w:lang w:val="en-US"/>
        </w:rPr>
        <w:t>,</w:t>
      </w:r>
      <w:r w:rsidRPr="00511BB7">
        <w:rPr>
          <w:highlight w:val="white"/>
          <w:lang w:val="en-US"/>
        </w:rPr>
        <w:t xml:space="preserve"> and interpersonal problems exacerbate feelings of loneliness and depression. </w:t>
      </w:r>
      <w:r w:rsidR="00EE301C" w:rsidRPr="00511BB7">
        <w:rPr>
          <w:highlight w:val="white"/>
          <w:lang w:val="en-US"/>
        </w:rPr>
        <w:t>These further compound</w:t>
      </w:r>
      <w:r w:rsidRPr="00511BB7">
        <w:rPr>
          <w:highlight w:val="white"/>
          <w:lang w:val="en-US"/>
        </w:rPr>
        <w:t xml:space="preserve"> the overall impact of the disorder on quality of life, causing relapses, significantly impairing quality of life, and negatively affecting rehabilitation processes</w:t>
      </w:r>
      <w:r w:rsidR="0051558B" w:rsidRPr="00511BB7">
        <w:rPr>
          <w:highlight w:val="white"/>
          <w:lang w:val="en-US"/>
        </w:rPr>
        <w:fldChar w:fldCharType="begin"/>
      </w:r>
      <w:r w:rsidR="002D29D8" w:rsidRPr="00511BB7">
        <w:rPr>
          <w:highlight w:val="white"/>
          <w:lang w:val="en-US"/>
        </w:rPr>
        <w:instrText xml:space="preserve"> ADDIN ZOTERO_ITEM CSL_CITATION {"citationID":"flWcPPxC","properties":{"formattedCitation":"\\super 5\\uc0\\u8211{}7\\nosupersub{}","plainCitation":"5–7","noteIndex":0},"citationItems":[{"id":"6X6wnGEa/Sts6rYyv","uris":["http://zotero.org/users/9264269/items/Z2AP9JGZ"],"itemData":{"id":4792,"type":"article-journal","container-title":"Clinical Psychopharmacology and Neuroscience","DOI":"10.9758/cpn.2018.16.1.7","ISSN":"1738-1088, 2093-4327","issue":"1","journalAbbreviation":"Clin Psychopharmacol Neurosci","language":"en","note":"number: 1","page":"7-17","source":"DOI.org (Crossref)","title":"Cognitive Deficits in Schizophrenia: Understanding the Biological Correlates and Remediation Strategies","title-short":"Cognitive Deficits in Schizophrenia","volume":"16","author":[{"family":"Tripathi","given":"Adarsh"},{"family":"Kar","given":"Sujita Kumar"},{"family":"Shukla","given":"Rashmi"}],"issued":{"date-parts":[["2018",2,28]]}}},{"id":"6X6wnGEa/SusSguyW","uris":["http://zotero.org/users/9264269/items/KZGVQ46F"],"itemData":{"id":4890,"type":"article-journal","container-title":"Schizophrenia Research","DOI":"10.1016/j.schres.2005.03.001","ISSN":"0920-9964","issue":"2-3","language":"en","license":"https://www.elsevier.com/tdm/userlicense/1.0/","note":"publisher: Elsevier BV","page":"343-353","source":"Crossref","title":"Cognitive predictors of psychosocial functioning outcome in schizophrenia: A follow-up study of subjects participating in a rehabilitation program","title-short":"Cognitive predictors of psychosocial functioning outcome in schizophrenia","volume":"77","author":[{"family":"Prouteau","given":"Antoinette"},{"family":"Verdoux","given":"Hélène"},{"family":"Briand","given":"Catherine"},{"family":"Lesage","given":"Alain"},{"family":"Lalonde","given":"Pierre"},{"family":"Nicole","given":"Luc"},{"family":"Reinharz","given":"Daniel"},{"family":"Stip","given":"Emmanuel"}],"issued":{"date-parts":[["2005",9]]}}},{"id":"6X6wnGEa/vcAPn8cj","uris":["http://zotero.org/users/9264269/items/IBGXY36U"],"itemData":{"id":4737,"type":"article-journal","container-title":"Journal of Affective Disorders","DOI":"10.1016/j.jad.2019.05.063","ISSN":"01650327","journalAbbreviation":"Journal of Affective Disorders","language":"en","page":"164-175","source":"DOI.org (Crossref)","title":"Effects of depression and cognitive impairment on quality of life in older adults with schizophrenia spectrum disorder: Results from a multicenter study","title-short":"Effects of depression and cognitive impairment on quality of life in older adults with schizophrenia spectrum disorder","volume":"256","author":[{"family":"Pascal De Raykeer","given":"Rachel"},{"family":"Hoertel","given":"Nicolas"},{"family":"Blanco","given":"Carlos"},{"family":"Lavaud","given":"Pierre"},{"family":"Kaladjian","given":"Arthur"},{"family":"Blumenstock","given":"Yvonne"},{"family":"Cuervo-Lombard","given":"Christine-Vanessa"},{"family":"Peyre","given":"Hugo"},{"family":"Lemogne","given":"Cédric"},{"family":"Limosin","given":"Frédéric"},{"family":"Adès","given":"J."},{"family":"Alezrah","given":"C."},{"family":"Amado","given":"I."},{"family":"Amar","given":"G."},{"family":"Andréi","given":"O."},{"family":"Arbault","given":"D."},{"family":"Archambault","given":"G."},{"family":"Aurifeuille","given":"G."},{"family":"Barrière","given":"S."},{"family":"Béra-Potelle","given":"C."},{"family":"Blumenstock","given":"Y."},{"family":"Bardou","given":"H."},{"family":"Bareil-Guérin","given":"M."},{"family":"Barrau","given":"P."},{"family":"Barrouillet","given":"C."},{"family":"Baup","given":"E."},{"family":"Bazin","given":"N."},{"family":"Beaufils","given":"B."},{"family":"Ben Ayed","given":"J."},{"family":"Benoit","given":"M."},{"family":"Benyacoub","given":"K."},{"family":"Bichet","given":"T."},{"family":"Blanadet","given":"F."},{"family":"Blanc","given":"O."},{"family":"Blanc-Comiti","given":"J."},{"family":"Boussiron","given":"D."},{"family":"Bouysse","given":"A.M."},{"family":"Brochard","given":"A."},{"family":"Brochart","given":"O."},{"family":"Bucheron","given":"B."},{"family":"Cabot","given":"M."},{"family":"Camus","given":"V."},{"family":"Chabannes","given":"J.M."},{"family":"Charlot","given":"V."},{"family":"Charpeaud","given":"T."},{"family":"Clad-Mor","given":"C."},{"family":"Combes","given":"C."},{"family":"Comisu","given":"M."},{"family":"Cordier","given":"B."},{"family":"Costi","given":"F."},{"family":"Courcelles","given":"J.P."},{"family":"Creixell","given":"M."},{"family":"Cuche","given":"H."},{"family":"Cuervo-Lombard","given":"C."},{"family":"Dammak","given":"A."},{"family":"Da Rin","given":"D."},{"family":"Denis","given":"J.B."},{"family":"Denizot","given":"H."},{"family":"Deperthuis","given":"A."},{"family":"Diers","given":"E."},{"family":"Dirami","given":"S."},{"family":"Donneau","given":"D."},{"family":"Dreano","given":"P."},{"family":"Dubertret","given":"C."},{"family":"Duprat","given":"E."},{"family":"Duthoit","given":"D."},{"family":"Fernandez","given":"C."},{"family":"Fonfrede","given":"P."},{"family":"Freitas","given":"N."},{"family":"Gasnier","given":"P."},{"family":"Gauillard","given":"J."},{"family":"Getten","given":"F."},{"family":"Gierski","given":"F."},{"family":"Godart","given":"F."},{"family":"Gourevitch","given":"R."},{"family":"Grassin Delyle","given":"A."},{"family":"Gremion","given":"J."},{"family":"Gres","given":"H."},{"family":"Griner","given":"V."},{"family":"Guerin-Langlois","given":"C."},{"family":"Guggiari","given":"C."},{"family":"Guillin","given":"O."},{"family":"Hadaoui","given":"H."},{"family":"Haffen","given":"E."},{"family":"Hanon","given":"C."},{"family":"Haouzir","given":"S."},{"family":"Hazif-Thomas","given":"C."},{"family":"Heron","given":"A."},{"family":"Hoertel","given":"N."},{"family":"Hubsch","given":"B."},{"family":"Jalenques","given":"I."},{"family":"Januel","given":"D."},{"family":"Kaladjian","given":"A."},{"family":"Karnycheff","given":"J.F."},{"family":"Kebir","given":"O."},{"family":"Krebs","given":"M.O."},{"family":"Lajugie","given":"C."},{"family":"Leboyer","given":"M."},{"family":"Legrand","given":"P."},{"family":"Lejoyeux","given":"M."},{"family":"Lemaire","given":"V."},{"family":"Leroy","given":"E."},{"family":"Levy-Chavagnat","given":"D."},{"family":"Leydier","given":"A."},{"family":"Liling","given":"C."},{"family":"Limosin","given":"F."},{"family":"Llorca","given":"P.M."},{"family":"Loeffel","given":"P."},{"family":"Louville","given":"P."},{"family":"Lucas Navarro","given":"S."},{"family":"Mages","given":"N."},{"family":"Mahi","given":"M."},{"family":"Maillet","given":"O."},{"family":"Manetti","given":"A."},{"family":"Martelli","given":"C."},{"family":"Martin","given":"P."},{"family":"Masson","given":"M."},{"family":"Maurs-Ferrer","given":"I."},{"family":"Mauvieux","given":"J."},{"family":"Mazmanian","given":"S."},{"family":"Mechin","given":"E."},{"family":"Mekaoui","given":"L."},{"family":"Meniai","given":"M."},{"family":"Metton","given":"A."},{"family":"Mihoubi","given":"A."},{"family":"Miron","given":"M."},{"family":"Mora","given":"G."},{"family":"Niro Adès","given":"V."},{"family":"Nubukpo","given":"P."},{"family":"Omnes","given":"C."},{"family":"Papin","given":"S."},{"family":"Paris","given":"P."},{"family":"Passerieux","given":"C."},{"family":"Pellerin","given":"J."},{"family":"Perlbarg","given":"J."},{"family":"Perron","given":"S."},{"family":"Petit","given":"A."},{"family":"Petitjean","given":"F."},{"family":"Portefaix","given":"C."},{"family":"Pringuey","given":"D."},{"family":"Radtchenko","given":"A."},{"family":"Rahiou","given":"H."},{"family":"Raucher-Chéné","given":"D."},{"family":"Rauzy","given":"A."},{"family":"Reinheimer","given":"L."},{"family":"Renard","given":"M."},{"family":"René","given":"M."},{"family":"Rengade","given":"C.E."},{"family":"Reynaud","given":"P."},{"family":"Robin","given":"D."},{"family":"Rodrigues","given":"C."},{"family":"Rollet","given":"A."},{"family":"Rondepierre","given":"F."},{"family":"Rousselot","given":"B."},{"family":"Rubingher","given":"S."},{"family":"Saba","given":"G."},{"family":"Salvarelli","given":"J.P."},{"family":"Samuelian","given":"J.C."},{"family":"Scemama-Ammar","given":"C."},{"family":"Schurhoff","given":"F."},{"family":"Schuster","given":"J.P."},{"family":"Sechter","given":"D."},{"family":"Segalas","given":"B."},{"family":"Seguret","given":"T."},{"family":"Seigneurie","given":"A.S."},{"family":"Semmak","given":"A."},{"family":"Slama","given":"F."},{"family":"Taisne","given":"S."},{"family":"Taleb","given":"M."},{"family":"Terra","given":"J.L."},{"family":"Thefenne","given":"D."},{"family":"Tran","given":"E."},{"family":"Tourtauchaux","given":"R."},{"family":"Vacheron","given":"M.N."},{"family":"Vandel","given":"P."},{"family":"Vanhoucke","given":"V."},{"family":"Venet","given":"E."},{"family":"Verdoux","given":"H."},{"family":"Viala","given":"A."},{"family":"Vidon","given":"G."},{"family":"Vitre","given":"M."},{"family":"Vurpas","given":"J.L."},{"family":"Wagermez","given":"C."},{"family":"Walter","given":"M."},{"family":"Yon","given":"L."},{"family":"Zendjidjian","given":"X."}],"issued":{"date-parts":[["2019",9]]}}}],"schema":"https://github.com/citation-style-language/schema/raw/master/csl-citation.json"} </w:instrText>
      </w:r>
      <w:r w:rsidR="0051558B" w:rsidRPr="00511BB7">
        <w:rPr>
          <w:highlight w:val="white"/>
          <w:lang w:val="en-US"/>
        </w:rPr>
        <w:fldChar w:fldCharType="separate"/>
      </w:r>
      <w:r w:rsidR="00BD08CA" w:rsidRPr="00511BB7">
        <w:rPr>
          <w:vertAlign w:val="superscript"/>
        </w:rPr>
        <w:t>5–7</w:t>
      </w:r>
      <w:r w:rsidR="0051558B" w:rsidRPr="00511BB7">
        <w:rPr>
          <w:highlight w:val="white"/>
          <w:lang w:val="en-US"/>
        </w:rPr>
        <w:fldChar w:fldCharType="end"/>
      </w:r>
      <w:r w:rsidRPr="00511BB7">
        <w:rPr>
          <w:highlight w:val="white"/>
          <w:lang w:val="en-US"/>
        </w:rPr>
        <w:t xml:space="preserve">. </w:t>
      </w:r>
    </w:p>
    <w:p w14:paraId="62BD3A41" w14:textId="77777777" w:rsidR="00D706ED" w:rsidRPr="00511BB7" w:rsidRDefault="00D706ED" w:rsidP="00511BB7">
      <w:pPr>
        <w:rPr>
          <w:highlight w:val="white"/>
          <w:lang w:val="en-US"/>
        </w:rPr>
      </w:pPr>
    </w:p>
    <w:p w14:paraId="501876AB" w14:textId="575198B5" w:rsidR="00D706ED" w:rsidRPr="00511BB7" w:rsidRDefault="00D706ED" w:rsidP="00511BB7">
      <w:pPr>
        <w:rPr>
          <w:highlight w:val="white"/>
          <w:lang w:val="en-US"/>
        </w:rPr>
      </w:pPr>
      <w:r w:rsidRPr="00511BB7">
        <w:rPr>
          <w:highlight w:val="white"/>
          <w:lang w:val="en-US"/>
        </w:rPr>
        <w:t>Measurement and Treatment Research to Improve Cognition in Schizophrenia (MATRICS)</w:t>
      </w:r>
      <w:r w:rsidR="006036D9" w:rsidRPr="00511BB7">
        <w:rPr>
          <w:highlight w:val="white"/>
          <w:lang w:val="en-US"/>
        </w:rPr>
        <w:t>,</w:t>
      </w:r>
      <w:r w:rsidRPr="00511BB7">
        <w:rPr>
          <w:highlight w:val="white"/>
          <w:lang w:val="en-US"/>
        </w:rPr>
        <w:t xml:space="preserve"> conducted by NIMH, suggested that social cognition be examined in </w:t>
      </w:r>
      <w:r w:rsidR="00CB7251" w:rsidRPr="00511BB7">
        <w:rPr>
          <w:highlight w:val="white"/>
          <w:lang w:val="en-US"/>
        </w:rPr>
        <w:t xml:space="preserve">five </w:t>
      </w:r>
      <w:r w:rsidRPr="00511BB7">
        <w:rPr>
          <w:highlight w:val="white"/>
          <w:lang w:val="en-US"/>
        </w:rPr>
        <w:t>main areas. These areas are</w:t>
      </w:r>
      <w:r w:rsidR="005E1A65" w:rsidRPr="00511BB7">
        <w:rPr>
          <w:highlight w:val="white"/>
          <w:lang w:val="en-US"/>
        </w:rPr>
        <w:t>:</w:t>
      </w:r>
      <w:r w:rsidRPr="00511BB7">
        <w:rPr>
          <w:highlight w:val="white"/>
          <w:lang w:val="en-US"/>
        </w:rPr>
        <w:t xml:space="preserve"> emotion processing, social perception, social knowledge, attribution bias</w:t>
      </w:r>
      <w:r w:rsidR="005E1A65" w:rsidRPr="00511BB7">
        <w:rPr>
          <w:highlight w:val="white"/>
          <w:lang w:val="en-US"/>
        </w:rPr>
        <w:t>,</w:t>
      </w:r>
      <w:r w:rsidRPr="00511BB7">
        <w:rPr>
          <w:highlight w:val="white"/>
          <w:lang w:val="en-US"/>
        </w:rPr>
        <w:t xml:space="preserve"> and theory of mind</w:t>
      </w:r>
      <w:r w:rsidR="00F02CAA" w:rsidRPr="00511BB7">
        <w:rPr>
          <w:highlight w:val="white"/>
          <w:lang w:val="en-US"/>
        </w:rPr>
        <w:fldChar w:fldCharType="begin"/>
      </w:r>
      <w:r w:rsidR="002D29D8" w:rsidRPr="00511BB7">
        <w:rPr>
          <w:highlight w:val="white"/>
          <w:lang w:val="en-US"/>
        </w:rPr>
        <w:instrText xml:space="preserve"> ADDIN ZOTERO_ITEM CSL_CITATION {"citationID":"wa2nT4mj","properties":{"formattedCitation":"\\super 8,9\\nosupersub{}","plainCitation":"8,9","noteIndex":0},"citationItems":[{"id":"6X6wnGEa/uoB87ggn","uris":["http://zotero.org/users/9264269/items/M4I59CLX"],"itemData":{"id":4893,"type":"article-journal","container-title":"Schizophrenia Bulletin","DOI":"10.1093/schbul/sbn045","ISSN":"0586-7614, 1745-1701","issue":"4","language":"en","note":"publisher: Oxford University Press (OUP)","page":"670-672","source":"Crossref","title":"Social Cognition in Schizophrenia","volume":"34","author":[{"family":"Green","given":"M. F."},{"family":"Leitman","given":"D. I."}],"issued":{"date-parts":[["2007",11,21]]}}},{"id":"6X6wnGEa/03PLqUcY","uris":["http://zotero.org/users/9264269/items/YG5CILYF"],"itemData":{"id":"6X6wnGEa/03PLqUcY","type":"article-journal","abstract":"AbstractAbnormalities in social interaction are a common feature of several psychiatric disorders, aligning with the recent move towards using Research Domain Criteria (RDoC) to describe disorders in terms of observable behaviours rather than using specific diagnoses. Neuroeconomic games are an effective measure of social decision-making that can be adapted for use in neuroimaging, allowing investigation of the biological basis for behaviour. This review summarises findings of neuroeconomic gameplay studies in Axis 1 psychiatric disorders and advocates the use of these games as measures of the RDoC Affiliation and Attachment, Reward Responsiveness, Reward Learning and Reward Valuation constructs. Although research on neuroeconomic gameplay is in its infancy, consistencies have been observed across disorders, particularly in terms of impaired integration of social and cognitive information, avoidance of negative social interactions and reduced reward sensitivity, as well as a reduction in activity in brain regions associated with processing and responding to social information.","container-title":"Molecular Psychiatry","DOI":"10.1038/s41380-019-0405-5","ISSN":"1359-4184, 1476-5578","issue":"1","journalAbbreviation":"Mol Psychiatry","language":"en","license":"https://creativecommons.org/licenses/by/4.0","note":"publisher: Springer Science and Business Media LLC","page":"67-81","source":"Crossref","title":"A review of neuroeconomic gameplay in psychiatric disorders","volume":"25","author":[{"family":"Robson","given":"Siân E."},{"family":"Repetto","given":"Linda"},{"family":"Gountouna","given":"Viktoria-Eleni"},{"family":"Nicodemus","given":"Kristin K."}],"issued":{"date-parts":[["2020",1]]}}}],"schema":"https://github.com/citation-style-language/schema/raw/master/csl-citation.json"} </w:instrText>
      </w:r>
      <w:r w:rsidR="00F02CAA" w:rsidRPr="00511BB7">
        <w:rPr>
          <w:highlight w:val="white"/>
          <w:lang w:val="en-US"/>
        </w:rPr>
        <w:fldChar w:fldCharType="separate"/>
      </w:r>
      <w:r w:rsidR="002D29D8" w:rsidRPr="00511BB7">
        <w:rPr>
          <w:vertAlign w:val="superscript"/>
          <w:lang w:val="en-US"/>
        </w:rPr>
        <w:t>8,9</w:t>
      </w:r>
      <w:r w:rsidR="00F02CAA" w:rsidRPr="00511BB7">
        <w:rPr>
          <w:highlight w:val="white"/>
          <w:lang w:val="en-US"/>
        </w:rPr>
        <w:fldChar w:fldCharType="end"/>
      </w:r>
      <w:r w:rsidRPr="00511BB7">
        <w:rPr>
          <w:highlight w:val="white"/>
          <w:lang w:val="en-US"/>
        </w:rPr>
        <w:t>. Due to the complexity of social cognition, it is difficult to assess it with clinical interviews or scales. To solve this problem, researchers use neuroeconomics games that are based on game theory. Interpersonal interactions can be simulated in a laboratory environment with these games. Then, social decision making can be experimentally investigated and the underlying neuroscientific mechanisms can be elucidated</w:t>
      </w:r>
      <w:r w:rsidR="00287BB4" w:rsidRPr="00511BB7">
        <w:rPr>
          <w:highlight w:val="white"/>
          <w:lang w:val="en-US"/>
        </w:rPr>
        <w:fldChar w:fldCharType="begin"/>
      </w:r>
      <w:r w:rsidR="002D29D8" w:rsidRPr="00511BB7">
        <w:rPr>
          <w:highlight w:val="white"/>
          <w:lang w:val="en-US"/>
        </w:rPr>
        <w:instrText xml:space="preserve"> ADDIN ZOTERO_ITEM CSL_CITATION {"citationID":"FZqwiiyq","properties":{"formattedCitation":"\\super 10\\nosupersub{}","plainCitation":"10","noteIndex":0},"citationItems":[{"id":"6X6wnGEa/DQIu5PfH","uris":["http://zotero.org/users/9264269/items/UN29PAPJ"],"itemData":{"id":4895,"type":"article-journal","container-title":"Biological Psychiatry","DOI":"10.1016/j.biopsych.2012.03.033","ISSN":"0006-3223","issue":"2","language":"en","license":"https://www.elsevier.com/tdm/userlicense/1.0/","note":"publisher: Elsevier BV","page":"119-125","source":"Crossref","title":"Understanding Interpersonal Function in Psychiatric Illness Through Multiplayer Economic Games","volume":"72","author":[{"family":"King-Casas","given":"Brooks"},{"family":"Chiu","given":"Pearl H."}],"issued":{"date-parts":[["2012",7]]}}}],"schema":"https://github.com/citation-style-language/schema/raw/master/csl-citation.json"} </w:instrText>
      </w:r>
      <w:r w:rsidR="00287BB4" w:rsidRPr="00511BB7">
        <w:rPr>
          <w:highlight w:val="white"/>
          <w:lang w:val="en-US"/>
        </w:rPr>
        <w:fldChar w:fldCharType="separate"/>
      </w:r>
      <w:r w:rsidR="00287BB4" w:rsidRPr="00511BB7">
        <w:rPr>
          <w:vertAlign w:val="superscript"/>
        </w:rPr>
        <w:t>10</w:t>
      </w:r>
      <w:r w:rsidR="00287BB4" w:rsidRPr="00511BB7">
        <w:rPr>
          <w:highlight w:val="white"/>
          <w:lang w:val="en-US"/>
        </w:rPr>
        <w:fldChar w:fldCharType="end"/>
      </w:r>
      <w:r w:rsidRPr="00511BB7">
        <w:rPr>
          <w:highlight w:val="white"/>
          <w:lang w:val="en-US"/>
        </w:rPr>
        <w:t xml:space="preserve">. </w:t>
      </w:r>
    </w:p>
    <w:p w14:paraId="558D7016" w14:textId="77777777" w:rsidR="00D706ED" w:rsidRPr="00511BB7" w:rsidRDefault="00D706ED" w:rsidP="00511BB7">
      <w:pPr>
        <w:rPr>
          <w:highlight w:val="white"/>
          <w:lang w:val="en-US"/>
        </w:rPr>
      </w:pPr>
    </w:p>
    <w:p w14:paraId="7EDA6BD0" w14:textId="2D54B71D" w:rsidR="00D706ED" w:rsidRPr="00511BB7" w:rsidRDefault="00D706ED" w:rsidP="00511BB7">
      <w:pPr>
        <w:rPr>
          <w:highlight w:val="white"/>
          <w:lang w:val="en-US"/>
        </w:rPr>
      </w:pPr>
      <w:r w:rsidRPr="00511BB7">
        <w:rPr>
          <w:highlight w:val="white"/>
          <w:lang w:val="en-US"/>
        </w:rPr>
        <w:t>The trust game is one of the most studied neuroeconomics games for assessing social cognition</w:t>
      </w:r>
      <w:r w:rsidR="00FB3ABD" w:rsidRPr="00511BB7">
        <w:rPr>
          <w:highlight w:val="white"/>
          <w:lang w:val="en-US"/>
        </w:rPr>
        <w:fldChar w:fldCharType="begin"/>
      </w:r>
      <w:r w:rsidR="002D29D8" w:rsidRPr="00511BB7">
        <w:rPr>
          <w:highlight w:val="white"/>
          <w:lang w:val="en-US"/>
        </w:rPr>
        <w:instrText xml:space="preserve"> ADDIN ZOTERO_ITEM CSL_CITATION {"citationID":"ym3RFnnX","properties":{"formattedCitation":"\\super 11\\nosupersub{}","plainCitation":"11","noteIndex":0},"citationItems":[{"id":"6X6wnGEa/1gO8F4TJ","uris":["http://zotero.org/users/9264269/items/RBUFUNRJ"],"itemData":{"id":4889,"type":"article-journal","container-title":"Games and Economic Behavior","DOI":"10.1006/game.1995.1027","ISSN":"0899-8256","issue":"1","language":"en","license":"https://www.elsevier.com/tdm/userlicense/1.0/","note":"publisher: Elsevier BV","page":"122-142","source":"Crossref","title":"Trust, Reciprocity, and Social History","volume":"10","author":[{"family":"Berg","given":"Joyce"},{"family":"Dickhaut","given":"John"},{"family":"McCabe","given":"Kevin"}],"issued":{"date-parts":[["1995",7]]}}}],"schema":"https://github.com/citation-style-language/schema/raw/master/csl-citation.json"} </w:instrText>
      </w:r>
      <w:r w:rsidR="00FB3ABD" w:rsidRPr="00511BB7">
        <w:rPr>
          <w:highlight w:val="white"/>
          <w:lang w:val="en-US"/>
        </w:rPr>
        <w:fldChar w:fldCharType="separate"/>
      </w:r>
      <w:r w:rsidR="00287BB4" w:rsidRPr="00511BB7">
        <w:rPr>
          <w:vertAlign w:val="superscript"/>
        </w:rPr>
        <w:t>11</w:t>
      </w:r>
      <w:r w:rsidR="00FB3ABD" w:rsidRPr="00511BB7">
        <w:rPr>
          <w:highlight w:val="white"/>
          <w:lang w:val="en-US"/>
        </w:rPr>
        <w:fldChar w:fldCharType="end"/>
      </w:r>
      <w:r w:rsidRPr="00511BB7">
        <w:rPr>
          <w:highlight w:val="white"/>
          <w:lang w:val="en-US"/>
        </w:rPr>
        <w:t>.</w:t>
      </w:r>
      <w:r w:rsidR="002D29D8" w:rsidRPr="00511BB7">
        <w:rPr>
          <w:highlight w:val="white"/>
          <w:lang w:val="en-US"/>
        </w:rPr>
        <w:t xml:space="preserve"> </w:t>
      </w:r>
      <w:r w:rsidRPr="00511BB7">
        <w:rPr>
          <w:highlight w:val="white"/>
          <w:lang w:val="en-US"/>
        </w:rPr>
        <w:t>This game typically involves two players: an investor and a trustee.</w:t>
      </w:r>
      <w:r w:rsidR="00866D1C" w:rsidRPr="00511BB7">
        <w:rPr>
          <w:highlight w:val="white"/>
          <w:lang w:val="en-US"/>
        </w:rPr>
        <w:t xml:space="preserve"> </w:t>
      </w:r>
      <w:r w:rsidRPr="00511BB7">
        <w:rPr>
          <w:highlight w:val="white"/>
          <w:lang w:val="en-US"/>
        </w:rPr>
        <w:t>The investor decides to inve</w:t>
      </w:r>
      <w:r w:rsidR="002D29D8" w:rsidRPr="00511BB7">
        <w:rPr>
          <w:highlight w:val="white"/>
          <w:lang w:val="en-US"/>
        </w:rPr>
        <w:t>s</w:t>
      </w:r>
      <w:r w:rsidRPr="00511BB7">
        <w:rPr>
          <w:highlight w:val="white"/>
          <w:lang w:val="en-US"/>
        </w:rPr>
        <w:t>t, give an endowment to the trustee, or keep it himself. If the investor invests the money, the amount sent is usually</w:t>
      </w:r>
      <w:r w:rsidR="0016715F" w:rsidRPr="00511BB7">
        <w:rPr>
          <w:highlight w:val="white"/>
          <w:lang w:val="en-US"/>
        </w:rPr>
        <w:t xml:space="preserve"> increased</w:t>
      </w:r>
      <w:r w:rsidRPr="00511BB7">
        <w:rPr>
          <w:highlight w:val="white"/>
          <w:lang w:val="en-US"/>
        </w:rPr>
        <w:t xml:space="preserve">. The trustee then decides to share the money with an investor or keep it all to himself. In a study of patients with schizophrenia, patients with schizophrenia invested less than controls during play with a cooperative </w:t>
      </w:r>
      <w:r w:rsidR="00866D1C" w:rsidRPr="00511BB7">
        <w:rPr>
          <w:highlight w:val="white"/>
          <w:lang w:val="en-US"/>
        </w:rPr>
        <w:t>partner but</w:t>
      </w:r>
      <w:r w:rsidRPr="00511BB7">
        <w:rPr>
          <w:highlight w:val="white"/>
          <w:lang w:val="en-US"/>
        </w:rPr>
        <w:t xml:space="preserve"> did not differ when playing with a deceptive partner. These findings suggest that they are impaired in adapting to changing environmental conditions, have reduced behavioral flexibility after negative feedback, and develop poor strategies. </w:t>
      </w:r>
      <w:r w:rsidRPr="00511BB7">
        <w:rPr>
          <w:lang w:val="en-US"/>
        </w:rPr>
        <w:t>Neuroimaging studies utilizing functional magnetic resonance imaging (fMRI) have provided valuable insights into the neural correlates of social cognition.</w:t>
      </w:r>
    </w:p>
    <w:p w14:paraId="1C6704B3" w14:textId="60C66CA0" w:rsidR="00D706ED" w:rsidRPr="00511BB7" w:rsidRDefault="00D706ED" w:rsidP="00511BB7">
      <w:pPr>
        <w:rPr>
          <w:lang w:val="en-US"/>
        </w:rPr>
      </w:pPr>
      <w:r w:rsidRPr="00511BB7">
        <w:rPr>
          <w:lang w:val="en-US"/>
        </w:rPr>
        <w:t xml:space="preserve">During the anticipation phase of the trust game in a safe environment, healthy individuals showed increased coupling between the right parietal cortex, the fusiform gyrus (FG), and the inferior/middle temporal gyrus. </w:t>
      </w:r>
      <w:r w:rsidRPr="00511BB7">
        <w:rPr>
          <w:highlight w:val="white"/>
          <w:lang w:val="en-US"/>
        </w:rPr>
        <w:t xml:space="preserve">During cooperative responses in trust games, lower BOLD signals were observed in the right TPJ in patients with schizophrenia. </w:t>
      </w:r>
      <w:r w:rsidRPr="00511BB7">
        <w:rPr>
          <w:lang w:val="en-US"/>
        </w:rPr>
        <w:t xml:space="preserve">The temporoparietal junction (TPJ) plays a crucial role in processes such as empathy, theory of mind, </w:t>
      </w:r>
      <w:r w:rsidR="0016715F" w:rsidRPr="00511BB7">
        <w:rPr>
          <w:lang w:val="en-US"/>
        </w:rPr>
        <w:t xml:space="preserve">and </w:t>
      </w:r>
      <w:r w:rsidRPr="00511BB7">
        <w:rPr>
          <w:lang w:val="en-US"/>
        </w:rPr>
        <w:t>social decision-making tasks</w:t>
      </w:r>
      <w:r w:rsidR="00784B7F" w:rsidRPr="00511BB7">
        <w:rPr>
          <w:lang w:val="en-US"/>
        </w:rPr>
        <w:fldChar w:fldCharType="begin"/>
      </w:r>
      <w:r w:rsidR="002D29D8" w:rsidRPr="00511BB7">
        <w:rPr>
          <w:lang w:val="en-US"/>
        </w:rPr>
        <w:instrText xml:space="preserve"> ADDIN ZOTERO_ITEM CSL_CITATION {"citationID":"RaPJMh7s","properties":{"formattedCitation":"\\super 12\\uc0\\u8211{}15\\nosupersub{}","plainCitation":"12–15","noteIndex":0},"citationItems":[{"id":"6X6wnGEa/NGZ2PUr5","uris":["http://zotero.org/users/9264269/items/GXVHRZDG"],"itemData":{"id":4774,"type":"article-journal","container-title":"Brain","DOI":"10.1093/brain/awr359","ISSN":"1460-2156, 0006-8950","issue":"3","language":"en","note":"number: 3","page":"976-984","source":"DOI.org (Crossref)","title":"To trust or not to trust: the dynamics of social interaction in psychosis","title-short":"To trust or not to trust","volume":"135","author":[{"family":"Fett","given":"Anne-Kathrin J."},{"family":"Shergill","given":"Sukhi S."},{"family":"Joyce","given":"Dan W."},{"family":"Riedl","given":"Arno"},{"family":"Strobel","given":"Martin"},{"family":"Gromann","given":"Paula M."},{"family":"Krabbendam","given":"Lydia"}],"issued":{"date-parts":[["2012",3]]}}},{"id":"6X6wnGEa/mH8YObW9","uris":["http://zotero.org/users/9264269/items/LMRHSXPU"],"itemData":{"id":4897,"type":"article-journal","container-title":"Neuroscience &amp; Biobehavioral Reviews","DOI":"10.1016/j.neubiorev.2014.01.009","ISSN":"0149-7634","language":"en","license":"https://www.elsevier.com/tdm/userlicense/1.0/","note":"publisher: Elsevier BV","page":"9-34","source":"Crossref","title":"Fractionating theory of mind: A meta-analysis of functional brain imaging studies","title-short":"Fractionating theory of mind","volume":"42","author":[{"family":"Schurz","given":"Matthias"},{"family":"Radua","given":"Joaquim"},{"family":"Aichhorn","given":"Markus"},{"family":"Richlan","given":"Fabio"},{"family":"Perner","given":"Josef"}],"issued":{"date-parts":[["2014",5]]}}},{"id":"6X6wnGEa/WEsNaYGh","uris":["http://zotero.org/users/9264269/items/33N8HYMY"],"itemData":{"id":4898,"type":"article-journal","abstract":"AbstractThis meta</w:instrText>
      </w:r>
      <w:r w:rsidR="002D29D8" w:rsidRPr="00511BB7">
        <w:rPr>
          <w:rFonts w:ascii="Cambria Math" w:hAnsi="Cambria Math" w:cs="Cambria Math"/>
          <w:lang w:val="en-US"/>
        </w:rPr>
        <w:instrText>‐</w:instrText>
      </w:r>
      <w:r w:rsidR="002D29D8" w:rsidRPr="00511BB7">
        <w:rPr>
          <w:lang w:val="en-US"/>
        </w:rPr>
        <w:instrText>analysis explores the location and function of brain areas involved in social cognition, or the capacity to understand people's behavioral intentions, social beliefs, and personality traits. On the basis of over 200 fMRI studies, it tests alternative theoretical proposals that attempt to explain how several brain areas process information relevant for social cognition. The results suggest that inferring temporary states such as goals, intentions, and desires of other people—even when they are false and unjust from our own perspective—strongly engages the temporo</w:instrText>
      </w:r>
      <w:r w:rsidR="002D29D8" w:rsidRPr="00511BB7">
        <w:rPr>
          <w:rFonts w:ascii="Cambria Math" w:hAnsi="Cambria Math" w:cs="Cambria Math"/>
          <w:lang w:val="en-US"/>
        </w:rPr>
        <w:instrText>‐</w:instrText>
      </w:r>
      <w:r w:rsidR="002D29D8" w:rsidRPr="00511BB7">
        <w:rPr>
          <w:lang w:val="en-US"/>
        </w:rPr>
        <w:instrText>parietal junction (TPJ). Inferring more enduring dispositions of others and the self, or interpersonal norms and scripts, engages the medial prefrontal cortex (mPFC), although temporal states can also activate the mPFC. Other candidate tasks reflecting general</w:instrText>
      </w:r>
      <w:r w:rsidR="002D29D8" w:rsidRPr="00511BB7">
        <w:rPr>
          <w:rFonts w:ascii="Cambria Math" w:hAnsi="Cambria Math" w:cs="Cambria Math"/>
          <w:lang w:val="en-US"/>
        </w:rPr>
        <w:instrText>‐</w:instrText>
      </w:r>
      <w:r w:rsidR="002D29D8" w:rsidRPr="00511BB7">
        <w:rPr>
          <w:lang w:val="en-US"/>
        </w:rPr>
        <w:instrText>purpose brain processes that may potentially subserve social cognition are briefly reviewed, such as sequence learning, causality detection, emotion processing, and executive functioning (action monitoring, attention, dual task monitoring, episodic memory retrieval), but none of them overlaps uniquely with the regions activated during social cognition. Hence, it appears that social cognition particularly engages the TPJ and mPFC regions. The available evidence is consistent with the role of a TPJ</w:instrText>
      </w:r>
      <w:r w:rsidR="002D29D8" w:rsidRPr="00511BB7">
        <w:rPr>
          <w:rFonts w:ascii="Cambria Math" w:hAnsi="Cambria Math" w:cs="Cambria Math"/>
          <w:lang w:val="en-US"/>
        </w:rPr>
        <w:instrText>‐</w:instrText>
      </w:r>
      <w:r w:rsidR="002D29D8" w:rsidRPr="00511BB7">
        <w:rPr>
          <w:lang w:val="en-US"/>
        </w:rPr>
        <w:instrText>related mirror system for inferring temporary goals and intentions at a relatively perceptual level of representation, and the mPFC as a module that integrates social information across time and allows reflection and representation of traits and norms, and presumably also of intentionality, at a more abstract cognitive level. Hum Brain Mapp, 2009. © 2008 Wiley</w:instrText>
      </w:r>
      <w:r w:rsidR="002D29D8" w:rsidRPr="00511BB7">
        <w:rPr>
          <w:rFonts w:ascii="Cambria Math" w:hAnsi="Cambria Math" w:cs="Cambria Math"/>
          <w:lang w:val="en-US"/>
        </w:rPr>
        <w:instrText>‐</w:instrText>
      </w:r>
      <w:r w:rsidR="002D29D8" w:rsidRPr="00511BB7">
        <w:rPr>
          <w:lang w:val="en-US"/>
        </w:rPr>
        <w:instrText>Liss, Inc.","container-title":"Human Brain Mapping","DOI":"10.1002/hbm.20547","ISSN":"1065-9471, 1097-0193","issue":"3","language":"en","license":"http://onlinelibrary.wiley.com/termsAndConditions#vor","note":"publisher: Wiley","page":"829-858","source":"Crossref","title":"Social cognition and the brain: A meta</w:instrText>
      </w:r>
      <w:r w:rsidR="002D29D8" w:rsidRPr="00511BB7">
        <w:rPr>
          <w:rFonts w:ascii="Cambria Math" w:hAnsi="Cambria Math" w:cs="Cambria Math"/>
          <w:lang w:val="en-US"/>
        </w:rPr>
        <w:instrText>‐</w:instrText>
      </w:r>
      <w:r w:rsidR="002D29D8" w:rsidRPr="00511BB7">
        <w:rPr>
          <w:lang w:val="en-US"/>
        </w:rPr>
        <w:instrText xml:space="preserve">analysis","title-short":"Social cognition and the brain","volume":"30","author":[{"family":"Van Overwalle","given":"Frank"}],"issued":{"date-parts":[["2009",3]]}}},{"id":"6X6wnGEa/lqMWeh3E","uris":["http://zotero.org/users/9264269/items/XGD9P2ZL"],"itemData":{"id":4900,"type":"article-journal","abstract":"You Must Be Human                      Are there specific brain structures associated with social cognition or with aspects of information processing that frequently occur together with social cognition?                          Carter              et al.                        (p.            109            ) invited subjects to play a simplified virtual poker game against either a human or a computer and examined brain scans collected during the game. The brains scans when the cards shown were used to predict the participant's decision 6 seconds later. Activity in one region, the temporal-parietal junction, was one of the best predictors of future decisions against a human opponent, but the single worst predictor against a computer opponent.","container-title":"Science","DOI":"10.1126/science.1219681","ISSN":"0036-8075, 1095-9203","issue":"6090","language":"en","note":"publisher: American Association for the Advancement of Science (AAAS)","page":"109-111","source":"Crossref","title":"A Distinct Role of the Temporal-Parietal Junction in Predicting Socially Guided Decisions","volume":"337","author":[{"family":"Carter","given":"R. McKell"},{"family":"Bowling","given":"Daniel L."},{"family":"Reeck","given":"Crystal"},{"family":"Huettel","given":"Scott A."}],"issued":{"date-parts":[["2012",7,6]]}}}],"schema":"https://github.com/citation-style-language/schema/raw/master/csl-citation.json"} </w:instrText>
      </w:r>
      <w:r w:rsidR="00784B7F" w:rsidRPr="00511BB7">
        <w:rPr>
          <w:lang w:val="en-US"/>
        </w:rPr>
        <w:fldChar w:fldCharType="separate"/>
      </w:r>
      <w:r w:rsidR="009B2F32" w:rsidRPr="00511BB7">
        <w:rPr>
          <w:vertAlign w:val="superscript"/>
        </w:rPr>
        <w:t>12–15</w:t>
      </w:r>
      <w:r w:rsidR="00784B7F" w:rsidRPr="00511BB7">
        <w:rPr>
          <w:lang w:val="en-US"/>
        </w:rPr>
        <w:fldChar w:fldCharType="end"/>
      </w:r>
      <w:r w:rsidRPr="00511BB7">
        <w:rPr>
          <w:lang w:val="en-US"/>
        </w:rPr>
        <w:t>. This diminished activation may reflect the underlying cognitive deficits that characterize the disorder, such as impaired theory of mind and difficulties in processing social cues</w:t>
      </w:r>
      <w:r w:rsidR="00B8622A" w:rsidRPr="00511BB7">
        <w:rPr>
          <w:lang w:val="en-US"/>
        </w:rPr>
        <w:fldChar w:fldCharType="begin"/>
      </w:r>
      <w:r w:rsidR="002D29D8" w:rsidRPr="00511BB7">
        <w:rPr>
          <w:lang w:val="en-US"/>
        </w:rPr>
        <w:instrText xml:space="preserve"> ADDIN ZOTERO_ITEM CSL_CITATION {"citationID":"SldYccNU","properties":{"formattedCitation":"\\super 16\\nosupersub{}","plainCitation":"16","noteIndex":0},"citationItems":[{"id":"6X6wnGEa/uZucAIsN","uris":["http://zotero.org/users/9264269/items/PMLLEURF"],"itemData":{"id":4785,"type":"article-journal","container-title":"The World Journal of Biological Psychiatry","DOI":"10.1080/15622975.2017.1324176","ISSN":"1562-2975, 1814-1412","issue":"sup3","journalAbbreviation":"The World Journal of Biological Psychiatry","language":"en","note":"number: sup3","page":"S86-S96","source":"DOI.org (Crossref)","title":"Emotion recognition and theory of mind in schizophrenia: A meta-analysis of neuroimaging studies","title-short":"Emotion recognition and theory of mind in schizophrenia","volume":"19","author":[{"family":"Jáni","given":"Martin"},{"family":"Kašpárek","given":"Tomáš"}],"issued":{"date-parts":[["2018",11,15]]}}}],"schema":"https://github.com/citation-style-language/schema/raw/master/csl-citation.json"} </w:instrText>
      </w:r>
      <w:r w:rsidR="00B8622A" w:rsidRPr="00511BB7">
        <w:rPr>
          <w:lang w:val="en-US"/>
        </w:rPr>
        <w:fldChar w:fldCharType="separate"/>
      </w:r>
      <w:r w:rsidR="009B2F32" w:rsidRPr="00511BB7">
        <w:rPr>
          <w:vertAlign w:val="superscript"/>
        </w:rPr>
        <w:t>16</w:t>
      </w:r>
      <w:r w:rsidR="00B8622A" w:rsidRPr="00511BB7">
        <w:rPr>
          <w:lang w:val="en-US"/>
        </w:rPr>
        <w:fldChar w:fldCharType="end"/>
      </w:r>
      <w:r w:rsidRPr="00511BB7">
        <w:rPr>
          <w:lang w:val="en-US"/>
        </w:rPr>
        <w:t>.</w:t>
      </w:r>
    </w:p>
    <w:p w14:paraId="372BFD5A" w14:textId="77777777" w:rsidR="00D706ED" w:rsidRPr="00511BB7" w:rsidRDefault="00D706ED" w:rsidP="00511BB7">
      <w:pPr>
        <w:rPr>
          <w:lang w:val="en-US"/>
        </w:rPr>
      </w:pPr>
    </w:p>
    <w:p w14:paraId="2DA3339F" w14:textId="385A40AB" w:rsidR="00D706ED" w:rsidRPr="00511BB7" w:rsidRDefault="00D706ED" w:rsidP="00511BB7">
      <w:pPr>
        <w:rPr>
          <w:lang w:val="en-US"/>
        </w:rPr>
      </w:pPr>
      <w:r w:rsidRPr="00511BB7">
        <w:rPr>
          <w:lang w:val="en-US"/>
        </w:rPr>
        <w:t xml:space="preserve">Social interaction and social functioning involve </w:t>
      </w:r>
      <w:r w:rsidR="00866D1C" w:rsidRPr="00511BB7">
        <w:rPr>
          <w:lang w:val="en-US"/>
        </w:rPr>
        <w:t>many</w:t>
      </w:r>
      <w:r w:rsidRPr="00511BB7">
        <w:rPr>
          <w:lang w:val="en-US"/>
        </w:rPr>
        <w:t xml:space="preserve"> cognitive processes, including social perception, understanding the actions of others, observational social learning, and social decision making. </w:t>
      </w:r>
      <w:r w:rsidR="00866D1C" w:rsidRPr="00511BB7">
        <w:rPr>
          <w:lang w:val="en-US"/>
        </w:rPr>
        <w:t>To</w:t>
      </w:r>
      <w:r w:rsidRPr="00511BB7">
        <w:rPr>
          <w:lang w:val="en-US"/>
        </w:rPr>
        <w:t xml:space="preserve"> adapt to a rapidly changing world, the brain makes numerous predictions. </w:t>
      </w:r>
      <w:r w:rsidR="00817FB0" w:rsidRPr="00511BB7">
        <w:rPr>
          <w:lang w:val="en-US"/>
        </w:rPr>
        <w:t xml:space="preserve">Predictive mechanisms play a role in social communication and interpersonal interactions, affecting daily functioning. </w:t>
      </w:r>
      <w:r w:rsidRPr="00511BB7">
        <w:rPr>
          <w:lang w:val="en-US"/>
        </w:rPr>
        <w:t>Motor control, perceptual inference, and reward-based learning occur through constant updating of predictions based on error</w:t>
      </w:r>
      <w:r w:rsidR="00112D49" w:rsidRPr="00511BB7">
        <w:rPr>
          <w:lang w:val="en-US"/>
        </w:rPr>
        <w:fldChar w:fldCharType="begin"/>
      </w:r>
      <w:r w:rsidR="002D29D8" w:rsidRPr="00511BB7">
        <w:rPr>
          <w:lang w:val="en-US"/>
        </w:rPr>
        <w:instrText xml:space="preserve"> ADDIN ZOTERO_ITEM CSL_CITATION {"citationID":"nvWyXGAx","properties":{"formattedCitation":"\\super 17\\uc0\\u8211{}19\\nosupersub{}","plainCitation":"17–19","noteIndex":0},"citationItems":[{"id":"6X6wnGEa/s7aDgVSq","uris":["http://zotero.org/users/9264269/items/AJG7LN5S"],"itemData":{"id":4902,"type":"article-journal","container-title":"Neural Networks","DOI":"10.1016/s0893-6080(96)00035-4","ISSN":"0893-6080","issue":"8","language":"en","license":"https://www.elsevier.com/tdm/userlicense/1.0/","note":"publisher: Elsevier BV","page":"1265-1279","source":"Crossref","title":"Forward Models for Physiological Motor Control","volume":"9","author":[{"family":"Miall","given":"R.C."},{"family":"Wolpert","given":"D.M."}],"issued":{"date-parts":[["1996",11]]}}},{"id":"6X6wnGEa/gFMHu6ZE","uris":["http://zotero.org/users/9264269/items/DI7W85X3"],"itemData":{"id":4903,"type":"article-journal","abstract":"Associative learning enables animals to anticipate the occurrence of important outcomes. Learning occurs when the actual outcome differs from the predicted outcome, resulting in a prediction error. Neurons in several brain structures appear to code prediction errors in relation to rewards, punishments, external stimuli, and behavioral reactions. In one form, dopamine neurons, norepinephrine neurons, and nucleus basalis neurons broadcast prediction errors as global reinforcement or teaching signals to large postsynaptic structures. In other cases, error signals are coded by selected neurons in the cerebellum, superior colliculus, frontal eye fields, parietal cortex, striatum, and visual system, where they influence specific subgroups of neurons. Prediction errors can be used in postsynaptic structures for the immediate selection of behavior or for synaptic changes underlying behavioral learning. The coding of prediction errors may represent a basic mode of brain function that may also contribute to the processing of sensory information and the short-term control of behavior.","container-title":"Annual Review of Neuroscience","DOI":"10.1146/annurev.neuro.23.1.473","ISSN":"0147-006X, 1545-4126","issue":"1","journalAbbreviation":"Annu. Rev. Neurosci.","language":"en","note":"publisher: Annual Reviews","page":"473-500","source":"Crossref","title":"Neuronal Coding of Prediction Errors","volume":"23","author":[{"family":"Schultz","given":"Wolfram"},{"family":"Dickinson","given":"Anthony"}],"issued":{"date-parts":[["2000",3]]}}},{"id":"6X6wnGEa/6Cw3dAzO","uris":["http://zotero.org/users/9264269/items/E6JURRP9"],"itemData":{"id":373,"type":"article-journal","abstract":"This paper considers prediction and perceptual categorization as an inference problem that is solved by the brain. We assume that the brain models the world as a hierarchy or cascade of dynamical systems that encode causal structure in the sensorium. Perception is equated with the optimization or inversion of these internal models, to explain sensory data. Given a model of how sensory data are generated, we can invoke a generic approach to model inversion, based on a free energy bound on the model's evidence. The ensuing free-energy formulation furnishes equations that prescribe the process of recognition, i.e. the dynamics of neuronal activity that represent the causes of sensory input. Here, we focus on a very general model, whose hierarchical and dynamical structure enables simulated brains to recognize and predict trajectories or sequences of sensory states. We first review hierarchical dynamical models and their inversion. We then show that the brain has the necessary infrastructure to implement this inversion and illustrate this point using synthetic birds that can recognize and categorize birdsongs. © 2009 The Royal Society.","container-title":"Philosophical Transactions of the Royal Society B: Biological Sciences","DOI":"10.1098/rstb.2008.0300","ISSN":"14712970","issue":"1521","note":"PMID: 19528002","page":"1211–1221","title":"Predictive coding under the free-energy principle","volume":"364","author":[{"family":"Friston","given":"Karl"},{"family":"Kiebel","given":"Stefan"}],"issued":{"date-parts":[["2009"]]}}}],"schema":"https://github.com/citation-style-language/schema/raw/master/csl-citation.json"} </w:instrText>
      </w:r>
      <w:r w:rsidR="00112D49" w:rsidRPr="00511BB7">
        <w:rPr>
          <w:lang w:val="en-US"/>
        </w:rPr>
        <w:fldChar w:fldCharType="separate"/>
      </w:r>
      <w:r w:rsidR="00B92CBD" w:rsidRPr="00511BB7">
        <w:rPr>
          <w:vertAlign w:val="superscript"/>
        </w:rPr>
        <w:t>17–19</w:t>
      </w:r>
      <w:r w:rsidR="00112D49" w:rsidRPr="00511BB7">
        <w:rPr>
          <w:lang w:val="en-US"/>
        </w:rPr>
        <w:fldChar w:fldCharType="end"/>
      </w:r>
      <w:r w:rsidRPr="00511BB7">
        <w:rPr>
          <w:lang w:val="en-US"/>
        </w:rPr>
        <w:t xml:space="preserve"> called prediction error (PE). Prediction error refers to </w:t>
      </w:r>
      <w:r w:rsidR="0016715F" w:rsidRPr="00511BB7">
        <w:rPr>
          <w:lang w:val="en-US"/>
        </w:rPr>
        <w:t xml:space="preserve">a </w:t>
      </w:r>
      <w:r w:rsidRPr="00511BB7">
        <w:rPr>
          <w:lang w:val="en-US"/>
        </w:rPr>
        <w:t xml:space="preserve">mismatch between </w:t>
      </w:r>
      <w:r w:rsidR="0016715F" w:rsidRPr="00511BB7">
        <w:rPr>
          <w:lang w:val="en-US"/>
        </w:rPr>
        <w:t xml:space="preserve">the </w:t>
      </w:r>
      <w:r w:rsidRPr="00511BB7">
        <w:rPr>
          <w:lang w:val="en-US"/>
        </w:rPr>
        <w:t xml:space="preserve">prior prediction and </w:t>
      </w:r>
      <w:r w:rsidR="0016715F" w:rsidRPr="00511BB7">
        <w:rPr>
          <w:lang w:val="en-US"/>
        </w:rPr>
        <w:t xml:space="preserve">the </w:t>
      </w:r>
      <w:r w:rsidRPr="00511BB7">
        <w:rPr>
          <w:lang w:val="en-US"/>
        </w:rPr>
        <w:t>actual results. If the outcome is better than expected</w:t>
      </w:r>
      <w:r w:rsidR="0016715F" w:rsidRPr="00511BB7">
        <w:rPr>
          <w:lang w:val="en-US"/>
        </w:rPr>
        <w:t>,</w:t>
      </w:r>
      <w:r w:rsidRPr="00511BB7">
        <w:rPr>
          <w:lang w:val="en-US"/>
        </w:rPr>
        <w:t xml:space="preserve"> it's called positive PE</w:t>
      </w:r>
      <w:r w:rsidR="0016715F" w:rsidRPr="00511BB7">
        <w:rPr>
          <w:lang w:val="en-US"/>
        </w:rPr>
        <w:t>,</w:t>
      </w:r>
      <w:r w:rsidRPr="00511BB7">
        <w:rPr>
          <w:lang w:val="en-US"/>
        </w:rPr>
        <w:t xml:space="preserve"> and if the outcome is worse than expected</w:t>
      </w:r>
      <w:r w:rsidR="0016715F" w:rsidRPr="00511BB7">
        <w:rPr>
          <w:lang w:val="en-US"/>
        </w:rPr>
        <w:t>,</w:t>
      </w:r>
      <w:r w:rsidRPr="00511BB7">
        <w:rPr>
          <w:lang w:val="en-US"/>
        </w:rPr>
        <w:t xml:space="preserve"> it is called negative PE. Effective learning occurs by monitoring prediction errors</w:t>
      </w:r>
      <w:r w:rsidR="005F11A5" w:rsidRPr="00511BB7">
        <w:rPr>
          <w:lang w:val="en-US"/>
        </w:rPr>
        <w:fldChar w:fldCharType="begin"/>
      </w:r>
      <w:r w:rsidR="002D29D8" w:rsidRPr="00511BB7">
        <w:rPr>
          <w:lang w:val="en-US"/>
        </w:rPr>
        <w:instrText xml:space="preserve"> ADDIN ZOTERO_ITEM CSL_CITATION {"citationID":"MUCNjKSq","properties":{"formattedCitation":"\\super 20\\nosupersub{}","plainCitation":"20","noteIndex":0},"citationItems":[{"id":"6X6wnGEa/ijgHknK9","uris":["http://zotero.org/users/9264269/items/2VBS8JKB"],"itemData":{"id":4763,"type":"article-journal","container-title":"Dialogues in Clinical Neuroscience","DOI":"10.31887/DCNS.2016.18.1/wschultz","ISSN":"1958-5969","issue":"1","journalAbbreviation":"Dialogues in Clinical Neuroscience","language":"en","note":"number: 1","page":"23-32","source":"DOI.org (Crossref)","title":"Dopamine reward prediction error coding","volume":"18","author":[{"family":"Schultz","given":"Wolfram"}],"issued":{"date-parts":[["2016",3,31]]}}}],"schema":"https://github.com/citation-style-language/schema/raw/master/csl-citation.json"} </w:instrText>
      </w:r>
      <w:r w:rsidR="005F11A5" w:rsidRPr="00511BB7">
        <w:rPr>
          <w:lang w:val="en-US"/>
        </w:rPr>
        <w:fldChar w:fldCharType="separate"/>
      </w:r>
      <w:r w:rsidR="005F11A5" w:rsidRPr="00511BB7">
        <w:rPr>
          <w:vertAlign w:val="superscript"/>
        </w:rPr>
        <w:t>20</w:t>
      </w:r>
      <w:r w:rsidR="005F11A5" w:rsidRPr="00511BB7">
        <w:rPr>
          <w:lang w:val="en-US"/>
        </w:rPr>
        <w:fldChar w:fldCharType="end"/>
      </w:r>
      <w:r w:rsidRPr="00511BB7">
        <w:rPr>
          <w:lang w:val="en-US"/>
        </w:rPr>
        <w:t>. Being able to predict the consequences of our actions is essential for effective decision</w:t>
      </w:r>
      <w:r w:rsidR="00817FB0" w:rsidRPr="00511BB7">
        <w:rPr>
          <w:lang w:val="en-US"/>
        </w:rPr>
        <w:t>-</w:t>
      </w:r>
      <w:r w:rsidRPr="00511BB7">
        <w:rPr>
          <w:lang w:val="en-US"/>
        </w:rPr>
        <w:t>making. The TPJ has been shown to play a role in social prediction errors</w:t>
      </w:r>
      <w:r w:rsidR="00B2444A" w:rsidRPr="00511BB7">
        <w:rPr>
          <w:lang w:val="en-US"/>
        </w:rPr>
        <w:fldChar w:fldCharType="begin"/>
      </w:r>
      <w:r w:rsidR="002D29D8" w:rsidRPr="00511BB7">
        <w:rPr>
          <w:lang w:val="en-US"/>
        </w:rPr>
        <w:instrText xml:space="preserve"> ADDIN ZOTERO_ITEM CSL_CITATION {"citationID":"ZohvJT8K","properties":{"formattedCitation":"\\super 21\\nosupersub{}","plainCitation":"21","noteIndex":0},"citationItems":[{"id":"6X6wnGEa/7yLOX1Iv","uris":["http://zotero.org/users/9264269/items/ZKEVK6BB"],"itemData":{"id":4904,"type":"article-journal","abstract":"Abstract               How do people update their impressions of close others? Although people may be motivated to maintain their positive impressions, they may also update their impressions when their expectations are violated (i.e. prediction error). Combining neuroimaging and computational modeling, we test the hypothesis that brain regions associated with theory of mind, especially right temporoparietal junction (rTPJ), underpin both motivated impression maintenance and impression updating evoked by prediction error. Participants had money either given to or taken away from them by a friend or a stranger and were then asked to rate each partner on trustworthiness and closeness across trials. Overall, participants engaged in less impression updating for friends vs strangers. Decreased rTPJ activity in response to a friend’s negative behavior (taking money) was associated with reduced negative updating and increased positive ratings of the friend. However, to the extent that participants did update their impressions (more negative ratings) of friends, this behavioral pattern was explained by greater prediction error and greater rTPJ activity. These findings suggest that rTPJ recruitment represents the integration of prediction error signals and the capacity to overcome people’s motivation to maintain positive impressions of friends in the face of conflicting evidence.","container-title":"Social Cognitive and Affective Neuroscience","DOI":"10.1093/scan/nsaa072","ISSN":"1749-5016, 1749-5024","issue":"8","language":"en","license":"http://creativecommons.org/licenses/by-nc-nd/4.0/","note":"publisher: Oxford University Press (OUP)","page":"772-781","source":"Crossref","title":"The role of right temporoparietal junction in processing social prediction error across relationship contexts","volume":"16","author":[{"family":"Park","given":"BoKyung"},{"family":"Fareri","given":"Dominic"},{"family":"Delgado","given":"Mauricio"},{"family":"Young","given":"Liane"}],"issued":{"date-parts":[["2021",8,5]]}}}],"schema":"https://github.com/citation-style-language/schema/raw/master/csl-citation.json"} </w:instrText>
      </w:r>
      <w:r w:rsidR="00B2444A" w:rsidRPr="00511BB7">
        <w:rPr>
          <w:lang w:val="en-US"/>
        </w:rPr>
        <w:fldChar w:fldCharType="separate"/>
      </w:r>
      <w:r w:rsidR="00B2444A" w:rsidRPr="00511BB7">
        <w:rPr>
          <w:vertAlign w:val="superscript"/>
        </w:rPr>
        <w:t>21</w:t>
      </w:r>
      <w:r w:rsidR="00B2444A" w:rsidRPr="00511BB7">
        <w:rPr>
          <w:lang w:val="en-US"/>
        </w:rPr>
        <w:fldChar w:fldCharType="end"/>
      </w:r>
      <w:r w:rsidRPr="00511BB7">
        <w:rPr>
          <w:lang w:val="en-US"/>
        </w:rPr>
        <w:t>. Studies have shown that patients with schizophrenia demonstrate deficits in learning from social feedback, which may be linked to abnormal activation in the TPJ and other related brain regions</w:t>
      </w:r>
      <w:r w:rsidR="00413D67" w:rsidRPr="00511BB7">
        <w:rPr>
          <w:lang w:val="en-US"/>
        </w:rPr>
        <w:fldChar w:fldCharType="begin"/>
      </w:r>
      <w:r w:rsidR="002D29D8" w:rsidRPr="00511BB7">
        <w:rPr>
          <w:lang w:val="en-US"/>
        </w:rPr>
        <w:instrText xml:space="preserve"> ADDIN ZOTERO_ITEM CSL_CITATION {"citationID":"E4GnW4Yd","properties":{"formattedCitation":"\\super 22\\nosupersub{}","plainCitation":"22","noteIndex":0},"citationItems":[{"id":"6X6wnGEa/p63sfxns","uris":["http://zotero.org/users/9264269/items/AAT9R79Q"],"itemData":{"id":4802,"type":"article-journal","abstract":"Abstract\n            \n              Background\n              Psychosis is characterized by problems in social functioning that exist well before illness onset, and in individuals at clinical high risk (CHR) for psychosis. Trust is an essential element for social interactions that is impaired in psychosis. In the trust game, chronic patients showed reduced baseline trust, impaired response to positive social feedback, and attenuated brain activation in reward and mentalizing areas. We investigated whether first-episode psychosis patients (FEP) and CHR show similar abnormalities in the neural and behavioral mechanisms underlying trust.\n            \n            \n              Methods\n              Twenty-two FEP, 17 CHR, and 43 healthy controls performed two trust games, with a cooperative and an unfair partner in the fMRI scanner. Region of interest analyses were performed on mentalizing and reward processing areas, during the investment and outcome phases of the games.\n            \n            \n              Results\n              Compared with healthy controls, FEP and CHR showed reduced baseline trust, but like controls, learned to trust in response to cooperative and unfair feedback. Symptom severity was not associated with baseline trust, however in FEP associated with reduced response to feedback. The only group differences in brain activation were that CHR recruited the temporo-parietal junction (TPJ) more than FEP and controls during investment in the unfair condition. This hyper-activation in CHR was associated with greater symptom severity.\n            \n            \n              Conclusions\n              Reduced baseline trust may be associated with risk for psychotic illness, or generally with poor mental health. Feedback learning is still intact in CHR and FEP, as opposed to chronic patients. CHR however show distinct neural activation patterns of hyper-activation of the TPJ.","container-title":"Psychological Medicine","DOI":"10.1017/S003329171800140X","ISSN":"0033-2917, 1469-8978","issue":"5","journalAbbreviation":"Psychol. Med.","language":"en","note":"number: 5","page":"780-790","source":"DOI.org (Crossref)","title":"Learning to trust: social feedback normalizes trust behavior in first-episode psychosis and clinical high risk","title-short":"Learning to trust","volume":"49","author":[{"family":"Lemmers-Jansen","given":"Imke L. J."},{"family":"Fett","given":"Anne-Kathrin J."},{"family":"Hanssen","given":"Esther"},{"family":"Veltman","given":"Dick J."},{"family":"Krabbendam","given":"Lydia"}],"issued":{"date-parts":[["2019",4]]}}}],"schema":"https://github.com/citation-style-language/schema/raw/master/csl-citation.json"} </w:instrText>
      </w:r>
      <w:r w:rsidR="00413D67" w:rsidRPr="00511BB7">
        <w:rPr>
          <w:lang w:val="en-US"/>
        </w:rPr>
        <w:fldChar w:fldCharType="separate"/>
      </w:r>
      <w:r w:rsidR="00413D67" w:rsidRPr="00511BB7">
        <w:rPr>
          <w:vertAlign w:val="superscript"/>
        </w:rPr>
        <w:t>22</w:t>
      </w:r>
      <w:r w:rsidR="00413D67" w:rsidRPr="00511BB7">
        <w:rPr>
          <w:lang w:val="en-US"/>
        </w:rPr>
        <w:fldChar w:fldCharType="end"/>
      </w:r>
      <w:r w:rsidRPr="00511BB7">
        <w:rPr>
          <w:lang w:val="en-US"/>
        </w:rPr>
        <w:t>. These neural disruptions can lead to maladaptive social behaviors, such as distrust and social withdrawal, which further exacerbate the challenges faced by individuals with schizophrenia in their daily lives.</w:t>
      </w:r>
    </w:p>
    <w:p w14:paraId="69003101" w14:textId="77777777" w:rsidR="00D706ED" w:rsidRPr="00511BB7" w:rsidRDefault="00D706ED" w:rsidP="00511BB7">
      <w:pPr>
        <w:rPr>
          <w:lang w:val="en-US"/>
        </w:rPr>
      </w:pPr>
    </w:p>
    <w:p w14:paraId="0185B10A" w14:textId="503DAF32" w:rsidR="00D706ED" w:rsidRPr="00511BB7" w:rsidRDefault="00D706ED" w:rsidP="00511BB7">
      <w:pPr>
        <w:rPr>
          <w:lang w:val="en-US"/>
        </w:rPr>
      </w:pPr>
      <w:r w:rsidRPr="00511BB7">
        <w:rPr>
          <w:lang w:val="en-US"/>
        </w:rPr>
        <w:t>There are many studies indicating that PE is impaired in schizophrenia. Deactivation was detected in the right superior frontal lobe and inferior frontal lobes during PE compared to healthy controls. Increased activation was seen in the PCC, which is part of the DMN, indicating impairment in the estimation of self-worth in the schizophrenia group</w:t>
      </w:r>
      <w:r w:rsidR="00984E65" w:rsidRPr="00511BB7">
        <w:rPr>
          <w:lang w:val="en-US"/>
        </w:rPr>
        <w:fldChar w:fldCharType="begin"/>
      </w:r>
      <w:r w:rsidR="002D29D8" w:rsidRPr="00511BB7">
        <w:rPr>
          <w:lang w:val="en-US"/>
        </w:rPr>
        <w:instrText xml:space="preserve"> ADDIN ZOTERO_ITEM CSL_CITATION {"citationID":"FVUlgf5X","properties":{"formattedCitation":"\\super 23\\nosupersub{}","plainCitation":"23","noteIndex":0},"citationItems":[{"id":"6X6wnGEa/1zqzozh8","uris":["http://zotero.org/users/9264269/items/TYJAVZZB"],"itemData":{"id":4804,"type":"article-journal","container-title":"Human Brain Mapping","DOI":"10.1002/hbm.25453","ISSN":"1065-9471, 1097-0193","issue":"11","journalAbbreviation":"Hum Brain Mapp","language":"en","note":"number: 11","page":"3547-3560","source":"DOI.org (Crossref)","title":"Abnormal prediction error processing in schizophrenia and depression","volume":"42","author":[{"family":"Yaple","given":"Zachary Adam"},{"family":"Tolomeo","given":"Serenella"},{"family":"Yu","given":"Rongjun"}],"issued":{"date-parts":[["2021",8]]}}}],"schema":"https://github.com/citation-style-language/schema/raw/master/csl-citation.json"} </w:instrText>
      </w:r>
      <w:r w:rsidR="00984E65" w:rsidRPr="00511BB7">
        <w:rPr>
          <w:lang w:val="en-US"/>
        </w:rPr>
        <w:fldChar w:fldCharType="separate"/>
      </w:r>
      <w:r w:rsidR="00984E65" w:rsidRPr="00511BB7">
        <w:rPr>
          <w:vertAlign w:val="superscript"/>
        </w:rPr>
        <w:t>23</w:t>
      </w:r>
      <w:r w:rsidR="00984E65" w:rsidRPr="00511BB7">
        <w:rPr>
          <w:lang w:val="en-US"/>
        </w:rPr>
        <w:fldChar w:fldCharType="end"/>
      </w:r>
      <w:r w:rsidRPr="00511BB7">
        <w:rPr>
          <w:lang w:val="en-US"/>
        </w:rPr>
        <w:t xml:space="preserve">. In negative prediction error, differences in </w:t>
      </w:r>
      <w:proofErr w:type="spellStart"/>
      <w:r w:rsidRPr="00511BB7">
        <w:rPr>
          <w:lang w:val="en-US"/>
        </w:rPr>
        <w:t>mPFC</w:t>
      </w:r>
      <w:proofErr w:type="spellEnd"/>
      <w:r w:rsidRPr="00511BB7">
        <w:rPr>
          <w:lang w:val="en-US"/>
        </w:rPr>
        <w:t xml:space="preserve"> and right middle frontal cortex activations have been observed</w:t>
      </w:r>
      <w:r w:rsidR="00E70585" w:rsidRPr="00511BB7">
        <w:rPr>
          <w:lang w:val="en-US"/>
        </w:rPr>
        <w:fldChar w:fldCharType="begin"/>
      </w:r>
      <w:r w:rsidR="002D29D8" w:rsidRPr="00511BB7">
        <w:rPr>
          <w:lang w:val="en-US"/>
        </w:rPr>
        <w:instrText xml:space="preserve"> ADDIN ZOTERO_ITEM CSL_CITATION {"citationID":"VkWPWgek","properties":{"formattedCitation":"\\super 23,24\\nosupersub{}","plainCitation":"23,24","noteIndex":0},"citationItems":[{"id":"6X6wnGEa/1zqzozh8","uris":["http://zotero.org/users/9264269/items/TYJAVZZB"],"itemData":{"id":4804,"type":"article-journal","container-title":"Human Brain Mapping","DOI":"10.1002/hbm.25453","ISSN":"1065-9471, 1097-0193","issue":"11","journalAbbreviation":"Hum Brain Mapp","language":"en","note":"number: 11","page":"3547-3560","source":"DOI.org (Crossref)","title":"Abnormal prediction error processing in schizophrenia and depression","volume":"42","author":[{"family":"Yaple","given":"Zachary Adam"},{"family":"Tolomeo","given":"Serenella"},{"family":"Yu","given":"Rongjun"}],"issued":{"date-parts":[["2021",8]]}}},{"id":"6X6wnGEa/AdePRu8K","uris":["http://zotero.org/users/9264269/items/6CH4QNWF"],"itemData":{"id":4905,"type":"article-journal","container-title":"Journal of Abnormal Psychology","DOI":"10.1037/abn0000137","ISSN":"1939-1846, 0021-843X","issue":"3","language":"en","license":"http://www.apa.org/pubs/journals/resources/open-access.aspx","note":"publisher: American Psychological Association (APA)","page":"453-469","source":"Crossref","title":"Frontal-striatum dysfunction during reward processing: Relationships to amotivation in schizophrenia.","title-short":"Frontal-striatum dysfunction during reward processing","volume":"125","author":[{"family":"Chung","given":"Yu Sun"},{"family":"Barch","given":"Deanna M."}],"issued":{"date-parts":[["2016",4]]}}}],"schema":"https://github.com/citation-style-language/schema/raw/master/csl-citation.json"} </w:instrText>
      </w:r>
      <w:r w:rsidR="00E70585" w:rsidRPr="00511BB7">
        <w:rPr>
          <w:lang w:val="en-US"/>
        </w:rPr>
        <w:fldChar w:fldCharType="separate"/>
      </w:r>
      <w:r w:rsidR="00E70585" w:rsidRPr="00511BB7">
        <w:rPr>
          <w:vertAlign w:val="superscript"/>
        </w:rPr>
        <w:t>23,24</w:t>
      </w:r>
      <w:r w:rsidR="00E70585" w:rsidRPr="00511BB7">
        <w:rPr>
          <w:lang w:val="en-US"/>
        </w:rPr>
        <w:fldChar w:fldCharType="end"/>
      </w:r>
      <w:r w:rsidRPr="00511BB7">
        <w:rPr>
          <w:lang w:val="en-US"/>
        </w:rPr>
        <w:t>. In positive prediction error, impairments are manifested by deactivation in PFC, which may explain the avolition among negative findings</w:t>
      </w:r>
      <w:r w:rsidR="005E057C" w:rsidRPr="00511BB7">
        <w:rPr>
          <w:lang w:val="en-US"/>
        </w:rPr>
        <w:fldChar w:fldCharType="begin"/>
      </w:r>
      <w:r w:rsidR="002D29D8" w:rsidRPr="00511BB7">
        <w:rPr>
          <w:lang w:val="en-US"/>
        </w:rPr>
        <w:instrText xml:space="preserve"> ADDIN ZOTERO_ITEM CSL_CITATION {"citationID":"SxzsFpqA","properties":{"formattedCitation":"\\super 25\\nosupersub{}","plainCitation":"25","noteIndex":0},"citationItems":[{"id":"6X6wnGEa/xf7rflnh","uris":["http://zotero.org/users/9264269/items/2MF4KWPP"],"itemData":{"id":4776,"type":"article-journal","abstract":"Abstract\n            Schizophrenia is a severe psychiatric disorder affecting 21 million people worldwide. People with schizophrenia suffer from symptoms including psychosis and delusions, apathy, anhedonia, and cognitive deficits. Strikingly, schizophrenia is characterised by a learning paradox involving difficulties learning from rewarding events, whilst simultaneously ‘overlearning’ about irrelevant or neutral information. While dysfunction in dopaminergic signalling has long been linked to the pathophysiology of schizophrenia, a cohesive framework that accounts for this learning paradox remains elusive. Recently, there has been an explosion of new research investigating how dopamine contributes to reinforcement learning, which illustrates that midbrain dopamine contributes in complex ways to reinforcement learning, not previously envisioned. This new data brings new possibilities for how dopamine signalling contributes to the symptomatology of schizophrenia. Building on recent work, we present a new neural framework for how we might envision specific dopamine circuits contributing to this learning paradox in schizophrenia in the context of models of reinforcement learning. Further, we discuss avenues of preclinical research with the use of cutting-edge neuroscience techniques where aspects of this model may be tested. Ultimately, it is hoped that this review will spur to action more research utilising specific reinforcement learning paradigms in preclinical models of schizophrenia, to reconcile seemingly disparate symptomatology and develop more efficient therapeutics.","container-title":"Neuropsychopharmacology","DOI":"10.1038/s41386-021-01188-y","ISSN":"0893-133X, 1740-634X","issue":"3","journalAbbreviation":"Neuropsychopharmacol.","language":"en","note":"number: 3","page":"628-640","source":"DOI.org (Crossref)","title":"The prediction-error hypothesis of schizophrenia: new data point to circuit-specific changes in dopamine activity","title-short":"The prediction-error hypothesis of schizophrenia","volume":"47","author":[{"family":"Millard","given":"Samuel J."},{"family":"Bearden","given":"Carrie E."},{"family":"Karlsgodt","given":"Katherine H."},{"family":"Sharpe","given":"Melissa J."}],"issued":{"date-parts":[["2022",2]]}}}],"schema":"https://github.com/citation-style-language/schema/raw/master/csl-citation.json"} </w:instrText>
      </w:r>
      <w:r w:rsidR="005E057C" w:rsidRPr="00511BB7">
        <w:rPr>
          <w:lang w:val="en-US"/>
        </w:rPr>
        <w:fldChar w:fldCharType="separate"/>
      </w:r>
      <w:r w:rsidR="005E057C" w:rsidRPr="00511BB7">
        <w:rPr>
          <w:vertAlign w:val="superscript"/>
        </w:rPr>
        <w:t>25</w:t>
      </w:r>
      <w:r w:rsidR="005E057C" w:rsidRPr="00511BB7">
        <w:rPr>
          <w:lang w:val="en-US"/>
        </w:rPr>
        <w:fldChar w:fldCharType="end"/>
      </w:r>
      <w:r w:rsidRPr="00511BB7">
        <w:rPr>
          <w:lang w:val="en-US"/>
        </w:rPr>
        <w:t>. It has also been suggested that impaired PE calculations in schizophrenia may cause delusions</w:t>
      </w:r>
      <w:r w:rsidR="009B3228" w:rsidRPr="00511BB7">
        <w:rPr>
          <w:lang w:val="en-US"/>
        </w:rPr>
        <w:fldChar w:fldCharType="begin"/>
      </w:r>
      <w:r w:rsidR="002D29D8" w:rsidRPr="00511BB7">
        <w:rPr>
          <w:lang w:val="en-US"/>
        </w:rPr>
        <w:instrText xml:space="preserve"> ADDIN ZOTERO_ITEM CSL_CITATION {"citationID":"md47mSz6","properties":{"formattedCitation":"\\super 26,27\\nosupersub{}","plainCitation":"26,27","noteIndex":0},"citationItems":[{"id":"6X6wnGEa/QjUsQgPt","uris":["http://zotero.org/users/9264269/items/MJBHHHMK"],"itemData":{"id":4909,"type":"article-journal","container-title":"Brain","DOI":"10.1093/brain/awm173","ISSN":"0006-8950, 1460-2156","issue":"9","language":"en","note":"publisher: Oxford University Press (OUP)","page":"2387-2400","source":"Crossref","title":"Disrupted prediction-error signal in psychosis: evidence for an associative account of delusions","title-short":"Disrupted prediction-error signal in psychosis","volume":"130","author":[{"family":"Corlett","given":"P.R."},{"family":"Murray","given":"G.K."},{"family":"Honey","given":"G.D."},{"family":"Aitken","given":"M.R.F."},{"family":"Shanks","given":"D.R."},{"family":"Robbins","given":"T.W."},{"family":"Bullmore","given":"E.T."},{"family":"Dickinson","given":"A."},{"family":"Fletcher","given":"P.C."}],"issued":{"date-parts":[["2007",9,1]]}}},{"id":"6X6wnGEa/fXP6buf6","uris":["http://zotero.org/users/9264269/items/Y85BN47I"],"itemData":{"id":4907,"type":"article-journal","container-title":"Cognitive Neuropsychiatry","DOI":"10.1080/13546805.2014.897601","ISSN":"1354-6805, 1464-0619","issue":"5","language":"en","note":"publisher: Informa UK Limited","page":"439-467","source":"Crossref","title":"Delusions and prediction error: re-examining the behavioural evidence for disrupted error signalling in delusion formation","title-short":"Delusions and prediction error","volume":"19","author":[{"family":"Griffiths","given":"Oren"},{"family":"Langdon","given":"Robyn"},{"family":"Le Pelley","given":"Mike E."},{"family":"Coltheart","given":"Max"}],"issued":{"date-parts":[["2014",9,3]]}}}],"schema":"https://github.com/citation-style-language/schema/raw/master/csl-citation.json"} </w:instrText>
      </w:r>
      <w:r w:rsidR="009B3228" w:rsidRPr="00511BB7">
        <w:rPr>
          <w:lang w:val="en-US"/>
        </w:rPr>
        <w:fldChar w:fldCharType="separate"/>
      </w:r>
      <w:r w:rsidR="009B3228" w:rsidRPr="00511BB7">
        <w:rPr>
          <w:vertAlign w:val="superscript"/>
        </w:rPr>
        <w:t>26,27</w:t>
      </w:r>
      <w:r w:rsidR="009B3228" w:rsidRPr="00511BB7">
        <w:rPr>
          <w:lang w:val="en-US"/>
        </w:rPr>
        <w:fldChar w:fldCharType="end"/>
      </w:r>
      <w:r w:rsidRPr="00511BB7">
        <w:rPr>
          <w:lang w:val="en-US"/>
        </w:rPr>
        <w:t>. According to the incentive salience hypothesis, increased firing of chaotic or stress-related dopaminergic afferents in the striatum of schizophrenia patients has been proposed to attribute salience to irrelevant stimuli</w:t>
      </w:r>
      <w:r w:rsidR="00F408AF" w:rsidRPr="00511BB7">
        <w:rPr>
          <w:lang w:val="en-US"/>
        </w:rPr>
        <w:fldChar w:fldCharType="begin"/>
      </w:r>
      <w:r w:rsidR="002D29D8" w:rsidRPr="00511BB7">
        <w:rPr>
          <w:lang w:val="en-US"/>
        </w:rPr>
        <w:instrText xml:space="preserve"> ADDIN ZOTERO_ITEM CSL_CITATION {"citationID":"LGDtJ8m9","properties":{"formattedCitation":"\\super 28\\uc0\\u8211{}30\\nosupersub{}","plainCitation":"28–30","noteIndex":0},"citationItems":[{"id":"6X6wnGEa/DBi5l3pB","uris":["http://zotero.org/users/9264269/items/JG7HVVKN"],"itemData":{"id":4911,"type":"article-journal","container-title":"World Psychiatry","DOI":"10.1002/wps.20276","ISSN":"1723-8617, 2051-5545","issue":"1","language":"en","license":"http://onlinelibrary.wiley.com/termsAndConditions#vor","note":"publisher: Wiley","page":"3-4","source":"Crossref","title":"Dopamine and the aberrant salience hypothesis of schizophrenia","volume":"15","author":[{"family":"Howes","given":"Oliver D."},{"family":"Nour","given":"Matthew M."}],"issued":{"date-parts":[["2016",2]]}}},{"id":"6X6wnGEa/nR6tovUl","uris":["http://zotero.org/users/9264269/items/FV6RPVSJ"],"itemData":{"id":4913,"type":"article-journal","container-title":"Schizophrenia Bulletin","DOI":"10.1093/schbul/sbq031","ISSN":"0586-7614, 1745-1701","issue":"3","language":"en","note":"publisher: Oxford University Press (OUP)","page":"472-485","source":"Crossref","title":"Dopaminergic Dysfunction in Schizophrenia: Salience Attribution Revisited","title-short":"Dopaminergic Dysfunction in Schizophrenia","volume":"36","author":[{"family":"Heinz","given":"A."},{"family":"Schlagenhauf","given":"F."}],"issued":{"date-parts":[["2010",5,1]]}}},{"id":"6X6wnGEa/o5W7QbUe","uris":["http://zotero.org/users/9264269/items/TDNS4UJE"],"itemData":{"id":4915,"type":"article-journal","container-title":"American Journal of Psychiatry","DOI":"10.1176/appi.ajp.160.1.13","ISSN":"0002-953X, 1535-7228","issue":"1","journalAbbreviation":"AJP","language":"en","note":"publisher: American Psychiatric Association Publishing","page":"13-23","source":"Crossref","title":"Psychosis as a State of Aberrant Salience: A Framework Linking Biology, Phenomenology, and Pharmacology in Schizophrenia","title-short":"Psychosis as a State of Aberrant Salience","volume":"160","author":[{"family":"Kapur","given":"Shitij"}],"issued":{"date-parts":[["2003",1,1]]}}}],"schema":"https://github.com/citation-style-language/schema/raw/master/csl-citation.json"} </w:instrText>
      </w:r>
      <w:r w:rsidR="00F408AF" w:rsidRPr="00511BB7">
        <w:rPr>
          <w:lang w:val="en-US"/>
        </w:rPr>
        <w:fldChar w:fldCharType="separate"/>
      </w:r>
      <w:r w:rsidR="00564295" w:rsidRPr="00511BB7">
        <w:rPr>
          <w:vertAlign w:val="superscript"/>
        </w:rPr>
        <w:t>28–30</w:t>
      </w:r>
      <w:r w:rsidR="00F408AF" w:rsidRPr="00511BB7">
        <w:rPr>
          <w:lang w:val="en-US"/>
        </w:rPr>
        <w:fldChar w:fldCharType="end"/>
      </w:r>
      <w:r w:rsidRPr="00511BB7">
        <w:rPr>
          <w:lang w:val="en-US"/>
        </w:rPr>
        <w:t>. Over-attribution of meaning to irrelevant cues may affect thought content and mood, leading to perceptual distortions and the formation of delusions</w:t>
      </w:r>
      <w:r w:rsidR="00D96874" w:rsidRPr="00511BB7">
        <w:rPr>
          <w:lang w:val="en-US"/>
        </w:rPr>
        <w:fldChar w:fldCharType="begin"/>
      </w:r>
      <w:r w:rsidR="002D29D8" w:rsidRPr="00511BB7">
        <w:rPr>
          <w:lang w:val="en-US"/>
        </w:rPr>
        <w:instrText xml:space="preserve"> ADDIN ZOTERO_ITEM CSL_CITATION {"citationID":"vXhv7phA","properties":{"formattedCitation":"\\super 23\\nosupersub{}","plainCitation":"23","noteIndex":0},"citationItems":[{"id":"6X6wnGEa/1zqzozh8","uris":["http://zotero.org/users/9264269/items/TYJAVZZB"],"itemData":{"id":4804,"type":"article-journal","container-title":"Human Brain Mapping","DOI":"10.1002/hbm.25453","ISSN":"1065-9471, 1097-0193","issue":"11","journalAbbreviation":"Hum Brain Mapp","language":"en","note":"number: 11","page":"3547-3560","source":"DOI.org (Crossref)","title":"Abnormal prediction error processing in schizophrenia and depression","volume":"42","author":[{"family":"Yaple","given":"Zachary Adam"},{"family":"Tolomeo","given":"Serenella"},{"family":"Yu","given":"Rongjun"}],"issued":{"date-parts":[["2021",8]]}}}],"schema":"https://github.com/citation-style-language/schema/raw/master/csl-citation.json"} </w:instrText>
      </w:r>
      <w:r w:rsidR="00D96874" w:rsidRPr="00511BB7">
        <w:rPr>
          <w:lang w:val="en-US"/>
        </w:rPr>
        <w:fldChar w:fldCharType="separate"/>
      </w:r>
      <w:r w:rsidR="00D96874" w:rsidRPr="00511BB7">
        <w:rPr>
          <w:vertAlign w:val="superscript"/>
        </w:rPr>
        <w:t>23</w:t>
      </w:r>
      <w:r w:rsidR="00D96874" w:rsidRPr="00511BB7">
        <w:rPr>
          <w:lang w:val="en-US"/>
        </w:rPr>
        <w:fldChar w:fldCharType="end"/>
      </w:r>
      <w:r w:rsidRPr="00511BB7">
        <w:rPr>
          <w:lang w:val="en-US"/>
        </w:rPr>
        <w:t>. This condition has also been thought to affect cognitive processes in schizophrenia patients by causing paradoxical learning (over-learning of irrelevant and neutral information and under-learning of rewarding events)</w:t>
      </w:r>
      <w:r w:rsidR="00D76242" w:rsidRPr="00511BB7">
        <w:rPr>
          <w:lang w:val="en-US"/>
        </w:rPr>
        <w:fldChar w:fldCharType="begin"/>
      </w:r>
      <w:r w:rsidR="002D29D8" w:rsidRPr="00511BB7">
        <w:rPr>
          <w:lang w:val="en-US"/>
        </w:rPr>
        <w:instrText xml:space="preserve"> ADDIN ZOTERO_ITEM CSL_CITATION {"citationID":"UB8wpnsq","properties":{"formattedCitation":"\\super 25\\nosupersub{}","plainCitation":"25","noteIndex":0},"citationItems":[{"id":"6X6wnGEa/xf7rflnh","uris":["http://zotero.org/users/9264269/items/2MF4KWPP"],"itemData":{"id":4776,"type":"article-journal","abstract":"Abstract\n            Schizophrenia is a severe psychiatric disorder affecting 21 million people worldwide. People with schizophrenia suffer from symptoms including psychosis and delusions, apathy, anhedonia, and cognitive deficits. Strikingly, schizophrenia is characterised by a learning paradox involving difficulties learning from rewarding events, whilst simultaneously ‘overlearning’ about irrelevant or neutral information. While dysfunction in dopaminergic signalling has long been linked to the pathophysiology of schizophrenia, a cohesive framework that accounts for this learning paradox remains elusive. Recently, there has been an explosion of new research investigating how dopamine contributes to reinforcement learning, which illustrates that midbrain dopamine contributes in complex ways to reinforcement learning, not previously envisioned. This new data brings new possibilities for how dopamine signalling contributes to the symptomatology of schizophrenia. Building on recent work, we present a new neural framework for how we might envision specific dopamine circuits contributing to this learning paradox in schizophrenia in the context of models of reinforcement learning. Further, we discuss avenues of preclinical research with the use of cutting-edge neuroscience techniques where aspects of this model may be tested. Ultimately, it is hoped that this review will spur to action more research utilising specific reinforcement learning paradigms in preclinical models of schizophrenia, to reconcile seemingly disparate symptomatology and develop more efficient therapeutics.","container-title":"Neuropsychopharmacology","DOI":"10.1038/s41386-021-01188-y","ISSN":"0893-133X, 1740-634X","issue":"3","journalAbbreviation":"Neuropsychopharmacol.","language":"en","note":"number: 3","page":"628-640","source":"DOI.org (Crossref)","title":"The prediction-error hypothesis of schizophrenia: new data point to circuit-specific changes in dopamine activity","title-short":"The prediction-error hypothesis of schizophrenia","volume":"47","author":[{"family":"Millard","given":"Samuel J."},{"family":"Bearden","given":"Carrie E."},{"family":"Karlsgodt","given":"Katherine H."},{"family":"Sharpe","given":"Melissa J."}],"issued":{"date-parts":[["2022",2]]}}}],"schema":"https://github.com/citation-style-language/schema/raw/master/csl-citation.json"} </w:instrText>
      </w:r>
      <w:r w:rsidR="00D76242" w:rsidRPr="00511BB7">
        <w:rPr>
          <w:lang w:val="en-US"/>
        </w:rPr>
        <w:fldChar w:fldCharType="separate"/>
      </w:r>
      <w:r w:rsidR="00D76242" w:rsidRPr="00511BB7">
        <w:rPr>
          <w:vertAlign w:val="superscript"/>
        </w:rPr>
        <w:t>25</w:t>
      </w:r>
      <w:r w:rsidR="00D76242" w:rsidRPr="00511BB7">
        <w:rPr>
          <w:lang w:val="en-US"/>
        </w:rPr>
        <w:fldChar w:fldCharType="end"/>
      </w:r>
      <w:r w:rsidRPr="00511BB7">
        <w:rPr>
          <w:lang w:val="en-US"/>
        </w:rPr>
        <w:t>.</w:t>
      </w:r>
      <w:r w:rsidR="00866D1C" w:rsidRPr="00511BB7">
        <w:rPr>
          <w:lang w:val="en-US"/>
        </w:rPr>
        <w:t xml:space="preserve"> </w:t>
      </w:r>
      <w:r w:rsidRPr="00511BB7">
        <w:rPr>
          <w:lang w:val="en-US"/>
        </w:rPr>
        <w:t>Moreover, the role of dopamine in schizophrenia cannot be overlooked. The dopamine hypothesis suggests that dysregulation of dopaminergic pathways contributes to the cognitive and emotional symptoms observed in schizophrenia</w:t>
      </w:r>
      <w:r w:rsidR="00D76242" w:rsidRPr="00511BB7">
        <w:rPr>
          <w:lang w:val="en-US"/>
        </w:rPr>
        <w:fldChar w:fldCharType="begin"/>
      </w:r>
      <w:r w:rsidR="002D29D8" w:rsidRPr="00511BB7">
        <w:rPr>
          <w:lang w:val="en-US"/>
        </w:rPr>
        <w:instrText xml:space="preserve"> ADDIN ZOTERO_ITEM CSL_CITATION {"citationID":"DZf76pUp","properties":{"formattedCitation":"\\super 25\\nosupersub{}","plainCitation":"25","noteIndex":0},"citationItems":[{"id":"6X6wnGEa/xf7rflnh","uris":["http://zotero.org/users/9264269/items/2MF4KWPP"],"itemData":{"id":4776,"type":"article-journal","abstract":"Abstract\n            Schizophrenia is a severe psychiatric disorder affecting 21 million people worldwide. People with schizophrenia suffer from symptoms including psychosis and delusions, apathy, anhedonia, and cognitive deficits. Strikingly, schizophrenia is characterised by a learning paradox involving difficulties learning from rewarding events, whilst simultaneously ‘overlearning’ about irrelevant or neutral information. While dysfunction in dopaminergic signalling has long been linked to the pathophysiology of schizophrenia, a cohesive framework that accounts for this learning paradox remains elusive. Recently, there has been an explosion of new research investigating how dopamine contributes to reinforcement learning, which illustrates that midbrain dopamine contributes in complex ways to reinforcement learning, not previously envisioned. This new data brings new possibilities for how dopamine signalling contributes to the symptomatology of schizophrenia. Building on recent work, we present a new neural framework for how we might envision specific dopamine circuits contributing to this learning paradox in schizophrenia in the context of models of reinforcement learning. Further, we discuss avenues of preclinical research with the use of cutting-edge neuroscience techniques where aspects of this model may be tested. Ultimately, it is hoped that this review will spur to action more research utilising specific reinforcement learning paradigms in preclinical models of schizophrenia, to reconcile seemingly disparate symptomatology and develop more efficient therapeutics.","container-title":"Neuropsychopharmacology","DOI":"10.1038/s41386-021-01188-y","ISSN":"0893-133X, 1740-634X","issue":"3","journalAbbreviation":"Neuropsychopharmacol.","language":"en","note":"number: 3","page":"628-640","source":"DOI.org (Crossref)","title":"The prediction-error hypothesis of schizophrenia: new data point to circuit-specific changes in dopamine activity","title-short":"The prediction-error hypothesis of schizophrenia","volume":"47","author":[{"family":"Millard","given":"Samuel J."},{"family":"Bearden","given":"Carrie E."},{"family":"Karlsgodt","given":"Katherine H."},{"family":"Sharpe","given":"Melissa J."}],"issued":{"date-parts":[["2022",2]]}}}],"schema":"https://github.com/citation-style-language/schema/raw/master/csl-citation.json"} </w:instrText>
      </w:r>
      <w:r w:rsidR="00D76242" w:rsidRPr="00511BB7">
        <w:rPr>
          <w:lang w:val="en-US"/>
        </w:rPr>
        <w:fldChar w:fldCharType="separate"/>
      </w:r>
      <w:r w:rsidR="00D76242" w:rsidRPr="00511BB7">
        <w:rPr>
          <w:vertAlign w:val="superscript"/>
        </w:rPr>
        <w:t>25</w:t>
      </w:r>
      <w:r w:rsidR="00D76242" w:rsidRPr="00511BB7">
        <w:rPr>
          <w:lang w:val="en-US"/>
        </w:rPr>
        <w:fldChar w:fldCharType="end"/>
      </w:r>
      <w:r w:rsidRPr="00511BB7">
        <w:rPr>
          <w:lang w:val="en-US"/>
        </w:rPr>
        <w:t xml:space="preserve"> Specifically, the TPJ's interaction with dopaminergic systems may influence social reward processing, which is critical for establishing trust and cooperation in social contexts</w:t>
      </w:r>
      <w:r w:rsidR="00C255DF" w:rsidRPr="00511BB7">
        <w:rPr>
          <w:lang w:val="en-US"/>
        </w:rPr>
        <w:fldChar w:fldCharType="begin"/>
      </w:r>
      <w:r w:rsidR="002D29D8" w:rsidRPr="00511BB7">
        <w:rPr>
          <w:lang w:val="en-US"/>
        </w:rPr>
        <w:instrText xml:space="preserve"> ADDIN ZOTERO_ITEM CSL_CITATION {"citationID":"wXOyVvPx","properties":{"formattedCitation":"\\super 31\\nosupersub{}","plainCitation":"31","noteIndex":0},"citationItems":[{"id":"6X6wnGEa/aqxvEsld","uris":["http://zotero.org/users/9264269/items/KRWIYSMU"],"itemData":{"id":4799,"type":"article-journal","container-title":"Brain","DOI":"10.1093/brain/awr359","ISSN":"1460-2156, 0006-8950","issue":"3","language":"en","note":"number: 3","page":"976-984","source":"DOI.org (Crossref)","title":"To trust or not to trust: the dynamics of social interaction in psychosis","title-short":"To trust or not to trust","volume":"135","author":[{"family":"Fett","given":"Anne-Kathrin J."},{"family":"Shergill","given":"Sukhi S."},{"family":"Joyce","given":"Dan W."},{"family":"Riedl","given":"Arno"},{"family":"Strobel","given":"Martin"},{"family":"Gromann","given":"Paula M."},{"family":"Krabbendam","given":"Lydia"}],"issued":{"date-parts":[["2012",3]]}}}],"schema":"https://github.com/citation-style-language/schema/raw/master/csl-citation.json"} </w:instrText>
      </w:r>
      <w:r w:rsidR="00C255DF" w:rsidRPr="00511BB7">
        <w:rPr>
          <w:lang w:val="en-US"/>
        </w:rPr>
        <w:fldChar w:fldCharType="separate"/>
      </w:r>
      <w:r w:rsidR="00C255DF" w:rsidRPr="00511BB7">
        <w:rPr>
          <w:vertAlign w:val="superscript"/>
        </w:rPr>
        <w:t>31</w:t>
      </w:r>
      <w:r w:rsidR="00C255DF" w:rsidRPr="00511BB7">
        <w:rPr>
          <w:lang w:val="en-US"/>
        </w:rPr>
        <w:fldChar w:fldCharType="end"/>
      </w:r>
      <w:r w:rsidR="00C255DF" w:rsidRPr="00511BB7">
        <w:rPr>
          <w:lang w:val="en-US"/>
        </w:rPr>
        <w:t>.</w:t>
      </w:r>
      <w:r w:rsidRPr="00511BB7">
        <w:rPr>
          <w:lang w:val="en-US"/>
        </w:rPr>
        <w:t xml:space="preserve"> </w:t>
      </w:r>
    </w:p>
    <w:p w14:paraId="562D0AA7" w14:textId="77777777" w:rsidR="00866D1C" w:rsidRPr="00511BB7" w:rsidRDefault="00866D1C" w:rsidP="00511BB7">
      <w:pPr>
        <w:rPr>
          <w:lang w:val="en-US"/>
        </w:rPr>
      </w:pPr>
    </w:p>
    <w:p w14:paraId="199064E4" w14:textId="70ECDB89" w:rsidR="00CB7251" w:rsidRPr="00511BB7" w:rsidRDefault="00D706ED" w:rsidP="00511BB7">
      <w:pPr>
        <w:rPr>
          <w:lang w:val="en-US"/>
        </w:rPr>
      </w:pPr>
      <w:r w:rsidRPr="00511BB7">
        <w:rPr>
          <w:highlight w:val="white"/>
          <w:lang w:val="en-US"/>
        </w:rPr>
        <w:t xml:space="preserve">The interplay between neural mechanisms, social cognition, and dopamine dysregulation highlights schizophrenia's multifaceted nature. The </w:t>
      </w:r>
      <w:r w:rsidR="0009638D" w:rsidRPr="00511BB7">
        <w:rPr>
          <w:highlight w:val="white"/>
          <w:lang w:val="en-US"/>
        </w:rPr>
        <w:t xml:space="preserve">TPJ </w:t>
      </w:r>
      <w:r w:rsidRPr="00511BB7">
        <w:rPr>
          <w:highlight w:val="white"/>
          <w:lang w:val="en-US"/>
        </w:rPr>
        <w:t xml:space="preserve">emerges as a critical region for understanding the social deficits associated with the disorder, particularly in the context of trust and cooperation. The neural underpinnings of social cognition in schizophrenia with PE contribute to a deeper understanding of the disorder. </w:t>
      </w:r>
    </w:p>
    <w:p w14:paraId="6AA236C2" w14:textId="55CF4A9A" w:rsidR="00AC0C31" w:rsidRPr="00511BB7" w:rsidRDefault="00CB7251" w:rsidP="00511BB7">
      <w:pPr>
        <w:rPr>
          <w:lang w:val="en-US"/>
        </w:rPr>
      </w:pPr>
      <w:r w:rsidRPr="00511BB7">
        <w:rPr>
          <w:lang w:val="en-US"/>
        </w:rPr>
        <w:t xml:space="preserve">In this study, we aimed to </w:t>
      </w:r>
      <w:r w:rsidR="00D706ED" w:rsidRPr="00511BB7">
        <w:rPr>
          <w:lang w:val="en-US"/>
        </w:rPr>
        <w:t xml:space="preserve">compare </w:t>
      </w:r>
      <w:r w:rsidRPr="00511BB7">
        <w:rPr>
          <w:lang w:val="en-US"/>
        </w:rPr>
        <w:t xml:space="preserve">TPJ </w:t>
      </w:r>
      <w:r w:rsidR="00866D1C" w:rsidRPr="00511BB7">
        <w:rPr>
          <w:lang w:val="en-US"/>
        </w:rPr>
        <w:t>activation</w:t>
      </w:r>
      <w:r w:rsidR="00D706ED" w:rsidRPr="00511BB7">
        <w:rPr>
          <w:lang w:val="en-US"/>
        </w:rPr>
        <w:t xml:space="preserve"> </w:t>
      </w:r>
      <w:r w:rsidRPr="00511BB7">
        <w:rPr>
          <w:lang w:val="en-US"/>
        </w:rPr>
        <w:t xml:space="preserve">between </w:t>
      </w:r>
      <w:r w:rsidR="00D706ED" w:rsidRPr="00511BB7">
        <w:rPr>
          <w:lang w:val="en-US"/>
        </w:rPr>
        <w:t xml:space="preserve">schizophrenia patients </w:t>
      </w:r>
      <w:r w:rsidRPr="00511BB7">
        <w:rPr>
          <w:lang w:val="en-US"/>
        </w:rPr>
        <w:t xml:space="preserve">and </w:t>
      </w:r>
      <w:r w:rsidR="00D706ED" w:rsidRPr="00511BB7">
        <w:rPr>
          <w:lang w:val="en-US"/>
        </w:rPr>
        <w:t xml:space="preserve">healthy controls </w:t>
      </w:r>
      <w:r w:rsidRPr="00511BB7">
        <w:rPr>
          <w:lang w:val="en-US"/>
        </w:rPr>
        <w:t>during</w:t>
      </w:r>
      <w:r w:rsidR="00D706ED" w:rsidRPr="00511BB7">
        <w:rPr>
          <w:lang w:val="en-US"/>
        </w:rPr>
        <w:t xml:space="preserve"> the trust game. To achieve this, we designed a trust game </w:t>
      </w:r>
      <w:r w:rsidR="00AC0C31" w:rsidRPr="00511BB7">
        <w:rPr>
          <w:lang w:val="en-US"/>
        </w:rPr>
        <w:t xml:space="preserve">combined </w:t>
      </w:r>
      <w:r w:rsidR="00D706ED" w:rsidRPr="00511BB7">
        <w:rPr>
          <w:lang w:val="en-US"/>
        </w:rPr>
        <w:t>with a reinforcement model that</w:t>
      </w:r>
      <w:r w:rsidR="00AC0C31" w:rsidRPr="00511BB7">
        <w:rPr>
          <w:lang w:val="en-US"/>
        </w:rPr>
        <w:t xml:space="preserve"> </w:t>
      </w:r>
      <w:r w:rsidR="00CF70D1" w:rsidRPr="00511BB7">
        <w:rPr>
          <w:lang w:val="en-US"/>
        </w:rPr>
        <w:t xml:space="preserve">was </w:t>
      </w:r>
      <w:r w:rsidR="00AC0C31" w:rsidRPr="00511BB7">
        <w:rPr>
          <w:lang w:val="en-US"/>
        </w:rPr>
        <w:t>structured first</w:t>
      </w:r>
      <w:r w:rsidR="00CF70D1" w:rsidRPr="00511BB7">
        <w:rPr>
          <w:lang w:val="en-US"/>
        </w:rPr>
        <w:t xml:space="preserve"> to</w:t>
      </w:r>
      <w:r w:rsidR="00AC0C31" w:rsidRPr="00511BB7">
        <w:rPr>
          <w:lang w:val="en-US"/>
        </w:rPr>
        <w:t xml:space="preserve"> induce positive PE, then</w:t>
      </w:r>
      <w:r w:rsidR="00D706ED" w:rsidRPr="00511BB7">
        <w:rPr>
          <w:lang w:val="en-US"/>
        </w:rPr>
        <w:t xml:space="preserve"> </w:t>
      </w:r>
      <w:r w:rsidR="00AC0C31" w:rsidRPr="00511BB7">
        <w:rPr>
          <w:lang w:val="en-US"/>
        </w:rPr>
        <w:t>n</w:t>
      </w:r>
      <w:r w:rsidR="00D706ED" w:rsidRPr="00511BB7">
        <w:rPr>
          <w:lang w:val="en-US"/>
        </w:rPr>
        <w:t>egative PE</w:t>
      </w:r>
      <w:r w:rsidR="00AC0C31" w:rsidRPr="00511BB7">
        <w:rPr>
          <w:lang w:val="en-US"/>
        </w:rPr>
        <w:t>. Prediction errors were extracted from the response screen of the game and linked with BOLD signals obtained via fMRI.</w:t>
      </w:r>
    </w:p>
    <w:p w14:paraId="4EE25995" w14:textId="3922639D" w:rsidR="00AC0C31" w:rsidRPr="00511BB7" w:rsidRDefault="00AC0C31" w:rsidP="00511BB7">
      <w:pPr>
        <w:rPr>
          <w:lang w:val="en-US"/>
        </w:rPr>
      </w:pPr>
      <w:r w:rsidRPr="00511BB7">
        <w:rPr>
          <w:lang w:val="en-US"/>
        </w:rPr>
        <w:lastRenderedPageBreak/>
        <w:t xml:space="preserve">Our goal was to examine whether patients with schizophrenia invest differently during the trust game and to identify brain regions that exhibit altered activation patterns </w:t>
      </w:r>
      <w:r w:rsidR="00172234" w:rsidRPr="00511BB7">
        <w:rPr>
          <w:lang w:val="en-US"/>
        </w:rPr>
        <w:t>related to PE</w:t>
      </w:r>
      <w:r w:rsidRPr="00511BB7">
        <w:rPr>
          <w:lang w:val="en-US"/>
        </w:rPr>
        <w:t>. We hypothesized that TPJ activation would be reduced in the schizophrenia group and that this reduction would be associated with abnormal prediction error processing.</w:t>
      </w:r>
    </w:p>
    <w:p w14:paraId="21A31A7F" w14:textId="77777777" w:rsidR="00AC0C31" w:rsidRPr="00E47949" w:rsidRDefault="00AC0C31" w:rsidP="00511BB7">
      <w:pPr>
        <w:rPr>
          <w:sz w:val="28"/>
          <w:szCs w:val="28"/>
        </w:rPr>
      </w:pPr>
    </w:p>
    <w:p w14:paraId="776D9292" w14:textId="78C8292C" w:rsidR="00D706ED" w:rsidRPr="00E47949" w:rsidRDefault="00095DAF" w:rsidP="00511BB7">
      <w:pPr>
        <w:rPr>
          <w:b/>
          <w:bCs/>
          <w:sz w:val="28"/>
          <w:szCs w:val="28"/>
          <w:lang w:val="en-US"/>
        </w:rPr>
      </w:pPr>
      <w:r>
        <w:rPr>
          <w:b/>
          <w:bCs/>
          <w:sz w:val="28"/>
          <w:szCs w:val="28"/>
          <w:lang w:val="en-US"/>
        </w:rPr>
        <w:t>2.</w:t>
      </w:r>
      <w:r w:rsidR="00D706ED" w:rsidRPr="00E47949">
        <w:rPr>
          <w:b/>
          <w:bCs/>
          <w:sz w:val="28"/>
          <w:szCs w:val="28"/>
          <w:lang w:val="en-US"/>
        </w:rPr>
        <w:t>Methods</w:t>
      </w:r>
    </w:p>
    <w:p w14:paraId="1AC7BA2F" w14:textId="77777777" w:rsidR="00511BB7" w:rsidRPr="00511BB7" w:rsidRDefault="00511BB7" w:rsidP="00511BB7">
      <w:pPr>
        <w:rPr>
          <w:b/>
          <w:bCs/>
          <w:lang w:val="en-US"/>
        </w:rPr>
      </w:pPr>
    </w:p>
    <w:p w14:paraId="044CF650" w14:textId="2228B14F" w:rsidR="00B963E1" w:rsidRPr="00511BB7" w:rsidRDefault="00095DAF" w:rsidP="00511BB7">
      <w:pPr>
        <w:rPr>
          <w:b/>
          <w:bCs/>
          <w:lang w:val="en-US"/>
        </w:rPr>
      </w:pPr>
      <w:r>
        <w:rPr>
          <w:b/>
          <w:bCs/>
          <w:lang w:val="en-US"/>
        </w:rPr>
        <w:t>2.</w:t>
      </w:r>
      <w:proofErr w:type="gramStart"/>
      <w:r>
        <w:rPr>
          <w:b/>
          <w:bCs/>
          <w:lang w:val="en-US"/>
        </w:rPr>
        <w:t>1.</w:t>
      </w:r>
      <w:r w:rsidR="00B963E1" w:rsidRPr="00511BB7">
        <w:rPr>
          <w:b/>
          <w:bCs/>
          <w:lang w:val="en-US"/>
        </w:rPr>
        <w:t>Participants</w:t>
      </w:r>
      <w:proofErr w:type="gramEnd"/>
    </w:p>
    <w:p w14:paraId="6E88AD1D" w14:textId="6FFD714C" w:rsidR="00AC0C31" w:rsidRPr="00511BB7" w:rsidRDefault="00AC0C31" w:rsidP="00511BB7">
      <w:pPr>
        <w:rPr>
          <w:rFonts w:eastAsia="Times New Roman"/>
          <w:color w:val="0E0E0E"/>
          <w:lang w:val="en-US"/>
        </w:rPr>
      </w:pPr>
      <w:r w:rsidRPr="00511BB7">
        <w:rPr>
          <w:rFonts w:eastAsia="Times New Roman"/>
          <w:color w:val="0E0E0E"/>
          <w:lang w:val="en-US"/>
        </w:rPr>
        <w:t xml:space="preserve">Stable patients with schizophrenia were recruited from the Ege University Department of Psychiatry Outpatient Unit. All patients had remained on a consistent treatment regimen for at least six months </w:t>
      </w:r>
      <w:r w:rsidR="00A618E0" w:rsidRPr="00511BB7">
        <w:rPr>
          <w:rFonts w:eastAsia="Times New Roman"/>
          <w:color w:val="0E0E0E"/>
          <w:lang w:val="en-US"/>
        </w:rPr>
        <w:t>before</w:t>
      </w:r>
      <w:r w:rsidRPr="00511BB7">
        <w:rPr>
          <w:rFonts w:eastAsia="Times New Roman"/>
          <w:color w:val="0E0E0E"/>
          <w:lang w:val="en-US"/>
        </w:rPr>
        <w:t xml:space="preserve"> participation, without further alteration in medical treatment due to clinical stability. The study was conducted </w:t>
      </w:r>
      <w:r w:rsidR="00A618E0" w:rsidRPr="00511BB7">
        <w:rPr>
          <w:rFonts w:eastAsia="Times New Roman"/>
          <w:color w:val="0E0E0E"/>
          <w:lang w:val="en-US"/>
        </w:rPr>
        <w:t>under</w:t>
      </w:r>
      <w:r w:rsidRPr="00511BB7">
        <w:rPr>
          <w:rFonts w:eastAsia="Times New Roman"/>
          <w:color w:val="0E0E0E"/>
          <w:lang w:val="en-US"/>
        </w:rPr>
        <w:t xml:space="preserve"> the Declaration of Helsinki, and written informed consent was obtained from all participants.</w:t>
      </w:r>
    </w:p>
    <w:p w14:paraId="0C66157E" w14:textId="77777777" w:rsidR="00AC0C31" w:rsidRPr="00511BB7" w:rsidRDefault="00AC0C31" w:rsidP="00511BB7">
      <w:pPr>
        <w:rPr>
          <w:rFonts w:eastAsia="Times New Roman"/>
          <w:color w:val="0E0E0E"/>
          <w:lang w:val="en-US"/>
        </w:rPr>
      </w:pPr>
    </w:p>
    <w:p w14:paraId="43534217" w14:textId="3B96B08D" w:rsidR="00AC0C31" w:rsidRPr="00511BB7" w:rsidRDefault="00AC0C31" w:rsidP="00511BB7">
      <w:pPr>
        <w:rPr>
          <w:rFonts w:eastAsia="Times New Roman"/>
          <w:color w:val="0E0E0E"/>
          <w:lang w:val="en-US"/>
        </w:rPr>
      </w:pPr>
      <w:r w:rsidRPr="00511BB7">
        <w:rPr>
          <w:rFonts w:eastAsia="Times New Roman"/>
          <w:color w:val="0E0E0E"/>
          <w:lang w:val="en-US"/>
        </w:rPr>
        <w:t>Diagnoses of schizophrenia were confirmed using the Structured Clinical Interview for DSM-5 (SCID-5). Patients with current depressive episodes, substance use disorders, or significant medical conditions affecting cerebral blood flow were excluded. Healthy controls were recruited through community advertisements and had no history of psychiatric disorders</w:t>
      </w:r>
      <w:r w:rsidR="00653467" w:rsidRPr="00511BB7">
        <w:rPr>
          <w:rFonts w:eastAsia="Times New Roman"/>
          <w:color w:val="0E0E0E"/>
          <w:lang w:val="en-US"/>
        </w:rPr>
        <w:t xml:space="preserve"> and no family history of schizophrenia</w:t>
      </w:r>
      <w:r w:rsidRPr="00511BB7">
        <w:rPr>
          <w:rFonts w:eastAsia="Times New Roman"/>
          <w:color w:val="0E0E0E"/>
          <w:lang w:val="en-US"/>
        </w:rPr>
        <w:t>. Demographic characteristics of all participants are presented in Table 1.</w:t>
      </w:r>
    </w:p>
    <w:p w14:paraId="19AFB1B3" w14:textId="77777777" w:rsidR="00653467" w:rsidRPr="00511BB7" w:rsidRDefault="00653467" w:rsidP="00511BB7">
      <w:pPr>
        <w:rPr>
          <w:rFonts w:eastAsia="Times New Roman"/>
          <w:color w:val="0E0E0E"/>
          <w:lang w:val="en-US"/>
        </w:rPr>
      </w:pPr>
    </w:p>
    <w:p w14:paraId="48D32CF2" w14:textId="77777777" w:rsidR="00653467" w:rsidRPr="00511BB7" w:rsidRDefault="00653467" w:rsidP="00511BB7">
      <w:pPr>
        <w:rPr>
          <w:rFonts w:eastAsia="Times New Roman"/>
          <w:color w:val="0E0E0E"/>
          <w:lang w:val="en-US"/>
        </w:rPr>
      </w:pPr>
    </w:p>
    <w:p w14:paraId="5199DBCC" w14:textId="77777777" w:rsidR="00BF05ED" w:rsidRPr="00511BB7" w:rsidRDefault="00BF05ED" w:rsidP="00511BB7">
      <w:pPr>
        <w:rPr>
          <w:lang w:val="en-US"/>
        </w:rPr>
      </w:pPr>
    </w:p>
    <w:tbl>
      <w:tblPr>
        <w:tblW w:w="0" w:type="auto"/>
        <w:jc w:val="center"/>
        <w:tblLayout w:type="fixed"/>
        <w:tblLook w:val="0420" w:firstRow="1" w:lastRow="0" w:firstColumn="0" w:lastColumn="0" w:noHBand="0" w:noVBand="1"/>
      </w:tblPr>
      <w:tblGrid>
        <w:gridCol w:w="3443"/>
        <w:gridCol w:w="1964"/>
        <w:gridCol w:w="1719"/>
        <w:gridCol w:w="961"/>
      </w:tblGrid>
      <w:tr w:rsidR="00BF05ED" w:rsidRPr="00511BB7" w14:paraId="06587760" w14:textId="77777777" w:rsidTr="00A72076">
        <w:trPr>
          <w:tblHeader/>
          <w:jc w:val="center"/>
        </w:trPr>
        <w:tc>
          <w:tcPr>
            <w:tcW w:w="344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B0DBD9" w14:textId="77777777" w:rsidR="00BF05ED" w:rsidRPr="00511BB7" w:rsidRDefault="00BF05ED" w:rsidP="00511BB7">
            <w:pPr>
              <w:rPr>
                <w:rFonts w:eastAsia="Helvetica"/>
                <w:b/>
                <w:color w:val="000000"/>
                <w:lang w:val="en-US"/>
              </w:rPr>
            </w:pPr>
            <w:r w:rsidRPr="00511BB7">
              <w:rPr>
                <w:rFonts w:eastAsia="Helvetica"/>
                <w:b/>
                <w:color w:val="000000"/>
                <w:lang w:val="en-US"/>
              </w:rPr>
              <w:t>Variable</w:t>
            </w:r>
          </w:p>
        </w:tc>
        <w:tc>
          <w:tcPr>
            <w:tcW w:w="196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EED5B1" w14:textId="77777777" w:rsidR="00BF05ED" w:rsidRPr="00511BB7" w:rsidRDefault="00BF05ED" w:rsidP="00511BB7">
            <w:pPr>
              <w:rPr>
                <w:rFonts w:eastAsia="Helvetica"/>
                <w:b/>
                <w:color w:val="000000"/>
                <w:lang w:val="en-US"/>
              </w:rPr>
            </w:pPr>
            <w:r w:rsidRPr="00511BB7">
              <w:rPr>
                <w:rFonts w:eastAsia="Helvetica"/>
                <w:b/>
                <w:color w:val="000000"/>
                <w:lang w:val="en-US"/>
              </w:rPr>
              <w:t>Schizophrenia</w:t>
            </w:r>
          </w:p>
        </w:tc>
        <w:tc>
          <w:tcPr>
            <w:tcW w:w="171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88DA8B" w14:textId="77777777" w:rsidR="00BF05ED" w:rsidRPr="00511BB7" w:rsidRDefault="00BF05ED" w:rsidP="00511BB7">
            <w:pPr>
              <w:rPr>
                <w:rFonts w:eastAsia="Helvetica"/>
                <w:b/>
                <w:color w:val="000000"/>
                <w:lang w:val="en-US"/>
              </w:rPr>
            </w:pPr>
            <w:r w:rsidRPr="00511BB7">
              <w:rPr>
                <w:rFonts w:eastAsia="Helvetica"/>
                <w:b/>
                <w:color w:val="000000"/>
                <w:lang w:val="en-US"/>
              </w:rPr>
              <w:t>Control</w:t>
            </w:r>
          </w:p>
        </w:tc>
        <w:tc>
          <w:tcPr>
            <w:tcW w:w="9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4DEEA" w14:textId="77777777" w:rsidR="00BF05ED" w:rsidRPr="00511BB7" w:rsidRDefault="00BF05ED" w:rsidP="00511BB7">
            <w:pPr>
              <w:rPr>
                <w:rFonts w:eastAsia="Helvetica"/>
                <w:b/>
                <w:color w:val="000000"/>
                <w:lang w:val="en-US"/>
              </w:rPr>
            </w:pPr>
            <w:r w:rsidRPr="00511BB7">
              <w:rPr>
                <w:rFonts w:eastAsia="Helvetica"/>
                <w:b/>
                <w:color w:val="000000"/>
                <w:lang w:val="en-US"/>
              </w:rPr>
              <w:t>p</w:t>
            </w:r>
          </w:p>
        </w:tc>
      </w:tr>
      <w:tr w:rsidR="00BF05ED" w:rsidRPr="00511BB7" w14:paraId="549212E6" w14:textId="77777777" w:rsidTr="00A72076">
        <w:trPr>
          <w:jc w:val="center"/>
        </w:trPr>
        <w:tc>
          <w:tcPr>
            <w:tcW w:w="3443"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AE8527A" w14:textId="77777777" w:rsidR="00BF05ED" w:rsidRPr="00511BB7" w:rsidRDefault="00BF05ED" w:rsidP="00511BB7">
            <w:pPr>
              <w:rPr>
                <w:rFonts w:eastAsia="Helvetica"/>
                <w:b/>
                <w:i/>
                <w:color w:val="000000"/>
              </w:rPr>
            </w:pPr>
            <w:proofErr w:type="spellStart"/>
            <w:r w:rsidRPr="00511BB7">
              <w:rPr>
                <w:rFonts w:eastAsia="Helvetica"/>
                <w:b/>
                <w:i/>
                <w:color w:val="000000"/>
              </w:rPr>
              <w:t>Demographics</w:t>
            </w:r>
            <w:proofErr w:type="spellEnd"/>
          </w:p>
        </w:tc>
        <w:tc>
          <w:tcPr>
            <w:tcW w:w="4644" w:type="dxa"/>
            <w:gridSpan w:val="3"/>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DB0D96E" w14:textId="77777777" w:rsidR="00BF05ED" w:rsidRPr="00511BB7" w:rsidRDefault="00BF05ED" w:rsidP="00511BB7">
            <w:pPr>
              <w:rPr>
                <w:rFonts w:eastAsia="Helvetica"/>
                <w:b/>
                <w:i/>
                <w:color w:val="000000"/>
              </w:rPr>
            </w:pPr>
          </w:p>
        </w:tc>
      </w:tr>
      <w:tr w:rsidR="00BF05ED" w:rsidRPr="00511BB7" w14:paraId="70773A01" w14:textId="77777777" w:rsidTr="00A72076">
        <w:trPr>
          <w:jc w:val="center"/>
        </w:trPr>
        <w:tc>
          <w:tcPr>
            <w:tcW w:w="344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2EBD567" w14:textId="77777777" w:rsidR="00BF05ED" w:rsidRPr="00511BB7" w:rsidRDefault="00BF05ED" w:rsidP="00511BB7">
            <w:pPr>
              <w:rPr>
                <w:rFonts w:eastAsia="Helvetica"/>
                <w:color w:val="000000"/>
                <w:lang w:val="en-US"/>
              </w:rPr>
            </w:pPr>
            <w:r w:rsidRPr="00511BB7">
              <w:rPr>
                <w:rFonts w:eastAsia="Helvetica"/>
                <w:color w:val="000000"/>
                <w:lang w:val="en-US"/>
              </w:rPr>
              <w:t>Number of Subject</w:t>
            </w:r>
          </w:p>
        </w:tc>
        <w:tc>
          <w:tcPr>
            <w:tcW w:w="196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C668DB6" w14:textId="77777777" w:rsidR="00BF05ED" w:rsidRPr="00511BB7" w:rsidRDefault="00BF05ED" w:rsidP="00511BB7">
            <w:pPr>
              <w:rPr>
                <w:rFonts w:eastAsia="Helvetica"/>
                <w:color w:val="000000"/>
                <w:lang w:val="en-US"/>
              </w:rPr>
            </w:pPr>
            <w:r w:rsidRPr="00511BB7">
              <w:rPr>
                <w:rFonts w:eastAsia="Helvetica"/>
                <w:color w:val="000000"/>
                <w:lang w:val="en-US"/>
              </w:rPr>
              <w:t>30</w:t>
            </w:r>
          </w:p>
        </w:tc>
        <w:tc>
          <w:tcPr>
            <w:tcW w:w="17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55748EC" w14:textId="77777777" w:rsidR="00BF05ED" w:rsidRPr="00511BB7" w:rsidRDefault="00BF05ED" w:rsidP="00511BB7">
            <w:pPr>
              <w:rPr>
                <w:rFonts w:eastAsia="Helvetica"/>
                <w:color w:val="000000"/>
                <w:lang w:val="en-US"/>
              </w:rPr>
            </w:pPr>
            <w:r w:rsidRPr="00511BB7">
              <w:rPr>
                <w:rFonts w:eastAsia="Helvetica"/>
                <w:color w:val="000000"/>
                <w:lang w:val="en-US"/>
              </w:rPr>
              <w:t>50</w:t>
            </w:r>
          </w:p>
        </w:tc>
        <w:tc>
          <w:tcPr>
            <w:tcW w:w="96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095735B" w14:textId="77777777" w:rsidR="00BF05ED" w:rsidRPr="00511BB7" w:rsidRDefault="00BF05ED" w:rsidP="00511BB7">
            <w:pPr>
              <w:rPr>
                <w:rFonts w:eastAsia="Helvetica"/>
                <w:color w:val="000000"/>
                <w:lang w:val="en-US"/>
              </w:rPr>
            </w:pPr>
          </w:p>
        </w:tc>
      </w:tr>
      <w:tr w:rsidR="00BF05ED" w:rsidRPr="00511BB7" w14:paraId="493C3949" w14:textId="77777777" w:rsidTr="00A72076">
        <w:trPr>
          <w:jc w:val="center"/>
        </w:trPr>
        <w:tc>
          <w:tcPr>
            <w:tcW w:w="344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8F9314D" w14:textId="77777777" w:rsidR="00BF05ED" w:rsidRPr="00511BB7" w:rsidRDefault="00BF05ED" w:rsidP="00511BB7">
            <w:pPr>
              <w:rPr>
                <w:rFonts w:eastAsia="Helvetica"/>
                <w:color w:val="000000"/>
                <w:lang w:val="en-US"/>
              </w:rPr>
            </w:pPr>
            <w:r w:rsidRPr="00511BB7">
              <w:rPr>
                <w:rFonts w:eastAsia="Helvetica"/>
                <w:color w:val="000000"/>
                <w:lang w:val="en-US"/>
              </w:rPr>
              <w:t>Age (mean (SD))</w:t>
            </w:r>
          </w:p>
        </w:tc>
        <w:tc>
          <w:tcPr>
            <w:tcW w:w="196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E510E4" w14:textId="77777777" w:rsidR="00BF05ED" w:rsidRPr="00511BB7" w:rsidRDefault="00BF05ED" w:rsidP="00511BB7">
            <w:pPr>
              <w:rPr>
                <w:rFonts w:eastAsia="Helvetica"/>
                <w:color w:val="000000"/>
                <w:lang w:val="en-US"/>
              </w:rPr>
            </w:pPr>
            <w:r w:rsidRPr="00511BB7">
              <w:rPr>
                <w:rFonts w:eastAsia="Helvetica"/>
                <w:color w:val="000000"/>
                <w:lang w:val="en-US"/>
              </w:rPr>
              <w:t>39.97 (10.85)</w:t>
            </w:r>
          </w:p>
        </w:tc>
        <w:tc>
          <w:tcPr>
            <w:tcW w:w="17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0C5E454" w14:textId="77777777" w:rsidR="00BF05ED" w:rsidRPr="00511BB7" w:rsidRDefault="00BF05ED" w:rsidP="00511BB7">
            <w:pPr>
              <w:rPr>
                <w:rFonts w:eastAsia="Helvetica"/>
                <w:color w:val="000000"/>
                <w:lang w:val="en-US"/>
              </w:rPr>
            </w:pPr>
            <w:r w:rsidRPr="00511BB7">
              <w:rPr>
                <w:rFonts w:eastAsia="Helvetica"/>
                <w:color w:val="000000"/>
                <w:lang w:val="en-US"/>
              </w:rPr>
              <w:t>38.00 (12.47)</w:t>
            </w:r>
          </w:p>
        </w:tc>
        <w:tc>
          <w:tcPr>
            <w:tcW w:w="96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2D53AC5" w14:textId="77777777" w:rsidR="00BF05ED" w:rsidRPr="00511BB7" w:rsidRDefault="00BF05ED" w:rsidP="00511BB7">
            <w:pPr>
              <w:rPr>
                <w:rFonts w:eastAsia="Helvetica"/>
                <w:color w:val="000000"/>
                <w:lang w:val="en-US"/>
              </w:rPr>
            </w:pPr>
            <w:r w:rsidRPr="00511BB7">
              <w:rPr>
                <w:rFonts w:eastAsia="Helvetica"/>
                <w:color w:val="000000"/>
                <w:lang w:val="en-US"/>
              </w:rPr>
              <w:t>0.476</w:t>
            </w:r>
          </w:p>
        </w:tc>
      </w:tr>
      <w:tr w:rsidR="00BF05ED" w:rsidRPr="00511BB7" w14:paraId="2B9BBF9D" w14:textId="77777777" w:rsidTr="00A72076">
        <w:trPr>
          <w:jc w:val="center"/>
        </w:trPr>
        <w:tc>
          <w:tcPr>
            <w:tcW w:w="344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66E7553" w14:textId="77777777" w:rsidR="00BF05ED" w:rsidRPr="00511BB7" w:rsidRDefault="00BF05ED" w:rsidP="00511BB7">
            <w:pPr>
              <w:rPr>
                <w:rFonts w:eastAsia="Helvetica"/>
                <w:color w:val="000000"/>
                <w:lang w:val="en-US"/>
              </w:rPr>
            </w:pPr>
            <w:r w:rsidRPr="00511BB7">
              <w:rPr>
                <w:rFonts w:eastAsia="Helvetica"/>
                <w:color w:val="000000"/>
                <w:lang w:val="en-US"/>
              </w:rPr>
              <w:t>Education Years (mean (SD))</w:t>
            </w:r>
          </w:p>
        </w:tc>
        <w:tc>
          <w:tcPr>
            <w:tcW w:w="196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697A66C" w14:textId="77777777" w:rsidR="00BF05ED" w:rsidRPr="00511BB7" w:rsidRDefault="00BF05ED" w:rsidP="00511BB7">
            <w:pPr>
              <w:rPr>
                <w:rFonts w:eastAsia="Helvetica"/>
                <w:color w:val="000000"/>
                <w:lang w:val="en-US"/>
              </w:rPr>
            </w:pPr>
            <w:r w:rsidRPr="00511BB7">
              <w:rPr>
                <w:rFonts w:eastAsia="Helvetica"/>
                <w:color w:val="000000"/>
                <w:lang w:val="en-US"/>
              </w:rPr>
              <w:t>12.97 (3.17)</w:t>
            </w:r>
          </w:p>
        </w:tc>
        <w:tc>
          <w:tcPr>
            <w:tcW w:w="17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2D8830F" w14:textId="77777777" w:rsidR="00BF05ED" w:rsidRPr="00511BB7" w:rsidRDefault="00BF05ED" w:rsidP="00511BB7">
            <w:pPr>
              <w:rPr>
                <w:rFonts w:eastAsia="Helvetica"/>
                <w:color w:val="000000"/>
                <w:lang w:val="en-US"/>
              </w:rPr>
            </w:pPr>
            <w:r w:rsidRPr="00511BB7">
              <w:rPr>
                <w:rFonts w:eastAsia="Helvetica"/>
                <w:color w:val="000000"/>
                <w:lang w:val="en-US"/>
              </w:rPr>
              <w:t>12.98 (3.81)</w:t>
            </w:r>
          </w:p>
        </w:tc>
        <w:tc>
          <w:tcPr>
            <w:tcW w:w="96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72899A9" w14:textId="77777777" w:rsidR="00BF05ED" w:rsidRPr="00511BB7" w:rsidRDefault="00BF05ED" w:rsidP="00511BB7">
            <w:pPr>
              <w:rPr>
                <w:rFonts w:eastAsia="Helvetica"/>
                <w:color w:val="000000"/>
                <w:lang w:val="en-US"/>
              </w:rPr>
            </w:pPr>
            <w:r w:rsidRPr="00511BB7">
              <w:rPr>
                <w:rFonts w:eastAsia="Helvetica"/>
                <w:color w:val="000000"/>
                <w:lang w:val="en-US"/>
              </w:rPr>
              <w:t>0.987</w:t>
            </w:r>
          </w:p>
        </w:tc>
      </w:tr>
      <w:tr w:rsidR="00BF05ED" w:rsidRPr="00511BB7" w14:paraId="53FBEFAD" w14:textId="77777777" w:rsidTr="00A72076">
        <w:trPr>
          <w:jc w:val="center"/>
        </w:trPr>
        <w:tc>
          <w:tcPr>
            <w:tcW w:w="344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112AE00" w14:textId="77777777" w:rsidR="00BF05ED" w:rsidRPr="00511BB7" w:rsidRDefault="00BF05ED" w:rsidP="00511BB7">
            <w:pPr>
              <w:rPr>
                <w:rFonts w:eastAsia="Helvetica"/>
                <w:b/>
                <w:i/>
                <w:color w:val="000000"/>
                <w:lang w:val="en-US"/>
              </w:rPr>
            </w:pPr>
            <w:r w:rsidRPr="00511BB7">
              <w:rPr>
                <w:rFonts w:eastAsia="Helvetica"/>
                <w:b/>
                <w:i/>
                <w:color w:val="000000"/>
                <w:lang w:val="en-US"/>
              </w:rPr>
              <w:t>Clinical measures</w:t>
            </w:r>
          </w:p>
        </w:tc>
        <w:tc>
          <w:tcPr>
            <w:tcW w:w="4644"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4A9DFD0" w14:textId="77777777" w:rsidR="00BF05ED" w:rsidRPr="00511BB7" w:rsidRDefault="00BF05ED" w:rsidP="00511BB7">
            <w:pPr>
              <w:rPr>
                <w:rFonts w:eastAsia="Helvetica"/>
                <w:b/>
                <w:i/>
                <w:color w:val="000000"/>
                <w:lang w:val="en-US"/>
              </w:rPr>
            </w:pPr>
          </w:p>
        </w:tc>
      </w:tr>
      <w:tr w:rsidR="00BF05ED" w:rsidRPr="00511BB7" w14:paraId="407AB9A9" w14:textId="77777777" w:rsidTr="00A72076">
        <w:trPr>
          <w:jc w:val="center"/>
        </w:trPr>
        <w:tc>
          <w:tcPr>
            <w:tcW w:w="344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32693C5" w14:textId="77777777" w:rsidR="00BF05ED" w:rsidRPr="00511BB7" w:rsidRDefault="00BF05ED" w:rsidP="00511BB7">
            <w:pPr>
              <w:rPr>
                <w:rFonts w:eastAsia="Helvetica"/>
                <w:color w:val="000000"/>
                <w:lang w:val="en-US"/>
              </w:rPr>
            </w:pPr>
            <w:r w:rsidRPr="00511BB7">
              <w:rPr>
                <w:rFonts w:eastAsia="Helvetica"/>
                <w:color w:val="000000"/>
                <w:lang w:val="en-US"/>
              </w:rPr>
              <w:t>Age of Onset (mean (SD))</w:t>
            </w:r>
          </w:p>
        </w:tc>
        <w:tc>
          <w:tcPr>
            <w:tcW w:w="196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9FFB0D3" w14:textId="77777777" w:rsidR="00BF05ED" w:rsidRPr="00511BB7" w:rsidRDefault="00BF05ED" w:rsidP="00511BB7">
            <w:pPr>
              <w:rPr>
                <w:rFonts w:eastAsia="Helvetica"/>
                <w:color w:val="000000"/>
                <w:lang w:val="en-US"/>
              </w:rPr>
            </w:pPr>
            <w:r w:rsidRPr="00511BB7">
              <w:rPr>
                <w:rFonts w:eastAsia="Helvetica"/>
                <w:color w:val="000000"/>
                <w:lang w:val="en-US"/>
              </w:rPr>
              <w:t>26.40 (7.00)</w:t>
            </w:r>
          </w:p>
        </w:tc>
        <w:tc>
          <w:tcPr>
            <w:tcW w:w="17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12F7AB3" w14:textId="77777777" w:rsidR="00BF05ED" w:rsidRPr="00511BB7" w:rsidRDefault="00BF05ED" w:rsidP="00511BB7">
            <w:pPr>
              <w:rPr>
                <w:rFonts w:eastAsia="Helvetica"/>
                <w:color w:val="000000"/>
                <w:lang w:val="en-US"/>
              </w:rPr>
            </w:pPr>
          </w:p>
        </w:tc>
        <w:tc>
          <w:tcPr>
            <w:tcW w:w="96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58312F2" w14:textId="77777777" w:rsidR="00BF05ED" w:rsidRPr="00511BB7" w:rsidRDefault="00BF05ED" w:rsidP="00511BB7">
            <w:pPr>
              <w:rPr>
                <w:rFonts w:eastAsia="Helvetica"/>
                <w:color w:val="000000"/>
                <w:lang w:val="en-US"/>
              </w:rPr>
            </w:pPr>
          </w:p>
        </w:tc>
      </w:tr>
      <w:tr w:rsidR="00BF05ED" w:rsidRPr="00511BB7" w14:paraId="3FC17552" w14:textId="77777777" w:rsidTr="00A72076">
        <w:trPr>
          <w:jc w:val="center"/>
        </w:trPr>
        <w:tc>
          <w:tcPr>
            <w:tcW w:w="344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F3169E0" w14:textId="77777777" w:rsidR="00BF05ED" w:rsidRPr="00511BB7" w:rsidRDefault="00BF05ED" w:rsidP="00511BB7">
            <w:pPr>
              <w:rPr>
                <w:rFonts w:eastAsia="Helvetica"/>
                <w:color w:val="000000"/>
                <w:lang w:val="en-US"/>
              </w:rPr>
            </w:pPr>
            <w:r w:rsidRPr="00511BB7">
              <w:rPr>
                <w:rFonts w:eastAsia="Helvetica"/>
                <w:color w:val="000000"/>
                <w:lang w:val="en-US"/>
              </w:rPr>
              <w:t>Duration of Illness (mean (SD))</w:t>
            </w:r>
          </w:p>
        </w:tc>
        <w:tc>
          <w:tcPr>
            <w:tcW w:w="196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5B79C47" w14:textId="77777777" w:rsidR="00BF05ED" w:rsidRPr="00511BB7" w:rsidRDefault="00BF05ED" w:rsidP="00511BB7">
            <w:pPr>
              <w:rPr>
                <w:rFonts w:eastAsia="Helvetica"/>
                <w:color w:val="000000"/>
                <w:lang w:val="en-US"/>
              </w:rPr>
            </w:pPr>
            <w:r w:rsidRPr="00511BB7">
              <w:rPr>
                <w:rFonts w:eastAsia="Helvetica"/>
                <w:color w:val="000000"/>
                <w:lang w:val="en-US"/>
              </w:rPr>
              <w:t>13.33 (10.28)</w:t>
            </w:r>
          </w:p>
        </w:tc>
        <w:tc>
          <w:tcPr>
            <w:tcW w:w="17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FF32AD5" w14:textId="77777777" w:rsidR="00BF05ED" w:rsidRPr="00511BB7" w:rsidRDefault="00BF05ED" w:rsidP="00511BB7">
            <w:pPr>
              <w:rPr>
                <w:rFonts w:eastAsia="Helvetica"/>
                <w:color w:val="000000"/>
                <w:lang w:val="en-US"/>
              </w:rPr>
            </w:pPr>
          </w:p>
        </w:tc>
        <w:tc>
          <w:tcPr>
            <w:tcW w:w="96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EBEFB74" w14:textId="77777777" w:rsidR="00BF05ED" w:rsidRPr="00511BB7" w:rsidRDefault="00BF05ED" w:rsidP="00511BB7">
            <w:pPr>
              <w:rPr>
                <w:rFonts w:eastAsia="Helvetica"/>
                <w:color w:val="000000"/>
                <w:lang w:val="en-US"/>
              </w:rPr>
            </w:pPr>
          </w:p>
        </w:tc>
      </w:tr>
      <w:tr w:rsidR="00BF05ED" w:rsidRPr="00511BB7" w14:paraId="54FCCE5B" w14:textId="77777777" w:rsidTr="00A72076">
        <w:trPr>
          <w:jc w:val="center"/>
        </w:trPr>
        <w:tc>
          <w:tcPr>
            <w:tcW w:w="344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BBE9F01" w14:textId="77777777" w:rsidR="00BF05ED" w:rsidRPr="00511BB7" w:rsidRDefault="00BF05ED" w:rsidP="00511BB7">
            <w:pPr>
              <w:rPr>
                <w:rFonts w:eastAsia="Helvetica"/>
                <w:color w:val="000000"/>
                <w:lang w:val="en-US"/>
              </w:rPr>
            </w:pPr>
            <w:r w:rsidRPr="00511BB7">
              <w:rPr>
                <w:rFonts w:eastAsia="Helvetica"/>
                <w:color w:val="000000"/>
                <w:lang w:val="en-US"/>
              </w:rPr>
              <w:t>CBZ (mean (SD))</w:t>
            </w:r>
          </w:p>
        </w:tc>
        <w:tc>
          <w:tcPr>
            <w:tcW w:w="196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AE6EFDC" w14:textId="77777777" w:rsidR="00BF05ED" w:rsidRPr="00511BB7" w:rsidRDefault="00BF05ED" w:rsidP="00511BB7">
            <w:pPr>
              <w:rPr>
                <w:rFonts w:eastAsia="Helvetica"/>
                <w:color w:val="000000"/>
                <w:lang w:val="en-US"/>
              </w:rPr>
            </w:pPr>
            <w:r w:rsidRPr="00511BB7">
              <w:rPr>
                <w:rFonts w:eastAsia="Helvetica"/>
                <w:color w:val="000000"/>
                <w:lang w:val="en-US"/>
              </w:rPr>
              <w:t>493.84 (350.24)</w:t>
            </w:r>
          </w:p>
        </w:tc>
        <w:tc>
          <w:tcPr>
            <w:tcW w:w="17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88CA68F" w14:textId="77777777" w:rsidR="00BF05ED" w:rsidRPr="00511BB7" w:rsidRDefault="00BF05ED" w:rsidP="00511BB7">
            <w:pPr>
              <w:rPr>
                <w:rFonts w:eastAsia="Helvetica"/>
                <w:color w:val="000000"/>
                <w:lang w:val="en-US"/>
              </w:rPr>
            </w:pPr>
          </w:p>
        </w:tc>
        <w:tc>
          <w:tcPr>
            <w:tcW w:w="96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6DE9B68" w14:textId="77777777" w:rsidR="00BF05ED" w:rsidRPr="00511BB7" w:rsidRDefault="00BF05ED" w:rsidP="00511BB7">
            <w:pPr>
              <w:rPr>
                <w:rFonts w:eastAsia="Helvetica"/>
                <w:color w:val="000000"/>
                <w:lang w:val="en-US"/>
              </w:rPr>
            </w:pPr>
          </w:p>
        </w:tc>
      </w:tr>
      <w:tr w:rsidR="00BF05ED" w:rsidRPr="00511BB7" w14:paraId="02A2B825" w14:textId="77777777" w:rsidTr="00A72076">
        <w:trPr>
          <w:jc w:val="center"/>
        </w:trPr>
        <w:tc>
          <w:tcPr>
            <w:tcW w:w="3443"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85505B" w14:textId="77777777" w:rsidR="00BF05ED" w:rsidRPr="00511BB7" w:rsidRDefault="00BF05ED" w:rsidP="00511BB7">
            <w:pPr>
              <w:rPr>
                <w:rFonts w:eastAsia="Helvetica"/>
                <w:color w:val="000000"/>
                <w:lang w:val="en-US"/>
              </w:rPr>
            </w:pPr>
            <w:r w:rsidRPr="00511BB7">
              <w:rPr>
                <w:rFonts w:eastAsia="Helvetica"/>
                <w:color w:val="000000"/>
                <w:lang w:val="en-US"/>
              </w:rPr>
              <w:t xml:space="preserve">Total PANSS (mean (SD)) </w:t>
            </w:r>
          </w:p>
        </w:tc>
        <w:tc>
          <w:tcPr>
            <w:tcW w:w="1964"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68579F" w14:textId="77777777" w:rsidR="00BF05ED" w:rsidRPr="00511BB7" w:rsidRDefault="00BF05ED" w:rsidP="00511BB7">
            <w:pPr>
              <w:rPr>
                <w:rFonts w:eastAsia="Helvetica"/>
                <w:color w:val="000000"/>
                <w:lang w:val="en-US"/>
              </w:rPr>
            </w:pPr>
            <w:r w:rsidRPr="00511BB7">
              <w:rPr>
                <w:rFonts w:eastAsia="Helvetica"/>
                <w:color w:val="000000"/>
                <w:lang w:val="en-US"/>
              </w:rPr>
              <w:t>43.96 (10.26)</w:t>
            </w:r>
          </w:p>
        </w:tc>
        <w:tc>
          <w:tcPr>
            <w:tcW w:w="1719"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F6612E" w14:textId="77777777" w:rsidR="00BF05ED" w:rsidRPr="00511BB7" w:rsidRDefault="00BF05ED" w:rsidP="00511BB7">
            <w:pPr>
              <w:rPr>
                <w:rFonts w:eastAsia="Helvetica"/>
                <w:color w:val="000000"/>
                <w:lang w:val="en-US"/>
              </w:rPr>
            </w:pPr>
          </w:p>
        </w:tc>
        <w:tc>
          <w:tcPr>
            <w:tcW w:w="961"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FAEEAA" w14:textId="77777777" w:rsidR="00BF05ED" w:rsidRPr="00511BB7" w:rsidRDefault="00BF05ED" w:rsidP="00511BB7">
            <w:pPr>
              <w:rPr>
                <w:rFonts w:eastAsia="Helvetica"/>
                <w:color w:val="000000"/>
                <w:lang w:val="en-US"/>
              </w:rPr>
            </w:pPr>
          </w:p>
        </w:tc>
      </w:tr>
    </w:tbl>
    <w:p w14:paraId="4606C399" w14:textId="2305B8D2" w:rsidR="00BF05ED" w:rsidRDefault="00BF05ED" w:rsidP="00511BB7">
      <w:pPr>
        <w:rPr>
          <w:lang w:val="en-US"/>
        </w:rPr>
      </w:pPr>
      <w:r w:rsidRPr="00E47949">
        <w:rPr>
          <w:b/>
          <w:bCs/>
          <w:lang w:val="en-US"/>
        </w:rPr>
        <w:t xml:space="preserve">Table 1. </w:t>
      </w:r>
      <w:r w:rsidRPr="00511BB7">
        <w:rPr>
          <w:lang w:val="en-US"/>
        </w:rPr>
        <w:t>Demographics and clinical characteristics of the subjects</w:t>
      </w:r>
    </w:p>
    <w:p w14:paraId="1E3BC0A1" w14:textId="77777777" w:rsidR="00E47949" w:rsidRPr="00511BB7" w:rsidRDefault="00E47949" w:rsidP="00511BB7">
      <w:pPr>
        <w:rPr>
          <w:lang w:val="en-US"/>
        </w:rPr>
      </w:pPr>
    </w:p>
    <w:p w14:paraId="419CDAFB" w14:textId="5B8E04F4" w:rsidR="00D706ED" w:rsidRPr="00E47949" w:rsidRDefault="00095DAF" w:rsidP="00511BB7">
      <w:pPr>
        <w:rPr>
          <w:b/>
          <w:bCs/>
          <w:lang w:val="en-US"/>
        </w:rPr>
      </w:pPr>
      <w:r>
        <w:rPr>
          <w:b/>
          <w:bCs/>
          <w:lang w:val="en-US"/>
        </w:rPr>
        <w:t>2.</w:t>
      </w:r>
      <w:proofErr w:type="gramStart"/>
      <w:r>
        <w:rPr>
          <w:b/>
          <w:bCs/>
          <w:lang w:val="en-US"/>
        </w:rPr>
        <w:t>2.</w:t>
      </w:r>
      <w:r w:rsidR="00D706ED" w:rsidRPr="00E47949">
        <w:rPr>
          <w:b/>
          <w:bCs/>
          <w:lang w:val="en-US"/>
        </w:rPr>
        <w:t>Task</w:t>
      </w:r>
      <w:proofErr w:type="gramEnd"/>
      <w:r w:rsidR="00D706ED" w:rsidRPr="00E47949">
        <w:rPr>
          <w:b/>
          <w:bCs/>
          <w:lang w:val="en-US"/>
        </w:rPr>
        <w:t xml:space="preserve"> Paradigm</w:t>
      </w:r>
    </w:p>
    <w:p w14:paraId="16397914" w14:textId="08AF86F0" w:rsidR="00455C8A" w:rsidRPr="00511BB7" w:rsidRDefault="00D706ED" w:rsidP="00511BB7">
      <w:pPr>
        <w:rPr>
          <w:lang w:val="en-US"/>
        </w:rPr>
      </w:pPr>
      <w:r w:rsidRPr="00511BB7">
        <w:rPr>
          <w:lang w:val="en-US"/>
        </w:rPr>
        <w:t>In the proposed fMRI task, the experimental paradigm is based on the "Trust Game," a widely used game-theoretical model in the literature that captures interpersonal trust</w:t>
      </w:r>
      <w:r w:rsidR="002140DB" w:rsidRPr="00511BB7">
        <w:rPr>
          <w:lang w:val="en-US"/>
        </w:rPr>
        <w:fldChar w:fldCharType="begin"/>
      </w:r>
      <w:r w:rsidR="00455C8A" w:rsidRPr="00511BB7">
        <w:rPr>
          <w:lang w:val="en-US"/>
        </w:rPr>
        <w:instrText xml:space="preserve"> ADDIN ZOTERO_ITEM CSL_CITATION {"citationID":"3c4VG86Y","properties":{"formattedCitation":"\\super 32\\nosupersub{}","plainCitation":"32","noteIndex":0},"citationItems":[{"id":153,"uris":["http://zotero.org/users/10303855/items/YZ4U3224"],"itemData":{"id":153,"type":"article-journal","container-title":"Frontiers in Neuroscience","DOI":"10.3389/fnins.2019.00887","ISSN":"1662-453X","journalAbbreviation":"Front. Neurosci.","page":"887","source":"DOI.org (Crossref)","title":"Trust Games and Beyond","volume":"13","author":[{"family":"Alós-Ferrer","given":"Carlos"},{"family":"Farolfi","given":"Federica"}],"issued":{"date-parts":[["2019",9,10]]}}}],"schema":"https://github.com/citation-style-language/schema/raw/master/csl-citation.json"} </w:instrText>
      </w:r>
      <w:r w:rsidR="002140DB" w:rsidRPr="00511BB7">
        <w:rPr>
          <w:lang w:val="en-US"/>
        </w:rPr>
        <w:fldChar w:fldCharType="separate"/>
      </w:r>
      <w:r w:rsidR="00455C8A" w:rsidRPr="00511BB7">
        <w:rPr>
          <w:vertAlign w:val="superscript"/>
          <w:lang w:val="en-US"/>
        </w:rPr>
        <w:t>32</w:t>
      </w:r>
      <w:r w:rsidR="002140DB" w:rsidRPr="00511BB7">
        <w:rPr>
          <w:lang w:val="en-US"/>
        </w:rPr>
        <w:fldChar w:fldCharType="end"/>
      </w:r>
      <w:r w:rsidRPr="00511BB7">
        <w:rPr>
          <w:lang w:val="en-US"/>
        </w:rPr>
        <w:t>.</w:t>
      </w:r>
      <w:r w:rsidR="00912DA9" w:rsidRPr="00511BB7">
        <w:rPr>
          <w:lang w:val="en-US"/>
        </w:rPr>
        <w:t xml:space="preserve"> </w:t>
      </w:r>
      <w:r w:rsidR="00455C8A" w:rsidRPr="00511BB7">
        <w:rPr>
          <w:highlight w:val="yellow"/>
          <w:lang w:val="en-US"/>
        </w:rPr>
        <w:t>The s</w:t>
      </w:r>
      <w:r w:rsidRPr="00511BB7">
        <w:rPr>
          <w:highlight w:val="yellow"/>
          <w:lang w:val="en-US"/>
        </w:rPr>
        <w:t>ubject ha</w:t>
      </w:r>
      <w:r w:rsidR="00455C8A" w:rsidRPr="00511BB7">
        <w:rPr>
          <w:highlight w:val="yellow"/>
          <w:lang w:val="en-US"/>
        </w:rPr>
        <w:t>s</w:t>
      </w:r>
      <w:r w:rsidRPr="00511BB7">
        <w:rPr>
          <w:highlight w:val="yellow"/>
          <w:lang w:val="en-US"/>
        </w:rPr>
        <w:t xml:space="preserve"> met with the trustee, as if the subject w</w:t>
      </w:r>
      <w:r w:rsidR="00455C8A" w:rsidRPr="00511BB7">
        <w:rPr>
          <w:highlight w:val="yellow"/>
          <w:lang w:val="en-US"/>
        </w:rPr>
        <w:t>ere</w:t>
      </w:r>
      <w:r w:rsidRPr="00511BB7">
        <w:rPr>
          <w:highlight w:val="yellow"/>
          <w:lang w:val="en-US"/>
        </w:rPr>
        <w:t xml:space="preserve"> playing with the trustee</w:t>
      </w:r>
      <w:ins w:id="0" w:author="Kaan Keskin" w:date="2025-07-13T13:53:00Z" w16du:dateUtc="2025-07-13T10:53:00Z">
        <w:r w:rsidR="00912DA9" w:rsidRPr="00511BB7">
          <w:rPr>
            <w:highlight w:val="yellow"/>
            <w:lang w:val="en-US"/>
          </w:rPr>
          <w:t xml:space="preserve"> </w:t>
        </w:r>
      </w:ins>
      <w:r w:rsidRPr="00511BB7">
        <w:rPr>
          <w:highlight w:val="yellow"/>
          <w:lang w:val="en-US"/>
        </w:rPr>
        <w:t>simultaneously under fMRI.</w:t>
      </w:r>
      <w:r w:rsidRPr="00511BB7">
        <w:rPr>
          <w:lang w:val="en-US"/>
        </w:rPr>
        <w:t xml:space="preserve"> The introduction with </w:t>
      </w:r>
      <w:r w:rsidR="00455C8A" w:rsidRPr="00511BB7">
        <w:rPr>
          <w:lang w:val="en-US"/>
        </w:rPr>
        <w:t>the trustee was standardized not to affect the basal</w:t>
      </w:r>
      <w:r w:rsidRPr="00511BB7">
        <w:rPr>
          <w:lang w:val="en-US"/>
        </w:rPr>
        <w:t xml:space="preserve"> trust level. </w:t>
      </w:r>
    </w:p>
    <w:p w14:paraId="7052EC70" w14:textId="77777777" w:rsidR="00455C8A" w:rsidRPr="00511BB7" w:rsidRDefault="00455C8A" w:rsidP="00511BB7">
      <w:pPr>
        <w:rPr>
          <w:lang w:val="en-US"/>
        </w:rPr>
      </w:pPr>
    </w:p>
    <w:p w14:paraId="367047D0" w14:textId="359CA601" w:rsidR="00D706ED" w:rsidRPr="00511BB7" w:rsidRDefault="00D706ED" w:rsidP="00511BB7">
      <w:pPr>
        <w:rPr>
          <w:lang w:val="en-US"/>
        </w:rPr>
      </w:pPr>
      <w:r w:rsidRPr="00511BB7">
        <w:rPr>
          <w:lang w:val="en-US"/>
        </w:rPr>
        <w:t>In each trial, the participant starts with an initial endowment of 40 Turkish Lira (TL) and</w:t>
      </w:r>
      <w:ins w:id="1" w:author="Kaan Keskin" w:date="2025-07-13T13:54:00Z" w16du:dateUtc="2025-07-13T10:54:00Z">
        <w:r w:rsidR="00912DA9" w:rsidRPr="00511BB7">
          <w:rPr>
            <w:lang w:val="en-US"/>
          </w:rPr>
          <w:t xml:space="preserve"> </w:t>
        </w:r>
      </w:ins>
      <w:r w:rsidRPr="00511BB7">
        <w:rPr>
          <w:lang w:val="en-US"/>
        </w:rPr>
        <w:t xml:space="preserve">must decide whether to keep the money or invest it by transferring it to a trustee. If the participant keeps the money, it is evenly split between them and the trustee. If the participant chooses to invest, the amount is tripled to 120 TL, and the trustee then decides whether to share this </w:t>
      </w:r>
      <w:r w:rsidRPr="00511BB7">
        <w:rPr>
          <w:lang w:val="en-US"/>
        </w:rPr>
        <w:lastRenderedPageBreak/>
        <w:t>tripled amount with the participant or keep all of it. The central task involves the participant evaluating whether to trust the trustee in each round. The trust game consists of three blocks, each with 20 trials, making a total of 60 trials. Each trial follows a standardized sequence presented across six screens (See Figure 1A).</w:t>
      </w:r>
      <w:ins w:id="2" w:author="Kaan Keskin" w:date="2025-07-13T13:55:00Z" w16du:dateUtc="2025-07-13T10:55:00Z">
        <w:r w:rsidR="00912DA9" w:rsidRPr="00511BB7">
          <w:rPr>
            <w:lang w:val="en-US"/>
          </w:rPr>
          <w:t xml:space="preserve"> </w:t>
        </w:r>
      </w:ins>
      <w:r w:rsidRPr="00511BB7">
        <w:rPr>
          <w:lang w:val="en-US"/>
        </w:rPr>
        <w:t>Each trial of the Trust Game followed a structured sequence of six consecutive screens, designed to capture the participant's decision-making and trust behavior under controlled experimental conditions (Figure 1B).</w:t>
      </w:r>
    </w:p>
    <w:p w14:paraId="1EA9F1B2" w14:textId="388DA366" w:rsidR="00D706ED" w:rsidRPr="00511BB7" w:rsidRDefault="00D706ED" w:rsidP="00511BB7">
      <w:pPr>
        <w:rPr>
          <w:lang w:val="en-US"/>
        </w:rPr>
      </w:pPr>
      <w:r w:rsidRPr="00511BB7">
        <w:rPr>
          <w:lang w:val="en-US"/>
        </w:rPr>
        <w:br/>
        <w:t>In the first decision or anticipation screen, participants saw a photo of the trustee alongside their initial endowment of 40 Turkish Lira (TL). They were instructed to decide whether to keep the money or invest it by transferring it to the trustee. No action or response was needed during this phase, and the screen remained visible for 6 seconds.</w:t>
      </w:r>
      <w:ins w:id="3" w:author="Kaan Keskin" w:date="2025-07-13T13:55:00Z" w16du:dateUtc="2025-07-13T10:55:00Z">
        <w:r w:rsidR="00912DA9" w:rsidRPr="00511BB7">
          <w:rPr>
            <w:lang w:val="en-US"/>
          </w:rPr>
          <w:t xml:space="preserve"> </w:t>
        </w:r>
      </w:ins>
      <w:r w:rsidRPr="00511BB7">
        <w:rPr>
          <w:lang w:val="en-US"/>
        </w:rPr>
        <w:t xml:space="preserve">On the </w:t>
      </w:r>
      <w:r w:rsidR="00912DA9" w:rsidRPr="00511BB7">
        <w:rPr>
          <w:lang w:val="en-US"/>
        </w:rPr>
        <w:t>second-choice</w:t>
      </w:r>
      <w:r w:rsidRPr="00511BB7">
        <w:rPr>
          <w:lang w:val="en-US"/>
        </w:rPr>
        <w:t xml:space="preserve"> screen, participants were asked to confirm their earlier decision (“invest” or “keep”) by pressing the appropriate button within a 3-second window. Before starting the task, they were informed that failing to respond would result in zero earnings for that trial (0 TL) and that missing responses on five trials—whether in a row or not—would lead to the termination of the entire task.</w:t>
      </w:r>
      <w:ins w:id="4" w:author="Kaan Keskin" w:date="2025-07-13T13:55:00Z" w16du:dateUtc="2025-07-13T10:55:00Z">
        <w:r w:rsidR="00912DA9" w:rsidRPr="00511BB7">
          <w:rPr>
            <w:lang w:val="en-US"/>
          </w:rPr>
          <w:t xml:space="preserve"> </w:t>
        </w:r>
      </w:ins>
      <w:r w:rsidR="001217E8" w:rsidRPr="00511BB7">
        <w:rPr>
          <w:lang w:val="en-US"/>
        </w:rPr>
        <w:t>A</w:t>
      </w:r>
      <w:r w:rsidRPr="00511BB7">
        <w:rPr>
          <w:lang w:val="en-US"/>
        </w:rPr>
        <w:t xml:space="preserve"> 3-second waiting screen followed, during which participants anticipated the trustee's response.</w:t>
      </w:r>
      <w:ins w:id="5" w:author="Kaan Keskin" w:date="2025-07-13T13:56:00Z" w16du:dateUtc="2025-07-13T10:56:00Z">
        <w:r w:rsidR="00912DA9" w:rsidRPr="00511BB7">
          <w:rPr>
            <w:lang w:val="en-US"/>
          </w:rPr>
          <w:t xml:space="preserve"> </w:t>
        </w:r>
      </w:ins>
      <w:r w:rsidR="001217E8" w:rsidRPr="00511BB7">
        <w:rPr>
          <w:lang w:val="en-US"/>
        </w:rPr>
        <w:t>T</w:t>
      </w:r>
      <w:r w:rsidRPr="00511BB7">
        <w:rPr>
          <w:lang w:val="en-US"/>
        </w:rPr>
        <w:t xml:space="preserve">he fourth outcome screen showed the trustee’s decision—whether to share the tripled amount or keep it entirely—along with the outcome of the trial, including the participant’s earnings. This screen was displayed for 3 seconds. </w:t>
      </w:r>
      <w:r w:rsidRPr="00511BB7">
        <w:rPr>
          <w:highlight w:val="yellow"/>
          <w:lang w:val="en-US"/>
        </w:rPr>
        <w:t>Participants were informed in advance that they were interacting with a computer algorithm simulating trustee behavior, and that the responses were pre-programmed to seem random</w:t>
      </w:r>
      <w:r w:rsidR="00912DA9" w:rsidRPr="00511BB7">
        <w:rPr>
          <w:highlight w:val="yellow"/>
          <w:lang w:val="en-US"/>
        </w:rPr>
        <w:t>.</w:t>
      </w:r>
      <w:r w:rsidR="00E655FA" w:rsidRPr="00511BB7">
        <w:rPr>
          <w:lang w:val="en-US"/>
        </w:rPr>
        <w:t xml:space="preserve"> </w:t>
      </w:r>
      <w:r w:rsidRPr="00511BB7">
        <w:rPr>
          <w:lang w:val="en-US"/>
        </w:rPr>
        <w:t>In the fifth jitter screen inter-trial interval followed, lasting randomly between 3 and 6 seconds. During this time, a blank screen was displayed to introduce temporal variability between trials.</w:t>
      </w:r>
      <w:ins w:id="6" w:author="Kaan Keskin" w:date="2025-07-13T13:56:00Z" w16du:dateUtc="2025-07-13T10:56:00Z">
        <w:r w:rsidR="00912DA9" w:rsidRPr="00511BB7">
          <w:rPr>
            <w:lang w:val="en-US"/>
          </w:rPr>
          <w:t xml:space="preserve"> </w:t>
        </w:r>
      </w:ins>
      <w:r w:rsidR="00BD3C94" w:rsidRPr="00511BB7">
        <w:rPr>
          <w:lang w:val="en-US"/>
        </w:rPr>
        <w:t xml:space="preserve"> </w:t>
      </w:r>
      <w:r w:rsidRPr="00511BB7">
        <w:rPr>
          <w:lang w:val="en-US"/>
        </w:rPr>
        <w:t>In the last sixth fixation screen, to maintain a total inter-trial interval of 9 seconds, a fixation cross (“+”) was shown for the remaining time—ranging from 3 to 6 seconds—depending on the length of the preceding jittered interval.</w:t>
      </w:r>
    </w:p>
    <w:p w14:paraId="373055AA" w14:textId="77777777" w:rsidR="00BD3C94" w:rsidRPr="00511BB7" w:rsidRDefault="00BD3C94" w:rsidP="00511BB7">
      <w:pPr>
        <w:rPr>
          <w:lang w:val="en-US"/>
        </w:rPr>
      </w:pPr>
    </w:p>
    <w:p w14:paraId="2A460C64" w14:textId="18043886" w:rsidR="00D706ED" w:rsidRPr="00511BB7" w:rsidRDefault="00D706ED" w:rsidP="00511BB7">
      <w:pPr>
        <w:rPr>
          <w:lang w:val="en-US"/>
        </w:rPr>
      </w:pPr>
      <w:r w:rsidRPr="00511BB7">
        <w:rPr>
          <w:lang w:val="en-US"/>
        </w:rPr>
        <w:t>Additionally, after every 10 trials, participants were prompted to rate their level of trust in the trustee using a scale from 1 (not at all) to 7 (completely). This rating screen remained visible for 9 seconds.</w:t>
      </w:r>
      <w:ins w:id="7" w:author="Kaan Keskin" w:date="2025-07-13T13:56:00Z" w16du:dateUtc="2025-07-13T10:56:00Z">
        <w:r w:rsidR="00912DA9" w:rsidRPr="00511BB7">
          <w:rPr>
            <w:lang w:val="en-US"/>
          </w:rPr>
          <w:t xml:space="preserve"> </w:t>
        </w:r>
      </w:ins>
      <w:r w:rsidRPr="00511BB7">
        <w:rPr>
          <w:lang w:val="en-US"/>
        </w:rPr>
        <w:t>Each trial lasted 24 seconds, leading to a total task duration of approximately 24 minutes and 54 seconds.</w:t>
      </w:r>
    </w:p>
    <w:p w14:paraId="17806203" w14:textId="77777777" w:rsidR="00912DA9" w:rsidRPr="00511BB7" w:rsidRDefault="00912DA9" w:rsidP="00511BB7">
      <w:pPr>
        <w:rPr>
          <w:lang w:val="en-US"/>
        </w:rPr>
      </w:pPr>
    </w:p>
    <w:p w14:paraId="67C0A4C4" w14:textId="79E15A17" w:rsidR="0074385C" w:rsidRPr="00511BB7" w:rsidRDefault="0074385C" w:rsidP="00511BB7">
      <w:pPr>
        <w:rPr>
          <w:lang w:val="en-US"/>
        </w:rPr>
      </w:pPr>
      <w:r w:rsidRPr="00511BB7">
        <w:rPr>
          <w:highlight w:val="yellow"/>
          <w:lang w:val="en-US"/>
        </w:rPr>
        <w:t>[ Insert Figure 1</w:t>
      </w:r>
      <w:r w:rsidR="0019244F" w:rsidRPr="00511BB7">
        <w:rPr>
          <w:highlight w:val="yellow"/>
          <w:lang w:val="en-US"/>
        </w:rPr>
        <w:t xml:space="preserve"> – Task </w:t>
      </w:r>
      <w:proofErr w:type="gramStart"/>
      <w:r w:rsidR="0019244F" w:rsidRPr="00511BB7">
        <w:rPr>
          <w:highlight w:val="yellow"/>
          <w:lang w:val="en-US"/>
        </w:rPr>
        <w:t>Schema ]</w:t>
      </w:r>
      <w:proofErr w:type="gramEnd"/>
    </w:p>
    <w:p w14:paraId="1CD5283D" w14:textId="77777777" w:rsidR="00431866" w:rsidRPr="00511BB7" w:rsidRDefault="00431866" w:rsidP="00511BB7">
      <w:pPr>
        <w:rPr>
          <w:lang w:val="en-US"/>
        </w:rPr>
      </w:pPr>
    </w:p>
    <w:p w14:paraId="5C56134C" w14:textId="3F062290" w:rsidR="00D706ED" w:rsidRPr="00E47949" w:rsidRDefault="00261085" w:rsidP="00511BB7">
      <w:pPr>
        <w:rPr>
          <w:b/>
          <w:bCs/>
          <w:lang w:val="en-US"/>
        </w:rPr>
      </w:pPr>
      <w:r>
        <w:rPr>
          <w:rFonts w:eastAsia="Calibri"/>
          <w:b/>
          <w:bCs/>
          <w:lang w:val="en-US"/>
        </w:rPr>
        <w:t>2.</w:t>
      </w:r>
      <w:proofErr w:type="gramStart"/>
      <w:r w:rsidR="002D4211">
        <w:rPr>
          <w:rFonts w:eastAsia="Calibri"/>
          <w:b/>
          <w:bCs/>
          <w:lang w:val="en-US"/>
        </w:rPr>
        <w:t>3</w:t>
      </w:r>
      <w:r>
        <w:rPr>
          <w:rFonts w:eastAsia="Calibri"/>
          <w:b/>
          <w:bCs/>
          <w:lang w:val="en-US"/>
        </w:rPr>
        <w:t>.</w:t>
      </w:r>
      <w:r w:rsidR="00D706ED" w:rsidRPr="00E47949">
        <w:rPr>
          <w:rFonts w:eastAsia="Calibri"/>
          <w:b/>
          <w:bCs/>
          <w:lang w:val="en-US"/>
        </w:rPr>
        <w:t>Computational</w:t>
      </w:r>
      <w:proofErr w:type="gramEnd"/>
      <w:r w:rsidR="00D706ED" w:rsidRPr="00E47949">
        <w:rPr>
          <w:rFonts w:eastAsia="Calibri"/>
          <w:b/>
          <w:bCs/>
          <w:lang w:val="en-US"/>
        </w:rPr>
        <w:t xml:space="preserve"> Learning Model Based on Rescorla-Wagner</w:t>
      </w:r>
    </w:p>
    <w:p w14:paraId="6D2F2293" w14:textId="77777777" w:rsidR="00D706ED" w:rsidRPr="00511BB7" w:rsidRDefault="00D706ED" w:rsidP="00511BB7">
      <w:pPr>
        <w:rPr>
          <w:lang w:val="en-US"/>
        </w:rPr>
      </w:pPr>
      <w:r w:rsidRPr="00511BB7">
        <w:rPr>
          <w:lang w:val="en-US"/>
        </w:rPr>
        <w:t>We implemented a reinforcement learning (RL) model based on the Rescorla-Wagner rule to estimate participants’ trial-by-trial reward predictions and learning dynamics during a sequential investment task. The model was applied separately to three experimental blocks (phases, each with 20 trials) featuring varying gain probabilities (80%, 50%, and 80%).</w:t>
      </w:r>
    </w:p>
    <w:p w14:paraId="444E44AF" w14:textId="77777777" w:rsidR="00D706ED" w:rsidRPr="00511BB7" w:rsidRDefault="00D706ED" w:rsidP="00511BB7">
      <w:pPr>
        <w:rPr>
          <w:lang w:val="en-US"/>
        </w:rPr>
      </w:pPr>
      <w:r w:rsidRPr="00511BB7">
        <w:rPr>
          <w:lang w:val="en-US"/>
        </w:rPr>
        <w:t xml:space="preserve">On each trial </w:t>
      </w:r>
      <m:oMath>
        <m:r>
          <w:rPr>
            <w:rFonts w:ascii="Cambria Math" w:eastAsia="Cambria Math" w:hAnsi="Cambria Math"/>
            <w:lang w:val="en-US"/>
          </w:rPr>
          <m:t>t</m:t>
        </m:r>
      </m:oMath>
      <w:r w:rsidRPr="00511BB7">
        <w:rPr>
          <w:lang w:val="en-US"/>
        </w:rPr>
        <w:t xml:space="preserve">, the predicted reward value </w:t>
      </w:r>
      <m:oMath>
        <m:sSub>
          <m:sSubPr>
            <m:ctrlPr>
              <w:rPr>
                <w:rFonts w:ascii="Cambria Math" w:eastAsia="Cambria Math" w:hAnsi="Cambria Math"/>
                <w:lang w:val="en-US"/>
              </w:rPr>
            </m:ctrlPr>
          </m:sSubPr>
          <m:e>
            <m:r>
              <w:rPr>
                <w:rFonts w:ascii="Cambria Math" w:eastAsia="Cambria Math" w:hAnsi="Cambria Math"/>
                <w:lang w:val="en-US"/>
              </w:rPr>
              <m:t>v</m:t>
            </m:r>
          </m:e>
          <m:sub>
            <m:r>
              <w:rPr>
                <w:rFonts w:ascii="Cambria Math" w:eastAsia="Cambria Math" w:hAnsi="Cambria Math"/>
                <w:lang w:val="en-US"/>
              </w:rPr>
              <m:t>t</m:t>
            </m:r>
          </m:sub>
        </m:sSub>
      </m:oMath>
      <w:r w:rsidRPr="00511BB7">
        <w:rPr>
          <w:lang w:val="en-US"/>
        </w:rPr>
        <w:t xml:space="preserve"> was updated according to the standard delta rule: </w:t>
      </w:r>
    </w:p>
    <w:p w14:paraId="09ADBAFB" w14:textId="77777777" w:rsidR="00D706ED" w:rsidRPr="00511BB7" w:rsidRDefault="00686938" w:rsidP="00511BB7">
      <w:pPr>
        <w:rPr>
          <w:rFonts w:eastAsia="Cambria Math"/>
          <w:lang w:val="en-US"/>
        </w:rPr>
      </w:pPr>
      <m:oMathPara>
        <m:oMath>
          <m:sSub>
            <m:sSubPr>
              <m:ctrlPr>
                <w:rPr>
                  <w:rFonts w:ascii="Cambria Math" w:eastAsia="Cambria Math" w:hAnsi="Cambria Math"/>
                  <w:lang w:val="en-US"/>
                </w:rPr>
              </m:ctrlPr>
            </m:sSubPr>
            <m:e>
              <m:r>
                <w:rPr>
                  <w:rFonts w:ascii="Cambria Math" w:eastAsia="Cambria Math" w:hAnsi="Cambria Math"/>
                  <w:lang w:val="en-US"/>
                </w:rPr>
                <m:t>v</m:t>
              </m:r>
            </m:e>
            <m:sub>
              <m:r>
                <w:rPr>
                  <w:rFonts w:ascii="Cambria Math" w:eastAsia="Cambria Math" w:hAnsi="Cambria Math"/>
                  <w:lang w:val="en-US"/>
                </w:rPr>
                <m:t>t</m:t>
              </m:r>
            </m:sub>
          </m:sSub>
          <m:r>
            <w:rPr>
              <w:rFonts w:ascii="Cambria Math" w:eastAsia="Cambria Math" w:hAnsi="Cambria Math"/>
              <w:lang w:val="en-US"/>
            </w:rPr>
            <m:t>=</m:t>
          </m:r>
          <m:sSub>
            <m:sSubPr>
              <m:ctrlPr>
                <w:rPr>
                  <w:rFonts w:ascii="Cambria Math" w:eastAsia="Cambria Math" w:hAnsi="Cambria Math"/>
                  <w:lang w:val="en-US"/>
                </w:rPr>
              </m:ctrlPr>
            </m:sSubPr>
            <m:e>
              <m:r>
                <w:rPr>
                  <w:rFonts w:ascii="Cambria Math" w:eastAsia="Cambria Math" w:hAnsi="Cambria Math"/>
                  <w:lang w:val="en-US"/>
                </w:rPr>
                <m:t>v</m:t>
              </m:r>
            </m:e>
            <m:sub>
              <m:r>
                <w:rPr>
                  <w:rFonts w:ascii="Cambria Math" w:eastAsia="Cambria Math" w:hAnsi="Cambria Math"/>
                  <w:lang w:val="en-US"/>
                </w:rPr>
                <m:t>t</m:t>
              </m:r>
              <m:r>
                <w:rPr>
                  <w:rFonts w:ascii="Cambria Math" w:eastAsia="Cambria Math" w:hAnsi="Cambria Math"/>
                  <w:lang w:val="en-US"/>
                </w:rPr>
                <m:t>-</m:t>
              </m:r>
              <m:r>
                <w:rPr>
                  <w:rFonts w:ascii="Cambria Math" w:eastAsia="Cambria Math" w:hAnsi="Cambria Math"/>
                  <w:lang w:val="en-US"/>
                </w:rPr>
                <m:t>1</m:t>
              </m:r>
            </m:sub>
          </m:sSub>
          <m:r>
            <w:rPr>
              <w:rFonts w:ascii="Cambria Math" w:eastAsia="Cambria Math" w:hAnsi="Cambria Math"/>
              <w:lang w:val="en-US"/>
            </w:rPr>
            <m:t>+</m:t>
          </m:r>
          <m:sSub>
            <m:sSubPr>
              <m:ctrlPr>
                <w:rPr>
                  <w:rFonts w:ascii="Cambria Math" w:eastAsia="Cambria Math" w:hAnsi="Cambria Math"/>
                  <w:lang w:val="en-US"/>
                </w:rPr>
              </m:ctrlPr>
            </m:sSubPr>
            <m:e>
              <m:r>
                <w:rPr>
                  <w:rFonts w:ascii="Cambria Math" w:eastAsia="Cambria Math" w:hAnsi="Cambria Math"/>
                  <w:lang w:val="en-US"/>
                </w:rPr>
                <m:t>α</m:t>
              </m:r>
            </m:e>
            <m:sub>
              <m:r>
                <w:rPr>
                  <w:rFonts w:ascii="Cambria Math" w:eastAsia="Cambria Math" w:hAnsi="Cambria Math"/>
                  <w:lang w:val="en-US"/>
                </w:rPr>
                <m:t>t</m:t>
              </m:r>
              <m:r>
                <w:rPr>
                  <w:rFonts w:ascii="Cambria Math" w:eastAsia="Cambria Math" w:hAnsi="Cambria Math"/>
                  <w:lang w:val="en-US"/>
                </w:rPr>
                <m:t>-</m:t>
              </m:r>
              <m:r>
                <w:rPr>
                  <w:rFonts w:ascii="Cambria Math" w:eastAsia="Cambria Math" w:hAnsi="Cambria Math"/>
                  <w:lang w:val="en-US"/>
                </w:rPr>
                <m:t>1</m:t>
              </m:r>
            </m:sub>
          </m:sSub>
          <m:r>
            <w:rPr>
              <w:rFonts w:ascii="Cambria Math" w:eastAsia="Cambria Math" w:hAnsi="Cambria Math"/>
              <w:lang w:val="en-US"/>
            </w:rPr>
            <m:t>∙</m:t>
          </m:r>
          <m:r>
            <w:rPr>
              <w:rFonts w:ascii="Cambria Math" w:eastAsia="Cambria Math" w:hAnsi="Cambria Math"/>
              <w:lang w:val="en-US"/>
            </w:rPr>
            <m:t>(</m:t>
          </m:r>
          <m:sSub>
            <m:sSubPr>
              <m:ctrlPr>
                <w:rPr>
                  <w:rFonts w:ascii="Cambria Math" w:eastAsia="Cambria Math" w:hAnsi="Cambria Math"/>
                  <w:lang w:val="en-US"/>
                </w:rPr>
              </m:ctrlPr>
            </m:sSubPr>
            <m:e>
              <m:r>
                <w:rPr>
                  <w:rFonts w:ascii="Cambria Math" w:eastAsia="Cambria Math" w:hAnsi="Cambria Math"/>
                  <w:lang w:val="en-US"/>
                </w:rPr>
                <m:t>r</m:t>
              </m:r>
            </m:e>
            <m:sub>
              <m:r>
                <w:rPr>
                  <w:rFonts w:ascii="Cambria Math" w:eastAsia="Cambria Math" w:hAnsi="Cambria Math"/>
                  <w:lang w:val="en-US"/>
                </w:rPr>
                <m:t>t</m:t>
              </m:r>
            </m:sub>
          </m:sSub>
          <m:r>
            <w:rPr>
              <w:rFonts w:ascii="Cambria Math" w:eastAsia="Cambria Math" w:hAnsi="Cambria Math"/>
              <w:lang w:val="en-US"/>
            </w:rPr>
            <m:t>-</m:t>
          </m:r>
          <m:sSub>
            <m:sSubPr>
              <m:ctrlPr>
                <w:rPr>
                  <w:rFonts w:ascii="Cambria Math" w:eastAsia="Cambria Math" w:hAnsi="Cambria Math"/>
                  <w:lang w:val="en-US"/>
                </w:rPr>
              </m:ctrlPr>
            </m:sSubPr>
            <m:e>
              <m:r>
                <w:rPr>
                  <w:rFonts w:ascii="Cambria Math" w:eastAsia="Cambria Math" w:hAnsi="Cambria Math"/>
                  <w:lang w:val="en-US"/>
                </w:rPr>
                <m:t>v</m:t>
              </m:r>
            </m:e>
            <m:sub>
              <m:r>
                <w:rPr>
                  <w:rFonts w:ascii="Cambria Math" w:eastAsia="Cambria Math" w:hAnsi="Cambria Math"/>
                  <w:lang w:val="en-US"/>
                </w:rPr>
                <m:t>t</m:t>
              </m:r>
              <m:r>
                <w:rPr>
                  <w:rFonts w:ascii="Cambria Math" w:eastAsia="Cambria Math" w:hAnsi="Cambria Math"/>
                  <w:lang w:val="en-US"/>
                </w:rPr>
                <m:t>-</m:t>
              </m:r>
              <m:r>
                <w:rPr>
                  <w:rFonts w:ascii="Cambria Math" w:eastAsia="Cambria Math" w:hAnsi="Cambria Math"/>
                  <w:lang w:val="en-US"/>
                </w:rPr>
                <m:t>1</m:t>
              </m:r>
            </m:sub>
          </m:sSub>
          <m:r>
            <w:rPr>
              <w:rFonts w:ascii="Cambria Math" w:eastAsia="Cambria Math" w:hAnsi="Cambria Math"/>
              <w:lang w:val="en-US"/>
            </w:rPr>
            <m:t>)</m:t>
          </m:r>
        </m:oMath>
      </m:oMathPara>
    </w:p>
    <w:p w14:paraId="68EAD4A5" w14:textId="77777777" w:rsidR="00D706ED" w:rsidRPr="00511BB7" w:rsidRDefault="00D706ED" w:rsidP="00511BB7">
      <w:pPr>
        <w:rPr>
          <w:lang w:val="en-US"/>
        </w:rPr>
      </w:pPr>
      <w:r w:rsidRPr="00511BB7">
        <w:rPr>
          <w:lang w:val="en-US"/>
        </w:rPr>
        <w:t xml:space="preserve">Here, </w:t>
      </w:r>
      <m:oMath>
        <m:sSub>
          <m:sSubPr>
            <m:ctrlPr>
              <w:rPr>
                <w:rFonts w:ascii="Cambria Math" w:eastAsia="Cambria Math" w:hAnsi="Cambria Math"/>
                <w:lang w:val="en-US"/>
              </w:rPr>
            </m:ctrlPr>
          </m:sSubPr>
          <m:e>
            <m:r>
              <w:rPr>
                <w:rFonts w:ascii="Cambria Math" w:eastAsia="Cambria Math" w:hAnsi="Cambria Math"/>
                <w:lang w:val="en-US"/>
              </w:rPr>
              <m:t>r</m:t>
            </m:r>
          </m:e>
          <m:sub>
            <m:r>
              <w:rPr>
                <w:rFonts w:ascii="Cambria Math" w:eastAsia="Cambria Math" w:hAnsi="Cambria Math"/>
                <w:lang w:val="en-US"/>
              </w:rPr>
              <m:t>t</m:t>
            </m:r>
          </m:sub>
        </m:sSub>
      </m:oMath>
      <w:r w:rsidRPr="00511BB7">
        <w:rPr>
          <w:lang w:val="en-US"/>
        </w:rPr>
        <w:t xml:space="preserve"> is the actual reward and </w:t>
      </w:r>
      <m:oMath>
        <m:sSub>
          <m:sSubPr>
            <m:ctrlPr>
              <w:rPr>
                <w:rFonts w:ascii="Cambria Math" w:eastAsia="Cambria Math" w:hAnsi="Cambria Math"/>
                <w:lang w:val="en-US"/>
              </w:rPr>
            </m:ctrlPr>
          </m:sSubPr>
          <m:e>
            <m:r>
              <w:rPr>
                <w:rFonts w:ascii="Cambria Math" w:hAnsi="Cambria Math"/>
                <w:lang w:val="en-US"/>
              </w:rPr>
              <m:t>α</m:t>
            </m:r>
          </m:e>
          <m:sub>
            <m:r>
              <w:rPr>
                <w:rFonts w:ascii="Cambria Math" w:eastAsia="Cambria Math" w:hAnsi="Cambria Math"/>
                <w:lang w:val="en-US"/>
              </w:rPr>
              <m:t>t</m:t>
            </m:r>
          </m:sub>
        </m:sSub>
      </m:oMath>
      <w:r w:rsidRPr="00511BB7">
        <w:rPr>
          <w:lang w:val="en-US"/>
        </w:rPr>
        <w:t xml:space="preserve"> is the trial-specific learning rate. Unlike classical fixed-</w:t>
      </w:r>
      <w:r w:rsidRPr="00511BB7">
        <w:rPr>
          <w:rFonts w:ascii="Cambria Math" w:eastAsia="Cambria Math" w:hAnsi="Cambria Math" w:cs="Cambria Math"/>
          <w:lang w:val="en-US"/>
        </w:rPr>
        <w:t>𝛼</w:t>
      </w:r>
      <w:r w:rsidRPr="00511BB7">
        <w:rPr>
          <w:lang w:val="en-US"/>
        </w:rPr>
        <w:t xml:space="preserve"> Rescorla-Wagner models, we introduced an adaptive learning rate mechanism that updated </w:t>
      </w:r>
      <w:r w:rsidRPr="00511BB7">
        <w:rPr>
          <w:rFonts w:ascii="Cambria Math" w:eastAsia="Cambria Math" w:hAnsi="Cambria Math" w:cs="Cambria Math"/>
          <w:lang w:val="en-US"/>
        </w:rPr>
        <w:t>𝛼</w:t>
      </w:r>
      <w:r w:rsidRPr="00511BB7">
        <w:rPr>
          <w:lang w:val="en-US"/>
        </w:rPr>
        <w:t xml:space="preserve"> based on the social partner’s behavior:</w:t>
      </w:r>
    </w:p>
    <w:p w14:paraId="13ECB741" w14:textId="77777777" w:rsidR="00D706ED" w:rsidRPr="00511BB7" w:rsidRDefault="00D706ED" w:rsidP="00511BB7">
      <w:pPr>
        <w:rPr>
          <w:color w:val="000000"/>
          <w:lang w:val="en-US"/>
        </w:rPr>
      </w:pPr>
      <w:r w:rsidRPr="00511BB7">
        <w:rPr>
          <w:rFonts w:eastAsia="Calibri"/>
          <w:color w:val="000000"/>
          <w:lang w:val="en-US"/>
        </w:rPr>
        <w:t xml:space="preserve">If the participant invested and the trustee shared: </w:t>
      </w:r>
      <m:oMath>
        <m:r>
          <w:rPr>
            <w:rFonts w:ascii="Cambria Math" w:eastAsia="Cambria Math" w:hAnsi="Cambria Math"/>
            <w:color w:val="000000"/>
            <w:lang w:val="en-US"/>
          </w:rPr>
          <m:t>α=</m:t>
        </m:r>
        <m:sSub>
          <m:sSubPr>
            <m:ctrlPr>
              <w:rPr>
                <w:rFonts w:ascii="Cambria Math" w:eastAsia="Cambria Math" w:hAnsi="Cambria Math"/>
                <w:color w:val="000000"/>
                <w:lang w:val="en-US"/>
              </w:rPr>
            </m:ctrlPr>
          </m:sSubPr>
          <m:e>
            <m:r>
              <w:rPr>
                <w:rFonts w:ascii="Cambria Math" w:eastAsia="Cambria Math" w:hAnsi="Cambria Math"/>
                <w:color w:val="000000"/>
                <w:lang w:val="en-US"/>
              </w:rPr>
              <m:t>α</m:t>
            </m:r>
          </m:e>
          <m:sub>
            <m:r>
              <w:rPr>
                <w:rFonts w:ascii="Cambria Math" w:eastAsia="Cambria Math" w:hAnsi="Cambria Math"/>
                <w:color w:val="000000"/>
                <w:lang w:val="en-US"/>
              </w:rPr>
              <m:t>t-1</m:t>
            </m:r>
          </m:sub>
        </m:sSub>
        <m:r>
          <w:rPr>
            <w:rFonts w:ascii="Cambria Math" w:eastAsia="Cambria Math" w:hAnsi="Cambria Math"/>
            <w:color w:val="000000"/>
            <w:lang w:val="en-US"/>
          </w:rPr>
          <m:t>+ ε</m:t>
        </m:r>
      </m:oMath>
    </w:p>
    <w:p w14:paraId="7B3EEF02" w14:textId="77777777" w:rsidR="00D706ED" w:rsidRPr="00511BB7" w:rsidRDefault="00D706ED" w:rsidP="00511BB7">
      <w:pPr>
        <w:rPr>
          <w:color w:val="000000"/>
          <w:lang w:val="en-US"/>
        </w:rPr>
      </w:pPr>
      <w:r w:rsidRPr="00511BB7">
        <w:rPr>
          <w:rFonts w:eastAsia="Calibri"/>
          <w:color w:val="000000"/>
          <w:lang w:val="en-US"/>
        </w:rPr>
        <w:lastRenderedPageBreak/>
        <w:t xml:space="preserve">If the participant invested and trustee keeps: </w:t>
      </w:r>
      <m:oMath>
        <m:r>
          <w:rPr>
            <w:rFonts w:ascii="Cambria Math" w:eastAsia="Cambria Math" w:hAnsi="Cambria Math"/>
            <w:color w:val="000000"/>
            <w:lang w:val="en-US"/>
          </w:rPr>
          <m:t>α=</m:t>
        </m:r>
        <m:sSub>
          <m:sSubPr>
            <m:ctrlPr>
              <w:rPr>
                <w:rFonts w:ascii="Cambria Math" w:eastAsia="Cambria Math" w:hAnsi="Cambria Math"/>
                <w:color w:val="000000"/>
                <w:lang w:val="en-US"/>
              </w:rPr>
            </m:ctrlPr>
          </m:sSubPr>
          <m:e>
            <m:r>
              <w:rPr>
                <w:rFonts w:ascii="Cambria Math" w:eastAsia="Cambria Math" w:hAnsi="Cambria Math"/>
                <w:color w:val="000000"/>
                <w:lang w:val="en-US"/>
              </w:rPr>
              <m:t>α</m:t>
            </m:r>
          </m:e>
          <m:sub>
            <m:r>
              <w:rPr>
                <w:rFonts w:ascii="Cambria Math" w:eastAsia="Cambria Math" w:hAnsi="Cambria Math"/>
                <w:color w:val="000000"/>
                <w:lang w:val="en-US"/>
              </w:rPr>
              <m:t>t-1</m:t>
            </m:r>
          </m:sub>
        </m:sSub>
        <m:r>
          <w:rPr>
            <w:rFonts w:ascii="Cambria Math" w:eastAsia="Cambria Math" w:hAnsi="Cambria Math"/>
            <w:color w:val="000000"/>
            <w:lang w:val="en-US"/>
          </w:rPr>
          <m:t>- ε</m:t>
        </m:r>
      </m:oMath>
    </w:p>
    <w:p w14:paraId="38641AFC" w14:textId="77777777" w:rsidR="00D706ED" w:rsidRDefault="00D706ED" w:rsidP="00511BB7">
      <w:pPr>
        <w:rPr>
          <w:rFonts w:eastAsia="Calibri"/>
          <w:color w:val="000000"/>
          <w:lang w:val="en-US"/>
        </w:rPr>
      </w:pPr>
      <w:r w:rsidRPr="00511BB7">
        <w:rPr>
          <w:rFonts w:eastAsia="Calibri"/>
          <w:color w:val="000000"/>
          <w:lang w:val="en-US"/>
        </w:rPr>
        <w:t xml:space="preserve">If the participant did not invest: </w:t>
      </w:r>
      <m:oMath>
        <m:r>
          <w:rPr>
            <w:rFonts w:ascii="Cambria Math" w:eastAsia="Cambria Math" w:hAnsi="Cambria Math"/>
            <w:color w:val="000000"/>
            <w:lang w:val="en-US"/>
          </w:rPr>
          <m:t>α=</m:t>
        </m:r>
        <m:sSub>
          <m:sSubPr>
            <m:ctrlPr>
              <w:rPr>
                <w:rFonts w:ascii="Cambria Math" w:eastAsia="Cambria Math" w:hAnsi="Cambria Math"/>
                <w:color w:val="000000"/>
                <w:lang w:val="en-US"/>
              </w:rPr>
            </m:ctrlPr>
          </m:sSubPr>
          <m:e>
            <m:r>
              <w:rPr>
                <w:rFonts w:ascii="Cambria Math" w:eastAsia="Cambria Math" w:hAnsi="Cambria Math"/>
                <w:color w:val="000000"/>
                <w:lang w:val="en-US"/>
              </w:rPr>
              <m:t>α</m:t>
            </m:r>
          </m:e>
          <m:sub>
            <m:r>
              <w:rPr>
                <w:rFonts w:ascii="Cambria Math" w:eastAsia="Cambria Math" w:hAnsi="Cambria Math"/>
                <w:color w:val="000000"/>
                <w:lang w:val="en-US"/>
              </w:rPr>
              <m:t>t-1</m:t>
            </m:r>
          </m:sub>
        </m:sSub>
      </m:oMath>
    </w:p>
    <w:p w14:paraId="5A39E660" w14:textId="77777777" w:rsidR="00095DAF" w:rsidRPr="00511BB7" w:rsidRDefault="00095DAF" w:rsidP="00511BB7">
      <w:pPr>
        <w:rPr>
          <w:color w:val="000000"/>
          <w:lang w:val="en-US"/>
        </w:rPr>
      </w:pPr>
    </w:p>
    <w:p w14:paraId="736C07BE" w14:textId="70D6B43D" w:rsidR="00D706ED" w:rsidRPr="00095DAF" w:rsidRDefault="00041019" w:rsidP="00511BB7">
      <w:pPr>
        <w:rPr>
          <w:b/>
          <w:bCs/>
          <w:lang w:val="en-US"/>
        </w:rPr>
      </w:pPr>
      <w:r>
        <w:rPr>
          <w:b/>
          <w:bCs/>
          <w:lang w:val="en-US"/>
        </w:rPr>
        <w:t>2.</w:t>
      </w:r>
      <w:proofErr w:type="gramStart"/>
      <w:r w:rsidR="002D4211">
        <w:rPr>
          <w:b/>
          <w:bCs/>
          <w:lang w:val="en-US"/>
        </w:rPr>
        <w:t>4</w:t>
      </w:r>
      <w:r>
        <w:rPr>
          <w:b/>
          <w:bCs/>
          <w:lang w:val="en-US"/>
        </w:rPr>
        <w:t>.</w:t>
      </w:r>
      <w:r w:rsidR="00D706ED" w:rsidRPr="00095DAF">
        <w:rPr>
          <w:b/>
          <w:bCs/>
          <w:lang w:val="en-US"/>
        </w:rPr>
        <w:t>fMRI</w:t>
      </w:r>
      <w:proofErr w:type="gramEnd"/>
      <w:r w:rsidR="00D706ED" w:rsidRPr="00095DAF">
        <w:rPr>
          <w:b/>
          <w:bCs/>
          <w:lang w:val="en-US"/>
        </w:rPr>
        <w:t xml:space="preserve"> Analysis </w:t>
      </w:r>
    </w:p>
    <w:p w14:paraId="65B4C506" w14:textId="20714681" w:rsidR="00953EFB" w:rsidRPr="00095DAF" w:rsidRDefault="00041019" w:rsidP="00511BB7">
      <w:pPr>
        <w:rPr>
          <w:b/>
          <w:bCs/>
          <w:lang w:val="en-US"/>
        </w:rPr>
      </w:pPr>
      <w:r>
        <w:rPr>
          <w:b/>
          <w:bCs/>
          <w:lang w:val="en-US"/>
        </w:rPr>
        <w:t>2.</w:t>
      </w:r>
      <w:r w:rsidR="002D4211">
        <w:rPr>
          <w:b/>
          <w:bCs/>
          <w:lang w:val="en-US"/>
        </w:rPr>
        <w:t>4</w:t>
      </w:r>
      <w:r>
        <w:rPr>
          <w:b/>
          <w:bCs/>
          <w:lang w:val="en-US"/>
        </w:rPr>
        <w:t>.</w:t>
      </w:r>
      <w:proofErr w:type="gramStart"/>
      <w:r>
        <w:rPr>
          <w:b/>
          <w:bCs/>
          <w:lang w:val="en-US"/>
        </w:rPr>
        <w:t>1.</w:t>
      </w:r>
      <w:r w:rsidR="00D706ED" w:rsidRPr="00095DAF">
        <w:rPr>
          <w:b/>
          <w:bCs/>
          <w:lang w:val="en-US"/>
        </w:rPr>
        <w:t>fMRI</w:t>
      </w:r>
      <w:proofErr w:type="gramEnd"/>
      <w:r w:rsidR="00D706ED" w:rsidRPr="00095DAF">
        <w:rPr>
          <w:b/>
          <w:bCs/>
          <w:lang w:val="en-US"/>
        </w:rPr>
        <w:t xml:space="preserve"> Preprocessing </w:t>
      </w:r>
    </w:p>
    <w:p w14:paraId="7F90A07D" w14:textId="5DBE399B" w:rsidR="00CB3C74" w:rsidRPr="00511BB7" w:rsidRDefault="00CB3C74" w:rsidP="00511BB7">
      <w:pPr>
        <w:rPr>
          <w:lang w:val="en-US"/>
        </w:rPr>
      </w:pPr>
      <w:r w:rsidRPr="00511BB7">
        <w:rPr>
          <w:lang w:val="en-US"/>
        </w:rPr>
        <w:br/>
        <w:t>All preprocessing was carried out in SPM running under MATLAB R2024a. Each subject’s functional runs were realigned to the first volume using the “Estimate &amp; </w:t>
      </w:r>
      <w:proofErr w:type="spellStart"/>
      <w:r w:rsidRPr="00511BB7">
        <w:rPr>
          <w:lang w:val="en-US"/>
        </w:rPr>
        <w:t>Reslice</w:t>
      </w:r>
      <w:proofErr w:type="spellEnd"/>
      <w:r w:rsidRPr="00511BB7">
        <w:rPr>
          <w:lang w:val="en-US"/>
        </w:rPr>
        <w:t>” routine to correct for head motion. The realigned time</w:t>
      </w:r>
      <w:r w:rsidRPr="00511BB7">
        <w:rPr>
          <w:lang w:val="en-US"/>
        </w:rPr>
        <w:noBreakHyphen/>
        <w:t>series were then slice</w:t>
      </w:r>
      <w:r w:rsidRPr="00511BB7">
        <w:rPr>
          <w:lang w:val="en-US"/>
        </w:rPr>
        <w:noBreakHyphen/>
        <w:t>timing corrected (interpolated to the middle slice) to compensate for interleaved acquisition delays.</w:t>
      </w:r>
    </w:p>
    <w:p w14:paraId="0183D4D5" w14:textId="77777777" w:rsidR="00431866" w:rsidRPr="00511BB7" w:rsidRDefault="00431866" w:rsidP="00511BB7">
      <w:pPr>
        <w:rPr>
          <w:lang w:val="en-US"/>
        </w:rPr>
      </w:pPr>
    </w:p>
    <w:p w14:paraId="162C4F41" w14:textId="618CB1A6" w:rsidR="00AC0C31" w:rsidRDefault="00CB3C74" w:rsidP="00511BB7">
      <w:pPr>
        <w:rPr>
          <w:lang w:val="en-US"/>
        </w:rPr>
      </w:pPr>
      <w:r w:rsidRPr="00511BB7">
        <w:rPr>
          <w:lang w:val="en-US"/>
        </w:rPr>
        <w:t>Next, the mean functional image was rigid</w:t>
      </w:r>
      <w:r w:rsidRPr="00511BB7">
        <w:rPr>
          <w:lang w:val="en-US"/>
        </w:rPr>
        <w:noBreakHyphen/>
        <w:t xml:space="preserve">body </w:t>
      </w:r>
      <w:proofErr w:type="spellStart"/>
      <w:r w:rsidRPr="00511BB7">
        <w:rPr>
          <w:lang w:val="en-US"/>
        </w:rPr>
        <w:t>coregistered</w:t>
      </w:r>
      <w:proofErr w:type="spellEnd"/>
      <w:r w:rsidRPr="00511BB7">
        <w:rPr>
          <w:lang w:val="en-US"/>
        </w:rPr>
        <w:t xml:space="preserve"> to the participant’s T1</w:t>
      </w:r>
      <w:r w:rsidRPr="00511BB7">
        <w:rPr>
          <w:lang w:val="en-US"/>
        </w:rPr>
        <w:noBreakHyphen/>
        <w:t>weighted structural scan. The structural image was segmented into gray matter, white matter and cerebrospinal fluid via SPM’s unified segmentation (using the tissue</w:t>
      </w:r>
      <w:r w:rsidRPr="00511BB7">
        <w:rPr>
          <w:lang w:val="en-US"/>
        </w:rPr>
        <w:noBreakHyphen/>
        <w:t>probability maps). The resulting deformation fields were applied to warp the functional volumes into MNI space (2×2×2 mm isotropic voxels). Finally, the normalized functional images were smoothed with an 8 mm FWHM Gaussian kernel to enhance signal</w:t>
      </w:r>
      <w:r w:rsidR="00431866" w:rsidRPr="00511BB7">
        <w:rPr>
          <w:lang w:val="en-US"/>
        </w:rPr>
        <w:t>-to-</w:t>
      </w:r>
      <w:r w:rsidRPr="00511BB7">
        <w:rPr>
          <w:lang w:val="en-US"/>
        </w:rPr>
        <w:t>noise ratio and accommodate inter</w:t>
      </w:r>
      <w:r w:rsidR="00431866" w:rsidRPr="00511BB7">
        <w:rPr>
          <w:lang w:val="en-US"/>
        </w:rPr>
        <w:t>-</w:t>
      </w:r>
      <w:r w:rsidRPr="00511BB7">
        <w:rPr>
          <w:lang w:val="en-US"/>
        </w:rPr>
        <w:t>subject anatomical variability.</w:t>
      </w:r>
    </w:p>
    <w:p w14:paraId="31FC19EB" w14:textId="77777777" w:rsidR="00511BB7" w:rsidRPr="00511BB7" w:rsidRDefault="00511BB7" w:rsidP="00511BB7">
      <w:pPr>
        <w:rPr>
          <w:lang w:val="en-US"/>
        </w:rPr>
      </w:pPr>
    </w:p>
    <w:p w14:paraId="36D787C2" w14:textId="0BE3A9C3" w:rsidR="00D706ED" w:rsidRPr="00511BB7" w:rsidRDefault="00041019" w:rsidP="00511BB7">
      <w:pPr>
        <w:rPr>
          <w:b/>
          <w:bCs/>
          <w:lang w:val="en-US"/>
        </w:rPr>
      </w:pPr>
      <w:r>
        <w:rPr>
          <w:b/>
          <w:bCs/>
          <w:lang w:val="en-US"/>
        </w:rPr>
        <w:t>2.</w:t>
      </w:r>
      <w:r w:rsidR="002D4211">
        <w:rPr>
          <w:b/>
          <w:bCs/>
          <w:lang w:val="en-US"/>
        </w:rPr>
        <w:t>4</w:t>
      </w:r>
      <w:r>
        <w:rPr>
          <w:b/>
          <w:bCs/>
          <w:lang w:val="en-US"/>
        </w:rPr>
        <w:t>.</w:t>
      </w:r>
      <w:proofErr w:type="gramStart"/>
      <w:r>
        <w:rPr>
          <w:b/>
          <w:bCs/>
          <w:lang w:val="en-US"/>
        </w:rPr>
        <w:t>2.</w:t>
      </w:r>
      <w:r w:rsidR="00D706ED" w:rsidRPr="00511BB7">
        <w:rPr>
          <w:b/>
          <w:bCs/>
          <w:lang w:val="en-US"/>
        </w:rPr>
        <w:t>First</w:t>
      </w:r>
      <w:proofErr w:type="gramEnd"/>
      <w:r w:rsidR="00D706ED" w:rsidRPr="00511BB7">
        <w:rPr>
          <w:b/>
          <w:bCs/>
          <w:lang w:val="en-US"/>
        </w:rPr>
        <w:t xml:space="preserve"> Level</w:t>
      </w:r>
    </w:p>
    <w:p w14:paraId="1EC5F49C" w14:textId="6A6FF198" w:rsidR="00AC0C31" w:rsidRPr="00511BB7" w:rsidRDefault="00AC0C31" w:rsidP="00511BB7">
      <w:pPr>
        <w:rPr>
          <w:lang w:val="en-US"/>
        </w:rPr>
      </w:pPr>
      <w:r w:rsidRPr="00511BB7">
        <w:rPr>
          <w:lang w:val="en-US"/>
        </w:rPr>
        <w:t xml:space="preserve">For each participant, the design matrix included task regressors and trial-by-trial prediction error (PE) estimates derived from a computational model. Specifically, three </w:t>
      </w:r>
      <w:proofErr w:type="gramStart"/>
      <w:r w:rsidRPr="00511BB7">
        <w:rPr>
          <w:lang w:val="en-US"/>
        </w:rPr>
        <w:t>separate</w:t>
      </w:r>
      <w:proofErr w:type="gramEnd"/>
      <w:r w:rsidRPr="00511BB7">
        <w:rPr>
          <w:lang w:val="en-US"/>
        </w:rPr>
        <w:t xml:space="preserve"> parametric regressors were included:</w:t>
      </w:r>
      <w:r w:rsidR="004114A1" w:rsidRPr="00511BB7">
        <w:rPr>
          <w:lang w:val="en-US"/>
        </w:rPr>
        <w:t xml:space="preserve">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oMath>
      <w:r w:rsidR="004114A1" w:rsidRPr="00511BB7">
        <w:rPr>
          <w:lang w:val="en-US"/>
        </w:rPr>
        <w:t xml:space="preserve">,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oMath>
      <w:r w:rsidR="004114A1" w:rsidRPr="00511BB7">
        <w:rPr>
          <w:lang w:val="en-US"/>
        </w:rPr>
        <w:t xml:space="preserve"> and</w:t>
      </w:r>
      <w:r w:rsidRPr="00511BB7">
        <w:rPr>
          <w:lang w:val="en-US"/>
        </w:rPr>
        <w:t xml:space="preserve">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oMath>
      <w:r w:rsidRPr="00511BB7">
        <w:rPr>
          <w:lang w:val="en-US"/>
        </w:rPr>
        <w:t xml:space="preserve"> each corresponding to trial-by-trial learning signals within one of three blocks with varying reward contingencies. These regressors were modeled as parametric modulators without orthogonalization and were convolved with the canonical hemodynamic response function (HRF). Motion parameters were not included as additional regressors in the final model, and a high-pass filter with a 128 s cutoff was applied to remove low-frequency drifts.</w:t>
      </w:r>
    </w:p>
    <w:p w14:paraId="7B670B1F" w14:textId="01C35706" w:rsidR="00431866" w:rsidRDefault="00AC0C31" w:rsidP="00511BB7">
      <w:pPr>
        <w:rPr>
          <w:lang w:val="en-US"/>
        </w:rPr>
      </w:pPr>
      <w:r w:rsidRPr="00511BB7">
        <w:rPr>
          <w:lang w:val="en-US"/>
        </w:rPr>
        <w:t>The GLM was estimated for each subject, and contrast images were generated for each condition of interest. Contrasts included each individual PE regressor (</w:t>
      </w:r>
      <w:proofErr w:type="spellStart"/>
      <w:r w:rsidRPr="00511BB7">
        <w:rPr>
          <w:lang w:val="en-US"/>
        </w:rPr>
        <w:t>e.g</w:t>
      </w:r>
      <w:proofErr w:type="spellEnd"/>
      <w:r w:rsidR="004114A1" w:rsidRPr="00511BB7">
        <w:rPr>
          <w:lang w:val="en-US"/>
        </w:rPr>
        <w:t xml:space="preserve">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oMath>
      <w:r w:rsidR="004114A1" w:rsidRPr="00511BB7">
        <w:rPr>
          <w:lang w:val="en-US"/>
        </w:rPr>
        <w:t xml:space="preserve">,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oMath>
      <w:r w:rsidR="004114A1" w:rsidRPr="00511BB7">
        <w:rPr>
          <w:lang w:val="en-US"/>
        </w:rPr>
        <w:t xml:space="preserve">,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oMath>
      <w:r w:rsidRPr="00511BB7">
        <w:rPr>
          <w:lang w:val="en-US"/>
        </w:rPr>
        <w:t>) as well as their average. These contrast images were then carried forward to the second-level analysis for group-level inference.</w:t>
      </w:r>
    </w:p>
    <w:p w14:paraId="21678373" w14:textId="77777777" w:rsidR="00511BB7" w:rsidRPr="00511BB7" w:rsidRDefault="00511BB7" w:rsidP="00511BB7">
      <w:pPr>
        <w:rPr>
          <w:b/>
          <w:bCs/>
          <w:lang w:val="en-US"/>
        </w:rPr>
      </w:pPr>
    </w:p>
    <w:p w14:paraId="057FEBDB" w14:textId="33701BA2" w:rsidR="00D706ED" w:rsidRPr="00511BB7" w:rsidRDefault="004E0C1B" w:rsidP="00511BB7">
      <w:pPr>
        <w:rPr>
          <w:b/>
          <w:bCs/>
          <w:lang w:val="en-US"/>
        </w:rPr>
      </w:pPr>
      <w:r>
        <w:rPr>
          <w:b/>
          <w:bCs/>
          <w:lang w:val="en-US"/>
        </w:rPr>
        <w:t>2.</w:t>
      </w:r>
      <w:r w:rsidR="002D4211">
        <w:rPr>
          <w:b/>
          <w:bCs/>
          <w:lang w:val="en-US"/>
        </w:rPr>
        <w:t>4</w:t>
      </w:r>
      <w:r>
        <w:rPr>
          <w:b/>
          <w:bCs/>
          <w:lang w:val="en-US"/>
        </w:rPr>
        <w:t>.</w:t>
      </w:r>
      <w:proofErr w:type="gramStart"/>
      <w:r>
        <w:rPr>
          <w:b/>
          <w:bCs/>
          <w:lang w:val="en-US"/>
        </w:rPr>
        <w:t>3.</w:t>
      </w:r>
      <w:r w:rsidR="00D706ED" w:rsidRPr="00511BB7">
        <w:rPr>
          <w:b/>
          <w:bCs/>
          <w:lang w:val="en-US"/>
        </w:rPr>
        <w:t>Second</w:t>
      </w:r>
      <w:proofErr w:type="gramEnd"/>
      <w:r w:rsidR="00D706ED" w:rsidRPr="00511BB7">
        <w:rPr>
          <w:b/>
          <w:bCs/>
          <w:lang w:val="en-US"/>
        </w:rPr>
        <w:t xml:space="preserve"> Level</w:t>
      </w:r>
    </w:p>
    <w:p w14:paraId="1787E3E3" w14:textId="69915D5C" w:rsidR="00D706ED" w:rsidRPr="00511BB7" w:rsidRDefault="00D706ED" w:rsidP="00511BB7">
      <w:pPr>
        <w:rPr>
          <w:lang w:val="en-US"/>
        </w:rPr>
      </w:pPr>
      <w:r w:rsidRPr="00511BB7">
        <w:rPr>
          <w:lang w:val="en-US"/>
        </w:rPr>
        <w:t xml:space="preserve">Second-level statistical analyses were conducted using </w:t>
      </w:r>
      <w:r w:rsidR="00431866" w:rsidRPr="00511BB7">
        <w:rPr>
          <w:lang w:val="en-US"/>
        </w:rPr>
        <w:t>SPM to</w:t>
      </w:r>
      <w:r w:rsidRPr="00511BB7">
        <w:rPr>
          <w:lang w:val="en-US"/>
        </w:rPr>
        <w:t xml:space="preserve"> assess within-group and between-group effects of prediction error (PE)–related activation. First-level contrast images representing trial-by-trial PE modulation were entered into second-level models for group-level inference.</w:t>
      </w:r>
    </w:p>
    <w:p w14:paraId="02113D60" w14:textId="77777777" w:rsidR="00431866" w:rsidRPr="00511BB7" w:rsidRDefault="00431866" w:rsidP="00511BB7">
      <w:pPr>
        <w:rPr>
          <w:lang w:val="en-US"/>
        </w:rPr>
      </w:pPr>
    </w:p>
    <w:p w14:paraId="533E3F33" w14:textId="35D55D27" w:rsidR="00D706ED" w:rsidRPr="00511BB7" w:rsidRDefault="00D706ED" w:rsidP="00511BB7">
      <w:pPr>
        <w:rPr>
          <w:lang w:val="en-US"/>
        </w:rPr>
      </w:pPr>
      <w:r w:rsidRPr="00511BB7">
        <w:rPr>
          <w:lang w:val="en-US"/>
        </w:rPr>
        <w:t>For the within-group one-sample t-tests were conducted separately for the HC and SZ groups to identify brain regions showing significant PE-related activation within each population. For the HC group, sex was included as a covariate. For the SZ group, both sex and duration of illness (</w:t>
      </w:r>
      <w:proofErr w:type="spellStart"/>
      <w:r w:rsidRPr="00511BB7">
        <w:rPr>
          <w:lang w:val="en-US"/>
        </w:rPr>
        <w:t>DoI</w:t>
      </w:r>
      <w:proofErr w:type="spellEnd"/>
      <w:r w:rsidRPr="00511BB7">
        <w:rPr>
          <w:lang w:val="en-US"/>
        </w:rPr>
        <w:t xml:space="preserve">) were included as covariates to account for individual differences that may influence PE-related brain responses. Covariates were </w:t>
      </w:r>
      <w:proofErr w:type="gramStart"/>
      <w:r w:rsidR="00431866" w:rsidRPr="00511BB7">
        <w:rPr>
          <w:lang w:val="en-US"/>
        </w:rPr>
        <w:t>mean-centered</w:t>
      </w:r>
      <w:proofErr w:type="gramEnd"/>
      <w:r w:rsidRPr="00511BB7">
        <w:rPr>
          <w:lang w:val="en-US"/>
        </w:rPr>
        <w:t xml:space="preserve"> </w:t>
      </w:r>
      <w:r w:rsidR="00431866" w:rsidRPr="00511BB7">
        <w:rPr>
          <w:lang w:val="en-US"/>
        </w:rPr>
        <w:t>before</w:t>
      </w:r>
      <w:r w:rsidRPr="00511BB7">
        <w:rPr>
          <w:lang w:val="en-US"/>
        </w:rPr>
        <w:t xml:space="preserve"> inclusion. All second-level models were estimated using classical (maximum likelihood) estimation, and results were corrected for multiple comparisons at the cluster level (FWE-corrected p &lt; 0.05) using a cluster-forming threshold of p &lt; 0.001 uncorrected.</w:t>
      </w:r>
    </w:p>
    <w:p w14:paraId="6306104F" w14:textId="77777777" w:rsidR="00431866" w:rsidRPr="00511BB7" w:rsidRDefault="00431866" w:rsidP="00511BB7">
      <w:pPr>
        <w:rPr>
          <w:lang w:val="en-US"/>
        </w:rPr>
      </w:pPr>
    </w:p>
    <w:p w14:paraId="160B6929" w14:textId="6A51763C" w:rsidR="00D706ED" w:rsidRDefault="00D706ED" w:rsidP="00511BB7">
      <w:pPr>
        <w:rPr>
          <w:lang w:val="en-US"/>
        </w:rPr>
      </w:pPr>
      <w:r w:rsidRPr="00511BB7">
        <w:rPr>
          <w:lang w:val="en-US"/>
        </w:rPr>
        <w:lastRenderedPageBreak/>
        <w:t>Additionally, between-group analysis, a two-sample t-test was used to compare individuals with schizophrenia (SZ) to healthy controls (HC). To control for confounding variables, sex was included as a covariate of no interest. Contrast images for each subject were grouped accordingly, and individuals with missing or incomplete data were excluded from the analysis. Group comparisons (e.g., SZ &gt; HC and HC &gt; SZ) were tested while accounting for sex-related variance.</w:t>
      </w:r>
    </w:p>
    <w:p w14:paraId="49EBB798" w14:textId="77777777" w:rsidR="00511BB7" w:rsidRPr="00511BB7" w:rsidRDefault="00511BB7" w:rsidP="00511BB7">
      <w:pPr>
        <w:rPr>
          <w:lang w:val="en-US"/>
        </w:rPr>
      </w:pPr>
    </w:p>
    <w:p w14:paraId="4ECE175F" w14:textId="4424C452" w:rsidR="00D706ED" w:rsidRDefault="004E0C1B" w:rsidP="00511BB7">
      <w:pPr>
        <w:rPr>
          <w:b/>
          <w:bCs/>
          <w:lang w:val="en-US"/>
        </w:rPr>
      </w:pPr>
      <w:r>
        <w:rPr>
          <w:b/>
          <w:bCs/>
          <w:lang w:val="en-US"/>
        </w:rPr>
        <w:t>2.</w:t>
      </w:r>
      <w:proofErr w:type="gramStart"/>
      <w:r w:rsidR="002D4211">
        <w:rPr>
          <w:b/>
          <w:bCs/>
          <w:lang w:val="en-US"/>
        </w:rPr>
        <w:t>5</w:t>
      </w:r>
      <w:r>
        <w:rPr>
          <w:b/>
          <w:bCs/>
          <w:lang w:val="en-US"/>
        </w:rPr>
        <w:t>.</w:t>
      </w:r>
      <w:r w:rsidR="00D706ED" w:rsidRPr="00511BB7">
        <w:rPr>
          <w:b/>
          <w:bCs/>
          <w:lang w:val="en-US"/>
        </w:rPr>
        <w:t>Prediction</w:t>
      </w:r>
      <w:proofErr w:type="gramEnd"/>
      <w:r w:rsidR="00D706ED" w:rsidRPr="00511BB7">
        <w:rPr>
          <w:b/>
          <w:bCs/>
          <w:lang w:val="en-US"/>
        </w:rPr>
        <w:t xml:space="preserve"> Error Acquisition</w:t>
      </w:r>
    </w:p>
    <w:p w14:paraId="7CC6DD99" w14:textId="0AC5DF85" w:rsidR="00323E3A" w:rsidRPr="00511BB7" w:rsidRDefault="0055013F" w:rsidP="00511BB7">
      <w:pPr>
        <w:rPr>
          <w:b/>
          <w:bCs/>
          <w:lang w:val="en-US"/>
        </w:rPr>
      </w:pPr>
      <w:r>
        <w:rPr>
          <w:b/>
          <w:bCs/>
          <w:lang w:val="en-US"/>
        </w:rPr>
        <w:t>????</w:t>
      </w:r>
    </w:p>
    <w:p w14:paraId="53636A4E" w14:textId="5CBF68D4" w:rsidR="00D706ED" w:rsidRPr="00511BB7" w:rsidRDefault="0055013F" w:rsidP="00511BB7">
      <w:pPr>
        <w:rPr>
          <w:b/>
          <w:bCs/>
          <w:lang w:val="en-US"/>
        </w:rPr>
      </w:pPr>
      <w:r>
        <w:rPr>
          <w:b/>
          <w:bCs/>
          <w:lang w:val="en-US"/>
        </w:rPr>
        <w:t>2.6</w:t>
      </w:r>
      <w:r w:rsidR="00D706ED" w:rsidRPr="00511BB7">
        <w:rPr>
          <w:b/>
          <w:bCs/>
          <w:lang w:val="en-US"/>
        </w:rPr>
        <w:t>Hypothesis Testing</w:t>
      </w:r>
    </w:p>
    <w:p w14:paraId="27F22787" w14:textId="4C1DC830" w:rsidR="00D706ED" w:rsidRPr="00511BB7" w:rsidRDefault="0055013F" w:rsidP="00511BB7">
      <w:pPr>
        <w:rPr>
          <w:b/>
          <w:bCs/>
          <w:lang w:val="en-US"/>
        </w:rPr>
      </w:pPr>
      <w:r>
        <w:rPr>
          <w:b/>
          <w:bCs/>
          <w:lang w:val="en-US"/>
        </w:rPr>
        <w:t>2.6.</w:t>
      </w:r>
      <w:proofErr w:type="gramStart"/>
      <w:r>
        <w:rPr>
          <w:b/>
          <w:bCs/>
          <w:lang w:val="en-US"/>
        </w:rPr>
        <w:t>1.</w:t>
      </w:r>
      <w:r w:rsidR="00D706ED" w:rsidRPr="00511BB7">
        <w:rPr>
          <w:b/>
          <w:bCs/>
          <w:lang w:val="en-US"/>
        </w:rPr>
        <w:t>Binomial</w:t>
      </w:r>
      <w:proofErr w:type="gramEnd"/>
      <w:r w:rsidR="00D706ED" w:rsidRPr="00511BB7">
        <w:rPr>
          <w:b/>
          <w:bCs/>
          <w:lang w:val="en-US"/>
        </w:rPr>
        <w:t xml:space="preserve"> Generalized Linear Mixed-Effects Model for Investment Decisions</w:t>
      </w:r>
    </w:p>
    <w:p w14:paraId="0FE31CD2" w14:textId="7459B216" w:rsidR="00D706ED" w:rsidRPr="00511BB7" w:rsidRDefault="00D706ED" w:rsidP="00511BB7">
      <w:pPr>
        <w:rPr>
          <w:lang w:val="en-US"/>
        </w:rPr>
      </w:pPr>
      <w:r w:rsidRPr="00511BB7">
        <w:rPr>
          <w:lang w:val="en-US"/>
        </w:rPr>
        <w:t xml:space="preserve">We analyzed binary investment responses using a generalized linear mixed-effects model (GLMM) with a binomial distribution and a logit link function. The aim was to investigate the effects of </w:t>
      </w:r>
      <w:r w:rsidR="00D57316" w:rsidRPr="00511BB7">
        <w:rPr>
          <w:lang w:val="en-US"/>
        </w:rPr>
        <w:t xml:space="preserve">the </w:t>
      </w:r>
      <w:r w:rsidRPr="00511BB7">
        <w:rPr>
          <w:lang w:val="en-US"/>
        </w:rPr>
        <w:t xml:space="preserve">experimental group and task phase on the likelihood of making an investment decision, while accounting for repeated measures within participants. The model included fixed effects for group (two levels: 0 = reference, 1) and task phase (three levels: phase 1 = reference, phase 2, and phase 3). Participant-level variability was modeled with a random intercept for subject. </w:t>
      </w:r>
    </w:p>
    <w:p w14:paraId="7AAA1001" w14:textId="77777777" w:rsidR="00912DA9" w:rsidRPr="00511BB7" w:rsidRDefault="00D706ED" w:rsidP="00511BB7">
      <w:pPr>
        <w:rPr>
          <w:ins w:id="8" w:author="Kaan Keskin" w:date="2025-07-13T14:02:00Z" w16du:dateUtc="2025-07-13T11:02:00Z"/>
          <w:lang w:val="en-US"/>
        </w:rPr>
      </w:pPr>
      <m:oMathPara>
        <m:oMath>
          <m:r>
            <w:rPr>
              <w:rFonts w:ascii="Cambria Math" w:eastAsia="Cambria Math" w:hAnsi="Cambria Math"/>
              <w:lang w:val="en-US"/>
            </w:rPr>
            <m:t>logit</m:t>
          </m:r>
          <m:d>
            <m:dPr>
              <m:ctrlPr>
                <w:rPr>
                  <w:rFonts w:ascii="Cambria Math" w:eastAsia="Cambria Math" w:hAnsi="Cambria Math"/>
                  <w:lang w:val="en-US"/>
                </w:rPr>
              </m:ctrlPr>
            </m:dPr>
            <m:e>
              <m:sSub>
                <m:sSubPr>
                  <m:ctrlPr>
                    <w:rPr>
                      <w:rFonts w:ascii="Cambria Math" w:eastAsia="Cambria Math" w:hAnsi="Cambria Math"/>
                      <w:lang w:val="en-US"/>
                    </w:rPr>
                  </m:ctrlPr>
                </m:sSubPr>
                <m:e>
                  <m:r>
                    <w:rPr>
                      <w:rFonts w:ascii="Cambria Math" w:eastAsia="Cambria Math" w:hAnsi="Cambria Math"/>
                      <w:lang w:val="en-US"/>
                    </w:rPr>
                    <m:t>p</m:t>
                  </m:r>
                </m:e>
                <m:sub>
                  <m:r>
                    <w:rPr>
                      <w:rFonts w:ascii="Cambria Math" w:eastAsia="Cambria Math" w:hAnsi="Cambria Math"/>
                      <w:lang w:val="en-US"/>
                    </w:rPr>
                    <m:t>ij</m:t>
                  </m:r>
                </m:sub>
              </m:sSub>
            </m:e>
          </m:d>
          <m:r>
            <w:rPr>
              <w:rFonts w:ascii="Cambria Math" w:eastAsia="Cambria Math" w:hAnsi="Cambria Math"/>
              <w:lang w:val="en-US"/>
            </w:rPr>
            <m:t xml:space="preserve">= </m:t>
          </m:r>
          <m:sSub>
            <m:sSubPr>
              <m:ctrlPr>
                <w:rPr>
                  <w:rFonts w:ascii="Cambria Math" w:eastAsia="Cambria Math" w:hAnsi="Cambria Math"/>
                  <w:lang w:val="en-US"/>
                </w:rPr>
              </m:ctrlPr>
            </m:sSubPr>
            <m:e>
              <m:r>
                <w:rPr>
                  <w:rFonts w:ascii="Cambria Math" w:eastAsia="Cambria Math" w:hAnsi="Cambria Math"/>
                  <w:lang w:val="en-US"/>
                </w:rPr>
                <m:t>β</m:t>
              </m:r>
            </m:e>
            <m:sub>
              <m:r>
                <w:rPr>
                  <w:rFonts w:ascii="Cambria Math" w:eastAsia="Cambria Math" w:hAnsi="Cambria Math"/>
                  <w:lang w:val="en-US"/>
                </w:rPr>
                <m:t>0</m:t>
              </m:r>
            </m:sub>
          </m:sSub>
          <m:r>
            <w:rPr>
              <w:rFonts w:ascii="Cambria Math" w:eastAsia="Cambria Math" w:hAnsi="Cambria Math"/>
              <w:lang w:val="en-US"/>
            </w:rPr>
            <m:t>+</m:t>
          </m:r>
          <m:sSub>
            <m:sSubPr>
              <m:ctrlPr>
                <w:rPr>
                  <w:rFonts w:ascii="Cambria Math" w:eastAsia="Cambria Math" w:hAnsi="Cambria Math"/>
                  <w:lang w:val="en-US"/>
                </w:rPr>
              </m:ctrlPr>
            </m:sSubPr>
            <m:e>
              <m:r>
                <w:rPr>
                  <w:rFonts w:ascii="Cambria Math" w:eastAsia="Cambria Math" w:hAnsi="Cambria Math"/>
                  <w:lang w:val="en-US"/>
                </w:rPr>
                <m:t>β</m:t>
              </m:r>
            </m:e>
            <m:sub>
              <m:r>
                <w:rPr>
                  <w:rFonts w:ascii="Cambria Math" w:eastAsia="Cambria Math" w:hAnsi="Cambria Math"/>
                  <w:lang w:val="en-US"/>
                </w:rPr>
                <m:t>1</m:t>
              </m:r>
            </m:sub>
          </m:sSub>
          <m:r>
            <w:rPr>
              <w:rFonts w:ascii="Cambria Math" w:eastAsia="Cambria Math" w:hAnsi="Cambria Math"/>
              <w:lang w:val="en-US"/>
            </w:rPr>
            <m:t>∙Grou</m:t>
          </m:r>
          <m:sSub>
            <m:sSubPr>
              <m:ctrlPr>
                <w:rPr>
                  <w:rFonts w:ascii="Cambria Math" w:eastAsia="Cambria Math" w:hAnsi="Cambria Math"/>
                  <w:lang w:val="en-US"/>
                </w:rPr>
              </m:ctrlPr>
            </m:sSubPr>
            <m:e>
              <m:r>
                <w:rPr>
                  <w:rFonts w:ascii="Cambria Math" w:eastAsia="Cambria Math" w:hAnsi="Cambria Math"/>
                  <w:lang w:val="en-US"/>
                </w:rPr>
                <m:t>p</m:t>
              </m:r>
            </m:e>
            <m:sub>
              <m:r>
                <w:rPr>
                  <w:rFonts w:ascii="Cambria Math" w:eastAsia="Cambria Math" w:hAnsi="Cambria Math"/>
                  <w:lang w:val="en-US"/>
                </w:rPr>
                <m:t>i</m:t>
              </m:r>
            </m:sub>
          </m:sSub>
          <m:r>
            <w:rPr>
              <w:rFonts w:ascii="Cambria Math" w:eastAsia="Cambria Math" w:hAnsi="Cambria Math"/>
              <w:lang w:val="en-US"/>
            </w:rPr>
            <m:t xml:space="preserve">+ </m:t>
          </m:r>
          <m:nary>
            <m:naryPr>
              <m:chr m:val="∑"/>
              <m:ctrlPr>
                <w:rPr>
                  <w:rFonts w:ascii="Cambria Math" w:eastAsia="Cambria Math" w:hAnsi="Cambria Math"/>
                  <w:lang w:val="en-US"/>
                </w:rPr>
              </m:ctrlPr>
            </m:naryPr>
            <m:sub>
              <m:r>
                <w:rPr>
                  <w:rFonts w:ascii="Cambria Math" w:eastAsia="Cambria Math" w:hAnsi="Cambria Math"/>
                  <w:lang w:val="en-US"/>
                </w:rPr>
                <m:t>k=2</m:t>
              </m:r>
            </m:sub>
            <m:sup>
              <m:r>
                <w:rPr>
                  <w:rFonts w:ascii="Cambria Math" w:eastAsia="Cambria Math" w:hAnsi="Cambria Math"/>
                  <w:lang w:val="en-US"/>
                </w:rPr>
                <m:t>3</m:t>
              </m:r>
            </m:sup>
            <m:e/>
          </m:nary>
          <m:sSub>
            <m:sSubPr>
              <m:ctrlPr>
                <w:rPr>
                  <w:rFonts w:ascii="Cambria Math" w:eastAsia="Cambria Math" w:hAnsi="Cambria Math"/>
                  <w:lang w:val="en-US"/>
                </w:rPr>
              </m:ctrlPr>
            </m:sSubPr>
            <m:e>
              <m:r>
                <w:rPr>
                  <w:rFonts w:ascii="Cambria Math" w:eastAsia="Cambria Math" w:hAnsi="Cambria Math"/>
                  <w:lang w:val="en-US"/>
                </w:rPr>
                <m:t>β</m:t>
              </m:r>
            </m:e>
            <m:sub>
              <m:r>
                <w:rPr>
                  <w:rFonts w:ascii="Cambria Math" w:eastAsia="Cambria Math" w:hAnsi="Cambria Math"/>
                  <w:lang w:val="en-US"/>
                </w:rPr>
                <m:t>k</m:t>
              </m:r>
            </m:sub>
          </m:sSub>
          <m:r>
            <w:rPr>
              <w:rFonts w:ascii="Cambria Math" w:eastAsia="Cambria Math" w:hAnsi="Cambria Math"/>
              <w:lang w:val="en-US"/>
            </w:rPr>
            <m:t>∙1</m:t>
          </m:r>
          <m:d>
            <m:dPr>
              <m:ctrlPr>
                <w:rPr>
                  <w:rFonts w:ascii="Cambria Math" w:eastAsia="Cambria Math" w:hAnsi="Cambria Math"/>
                  <w:lang w:val="en-US"/>
                </w:rPr>
              </m:ctrlPr>
            </m:dPr>
            <m:e>
              <m:r>
                <w:rPr>
                  <w:rFonts w:ascii="Cambria Math" w:eastAsia="Cambria Math" w:hAnsi="Cambria Math"/>
                  <w:lang w:val="en-US"/>
                </w:rPr>
                <m:t>Tas</m:t>
              </m:r>
              <m:sSub>
                <m:sSubPr>
                  <m:ctrlPr>
                    <w:rPr>
                      <w:rFonts w:ascii="Cambria Math" w:eastAsia="Cambria Math" w:hAnsi="Cambria Math"/>
                      <w:lang w:val="en-US"/>
                    </w:rPr>
                  </m:ctrlPr>
                </m:sSubPr>
                <m:e>
                  <m:r>
                    <w:rPr>
                      <w:rFonts w:ascii="Cambria Math" w:eastAsia="Cambria Math" w:hAnsi="Cambria Math"/>
                      <w:lang w:val="en-US"/>
                    </w:rPr>
                    <m:t>k</m:t>
                  </m:r>
                </m:e>
                <m:sub>
                  <m:r>
                    <w:rPr>
                      <w:rFonts w:ascii="Cambria Math" w:eastAsia="Cambria Math" w:hAnsi="Cambria Math"/>
                      <w:lang w:val="en-US"/>
                    </w:rPr>
                    <m:t>ij</m:t>
                  </m:r>
                </m:sub>
              </m:sSub>
              <m:r>
                <w:rPr>
                  <w:rFonts w:ascii="Cambria Math" w:eastAsia="Cambria Math" w:hAnsi="Cambria Math"/>
                  <w:lang w:val="en-US"/>
                </w:rPr>
                <m:t>=k</m:t>
              </m:r>
            </m:e>
          </m:d>
          <m:r>
            <w:rPr>
              <w:rFonts w:ascii="Cambria Math" w:eastAsia="Cambria Math" w:hAnsi="Cambria Math"/>
              <w:lang w:val="en-US"/>
            </w:rPr>
            <m:t xml:space="preserve">+ </m:t>
          </m:r>
          <m:sSub>
            <m:sSubPr>
              <m:ctrlPr>
                <w:rPr>
                  <w:rFonts w:ascii="Cambria Math" w:eastAsia="Cambria Math" w:hAnsi="Cambria Math"/>
                  <w:lang w:val="en-US"/>
                </w:rPr>
              </m:ctrlPr>
            </m:sSubPr>
            <m:e>
              <m:r>
                <w:rPr>
                  <w:rFonts w:ascii="Cambria Math" w:eastAsia="Cambria Math" w:hAnsi="Cambria Math"/>
                  <w:lang w:val="en-US"/>
                </w:rPr>
                <m:t>β</m:t>
              </m:r>
            </m:e>
            <m:sub>
              <m:r>
                <w:rPr>
                  <w:rFonts w:ascii="Cambria Math" w:eastAsia="Cambria Math" w:hAnsi="Cambria Math"/>
                  <w:lang w:val="en-US"/>
                </w:rPr>
                <m:t xml:space="preserve">4 </m:t>
              </m:r>
            </m:sub>
          </m:sSub>
          <m:r>
            <w:rPr>
              <w:rFonts w:ascii="Cambria Math" w:eastAsia="Cambria Math" w:hAnsi="Cambria Math"/>
              <w:lang w:val="en-US"/>
            </w:rPr>
            <m:t>∙Se</m:t>
          </m:r>
          <m:sSub>
            <m:sSubPr>
              <m:ctrlPr>
                <w:rPr>
                  <w:rFonts w:ascii="Cambria Math" w:eastAsia="Cambria Math" w:hAnsi="Cambria Math"/>
                  <w:lang w:val="en-US"/>
                </w:rPr>
              </m:ctrlPr>
            </m:sSubPr>
            <m:e>
              <m:r>
                <w:rPr>
                  <w:rFonts w:ascii="Cambria Math" w:eastAsia="Cambria Math" w:hAnsi="Cambria Math"/>
                  <w:lang w:val="en-US"/>
                </w:rPr>
                <m:t>x</m:t>
              </m:r>
            </m:e>
            <m:sub>
              <m:r>
                <w:rPr>
                  <w:rFonts w:ascii="Cambria Math" w:eastAsia="Cambria Math" w:hAnsi="Cambria Math"/>
                  <w:lang w:val="en-US"/>
                </w:rPr>
                <m:t>i</m:t>
              </m:r>
            </m:sub>
          </m:sSub>
          <m:r>
            <w:rPr>
              <w:rFonts w:ascii="Cambria Math" w:eastAsia="Cambria Math" w:hAnsi="Cambria Math"/>
              <w:lang w:val="en-US"/>
            </w:rPr>
            <m:t>+</m:t>
          </m:r>
          <m:sSub>
            <m:sSubPr>
              <m:ctrlPr>
                <w:rPr>
                  <w:rFonts w:ascii="Cambria Math" w:eastAsia="Cambria Math" w:hAnsi="Cambria Math"/>
                  <w:lang w:val="en-US"/>
                </w:rPr>
              </m:ctrlPr>
            </m:sSubPr>
            <m:e>
              <m:r>
                <w:rPr>
                  <w:rFonts w:ascii="Cambria Math" w:eastAsia="Cambria Math" w:hAnsi="Cambria Math"/>
                  <w:lang w:val="en-US"/>
                </w:rPr>
                <m:t>β</m:t>
              </m:r>
            </m:e>
            <m:sub>
              <m:r>
                <w:rPr>
                  <w:rFonts w:ascii="Cambria Math" w:eastAsia="Cambria Math" w:hAnsi="Cambria Math"/>
                  <w:lang w:val="en-US"/>
                </w:rPr>
                <m:t>5</m:t>
              </m:r>
            </m:sub>
          </m:sSub>
          <m:r>
            <w:rPr>
              <w:rFonts w:ascii="Cambria Math" w:eastAsia="Cambria Math" w:hAnsi="Cambria Math"/>
              <w:lang w:val="en-US"/>
            </w:rPr>
            <m:t>∙Do</m:t>
          </m:r>
          <m:sSub>
            <m:sSubPr>
              <m:ctrlPr>
                <w:rPr>
                  <w:rFonts w:ascii="Cambria Math" w:eastAsia="Cambria Math" w:hAnsi="Cambria Math"/>
                  <w:lang w:val="en-US"/>
                </w:rPr>
              </m:ctrlPr>
            </m:sSubPr>
            <m:e>
              <m:r>
                <w:rPr>
                  <w:rFonts w:ascii="Cambria Math" w:eastAsia="Cambria Math" w:hAnsi="Cambria Math"/>
                  <w:lang w:val="en-US"/>
                </w:rPr>
                <m:t>I</m:t>
              </m:r>
            </m:e>
            <m:sub>
              <m:r>
                <w:rPr>
                  <w:rFonts w:ascii="Cambria Math" w:eastAsia="Cambria Math" w:hAnsi="Cambria Math"/>
                  <w:lang w:val="en-US"/>
                </w:rPr>
                <m:t>i</m:t>
              </m:r>
            </m:sub>
          </m:sSub>
          <m:r>
            <w:rPr>
              <w:rFonts w:ascii="Cambria Math" w:eastAsia="Cambria Math" w:hAnsi="Cambria Math"/>
              <w:lang w:val="en-US"/>
            </w:rPr>
            <m:t xml:space="preserve"> </m:t>
          </m:r>
          <m:sSub>
            <m:sSubPr>
              <m:ctrlPr>
                <w:rPr>
                  <w:rFonts w:ascii="Cambria Math" w:eastAsia="Cambria Math" w:hAnsi="Cambria Math"/>
                  <w:lang w:val="en-US"/>
                </w:rPr>
              </m:ctrlPr>
            </m:sSubPr>
            <m:e>
              <m:r>
                <w:rPr>
                  <w:rFonts w:ascii="Cambria Math" w:eastAsia="Cambria Math" w:hAnsi="Cambria Math"/>
                  <w:lang w:val="en-US"/>
                </w:rPr>
                <m:t>+ b</m:t>
              </m:r>
            </m:e>
            <m:sub>
              <m:r>
                <w:rPr>
                  <w:rFonts w:ascii="Cambria Math" w:eastAsia="Cambria Math" w:hAnsi="Cambria Math"/>
                  <w:lang w:val="en-US"/>
                </w:rPr>
                <m:t>i</m:t>
              </m:r>
            </m:sub>
          </m:sSub>
          <m:r>
            <w:rPr>
              <w:rFonts w:ascii="Cambria Math" w:eastAsia="Cambria Math" w:hAnsi="Cambria Math"/>
              <w:lang w:val="en-US"/>
            </w:rPr>
            <m:t xml:space="preserve">+ </m:t>
          </m:r>
          <m:sSub>
            <m:sSubPr>
              <m:ctrlPr>
                <w:rPr>
                  <w:rFonts w:ascii="Cambria Math" w:eastAsia="Cambria Math" w:hAnsi="Cambria Math"/>
                  <w:lang w:val="en-US"/>
                </w:rPr>
              </m:ctrlPr>
            </m:sSubPr>
            <m:e>
              <m:r>
                <w:rPr>
                  <w:rFonts w:ascii="Cambria Math" w:eastAsia="Cambria Math" w:hAnsi="Cambria Math"/>
                  <w:lang w:val="en-US"/>
                </w:rPr>
                <m:t>ε</m:t>
              </m:r>
            </m:e>
            <m:sub>
              <m:r>
                <w:rPr>
                  <w:rFonts w:ascii="Cambria Math" w:eastAsia="Cambria Math" w:hAnsi="Cambria Math"/>
                  <w:lang w:val="en-US"/>
                </w:rPr>
                <m:t>ij</m:t>
              </m:r>
              <m:r>
                <w:ins w:id="9" w:author="Kaan Keskin" w:date="2025-07-13T14:01:00Z" w16du:dateUtc="2025-07-13T11:01:00Z">
                  <w:rPr>
                    <w:rFonts w:ascii="Cambria Math" w:eastAsia="Cambria Math" w:hAnsi="Cambria Math"/>
                    <w:lang w:val="en-US"/>
                  </w:rPr>
                  <m:t xml:space="preserve"> </m:t>
                </w:ins>
              </m:r>
            </m:sub>
          </m:sSub>
        </m:oMath>
      </m:oMathPara>
    </w:p>
    <w:p w14:paraId="6D86BFE5" w14:textId="77777777" w:rsidR="00912DA9" w:rsidRPr="00511BB7" w:rsidRDefault="00686938" w:rsidP="00511BB7">
      <w:pPr>
        <w:rPr>
          <w:ins w:id="10" w:author="Kaan Keskin" w:date="2025-07-13T14:02:00Z" w16du:dateUtc="2025-07-13T11:02:00Z"/>
          <w:lang w:val="en-US"/>
        </w:rPr>
      </w:pPr>
      <m:oMathPara>
        <m:oMath>
          <m:sSub>
            <m:sSubPr>
              <m:ctrlPr>
                <w:rPr>
                  <w:rFonts w:ascii="Cambria Math" w:eastAsia="Cambria Math" w:hAnsi="Cambria Math"/>
                  <w:lang w:val="en-US"/>
                </w:rPr>
              </m:ctrlPr>
            </m:sSubPr>
            <m:e>
              <m:r>
                <w:rPr>
                  <w:rFonts w:ascii="Cambria Math" w:eastAsia="Cambria Math" w:hAnsi="Cambria Math"/>
                  <w:lang w:val="en-US"/>
                </w:rPr>
                <m:t>Y</m:t>
              </m:r>
            </m:e>
            <m:sub>
              <m:r>
                <w:rPr>
                  <w:rFonts w:ascii="Cambria Math" w:eastAsia="Cambria Math" w:hAnsi="Cambria Math"/>
                  <w:lang w:val="en-US"/>
                </w:rPr>
                <m:t>ij</m:t>
              </m:r>
            </m:sub>
          </m:sSub>
          <m:r>
            <w:rPr>
              <w:rFonts w:ascii="Cambria Math" w:eastAsia="Cambria Math" w:hAnsi="Cambria Math"/>
              <w:lang w:val="en-US"/>
            </w:rPr>
            <m:t>=</m:t>
          </m:r>
          <m:r>
            <w:rPr>
              <w:rFonts w:ascii="Cambria Math" w:eastAsia="Cambria Math" w:hAnsi="Cambria Math"/>
              <w:lang w:val="en-US"/>
            </w:rPr>
            <m:t>Bernoulli</m:t>
          </m:r>
          <m:d>
            <m:dPr>
              <m:ctrlPr>
                <w:rPr>
                  <w:rFonts w:ascii="Cambria Math" w:eastAsia="Cambria Math" w:hAnsi="Cambria Math"/>
                  <w:lang w:val="en-US"/>
                </w:rPr>
              </m:ctrlPr>
            </m:dPr>
            <m:e>
              <m:sSub>
                <m:sSubPr>
                  <m:ctrlPr>
                    <w:rPr>
                      <w:rFonts w:ascii="Cambria Math" w:eastAsia="Cambria Math" w:hAnsi="Cambria Math"/>
                      <w:lang w:val="en-US"/>
                    </w:rPr>
                  </m:ctrlPr>
                </m:sSubPr>
                <m:e>
                  <m:r>
                    <w:rPr>
                      <w:rFonts w:ascii="Cambria Math" w:eastAsia="Cambria Math" w:hAnsi="Cambria Math"/>
                      <w:lang w:val="en-US"/>
                    </w:rPr>
                    <m:t>p</m:t>
                  </m:r>
                </m:e>
                <m:sub>
                  <m:r>
                    <w:rPr>
                      <w:rFonts w:ascii="Cambria Math" w:eastAsia="Cambria Math" w:hAnsi="Cambria Math"/>
                      <w:lang w:val="en-US"/>
                    </w:rPr>
                    <m:t>ij</m:t>
                  </m:r>
                </m:sub>
              </m:sSub>
            </m:e>
          </m:d>
        </m:oMath>
      </m:oMathPara>
    </w:p>
    <w:p w14:paraId="3243A93B" w14:textId="77777777" w:rsidR="00912DA9" w:rsidRPr="00511BB7" w:rsidRDefault="00686938" w:rsidP="00511BB7">
      <w:pPr>
        <w:rPr>
          <w:ins w:id="11" w:author="Kaan Keskin" w:date="2025-07-13T14:02:00Z" w16du:dateUtc="2025-07-13T11:02:00Z"/>
          <w:lang w:val="en-US"/>
        </w:rPr>
      </w:pPr>
      <m:oMathPara>
        <m:oMath>
          <m:sSub>
            <m:sSubPr>
              <m:ctrlPr>
                <w:rPr>
                  <w:rFonts w:ascii="Cambria Math" w:eastAsia="Cambria Math" w:hAnsi="Cambria Math"/>
                  <w:lang w:val="en-US"/>
                </w:rPr>
              </m:ctrlPr>
            </m:sSubPr>
            <m:e>
              <m:r>
                <w:rPr>
                  <w:rFonts w:ascii="Cambria Math" w:eastAsia="Cambria Math" w:hAnsi="Cambria Math"/>
                  <w:lang w:val="en-US"/>
                </w:rPr>
                <m:t>b</m:t>
              </m:r>
            </m:e>
            <m:sub>
              <m:r>
                <w:rPr>
                  <w:rFonts w:ascii="Cambria Math" w:eastAsia="Cambria Math" w:hAnsi="Cambria Math"/>
                  <w:lang w:val="en-US"/>
                </w:rPr>
                <m:t>i</m:t>
              </m:r>
            </m:sub>
          </m:sSub>
          <m:r>
            <w:rPr>
              <w:rFonts w:ascii="Cambria Math" w:eastAsia="Cambria Math" w:hAnsi="Cambria Math"/>
              <w:lang w:val="en-US"/>
            </w:rPr>
            <m:t xml:space="preserve"> ~ </m:t>
          </m:r>
          <m:r>
            <w:rPr>
              <w:rFonts w:ascii="Cambria Math" w:eastAsia="Cambria Math" w:hAnsi="Cambria Math"/>
              <w:lang w:val="en-US"/>
            </w:rPr>
            <m:t>N</m:t>
          </m:r>
          <m:d>
            <m:dPr>
              <m:ctrlPr>
                <w:rPr>
                  <w:rFonts w:ascii="Cambria Math" w:eastAsia="Cambria Math" w:hAnsi="Cambria Math"/>
                  <w:lang w:val="en-US"/>
                </w:rPr>
              </m:ctrlPr>
            </m:dPr>
            <m:e>
              <m:r>
                <w:rPr>
                  <w:rFonts w:ascii="Cambria Math" w:eastAsia="Cambria Math" w:hAnsi="Cambria Math"/>
                  <w:lang w:val="en-US"/>
                </w:rPr>
                <m:t xml:space="preserve">0, </m:t>
              </m:r>
              <m:sSubSup>
                <m:sSubSupPr>
                  <m:ctrlPr>
                    <w:rPr>
                      <w:rFonts w:ascii="Cambria Math" w:eastAsia="Cambria Math" w:hAnsi="Cambria Math"/>
                      <w:lang w:val="en-US"/>
                    </w:rPr>
                  </m:ctrlPr>
                </m:sSubSupPr>
                <m:e>
                  <m:r>
                    <w:rPr>
                      <w:rFonts w:ascii="Cambria Math" w:eastAsia="Cambria Math" w:hAnsi="Cambria Math"/>
                      <w:lang w:val="en-US"/>
                    </w:rPr>
                    <m:t>σ</m:t>
                  </m:r>
                </m:e>
                <m:sub>
                  <m:r>
                    <w:rPr>
                      <w:rFonts w:ascii="Cambria Math" w:eastAsia="Cambria Math" w:hAnsi="Cambria Math"/>
                      <w:lang w:val="en-US"/>
                    </w:rPr>
                    <m:t>b</m:t>
                  </m:r>
                </m:sub>
                <m:sup>
                  <m:r>
                    <w:rPr>
                      <w:rFonts w:ascii="Cambria Math" w:eastAsia="Cambria Math" w:hAnsi="Cambria Math"/>
                      <w:lang w:val="en-US"/>
                    </w:rPr>
                    <m:t>2</m:t>
                  </m:r>
                </m:sup>
              </m:sSubSup>
            </m:e>
          </m:d>
        </m:oMath>
      </m:oMathPara>
    </w:p>
    <w:p w14:paraId="388A9F34" w14:textId="77777777" w:rsidR="00912DA9" w:rsidRPr="00511BB7" w:rsidRDefault="00686938" w:rsidP="00511BB7">
      <w:pPr>
        <w:rPr>
          <w:ins w:id="12" w:author="Kaan Keskin" w:date="2025-07-13T14:02:00Z" w16du:dateUtc="2025-07-13T11:02:00Z"/>
          <w:lang w:val="en-US"/>
        </w:rPr>
      </w:pPr>
      <m:oMathPara>
        <m:oMath>
          <m:sSub>
            <m:sSubPr>
              <m:ctrlPr>
                <w:rPr>
                  <w:rFonts w:ascii="Cambria Math" w:eastAsia="Cambria Math" w:hAnsi="Cambria Math"/>
                  <w:lang w:val="en-US"/>
                </w:rPr>
              </m:ctrlPr>
            </m:sSubPr>
            <m:e>
              <m:r>
                <w:rPr>
                  <w:rFonts w:ascii="Cambria Math" w:eastAsia="Cambria Math" w:hAnsi="Cambria Math"/>
                  <w:lang w:val="en-US"/>
                </w:rPr>
                <m:t>ε</m:t>
              </m:r>
            </m:e>
            <m:sub>
              <m:r>
                <w:rPr>
                  <w:rFonts w:ascii="Cambria Math" w:eastAsia="Cambria Math" w:hAnsi="Cambria Math"/>
                  <w:lang w:val="en-US"/>
                </w:rPr>
                <m:t>ij</m:t>
              </m:r>
            </m:sub>
          </m:sSub>
          <m:r>
            <w:rPr>
              <w:rFonts w:ascii="Cambria Math" w:eastAsia="Cambria Math" w:hAnsi="Cambria Math"/>
              <w:lang w:val="en-US"/>
            </w:rPr>
            <m:t xml:space="preserve"> ~ </m:t>
          </m:r>
          <m:r>
            <w:rPr>
              <w:rFonts w:ascii="Cambria Math" w:eastAsia="Cambria Math" w:hAnsi="Cambria Math"/>
              <w:lang w:val="en-US"/>
            </w:rPr>
            <m:t>N</m:t>
          </m:r>
          <m:d>
            <m:dPr>
              <m:ctrlPr>
                <w:rPr>
                  <w:rFonts w:ascii="Cambria Math" w:eastAsia="Cambria Math" w:hAnsi="Cambria Math"/>
                  <w:lang w:val="en-US"/>
                </w:rPr>
              </m:ctrlPr>
            </m:dPr>
            <m:e>
              <m:r>
                <w:rPr>
                  <w:rFonts w:ascii="Cambria Math" w:eastAsia="Cambria Math" w:hAnsi="Cambria Math"/>
                  <w:lang w:val="en-US"/>
                </w:rPr>
                <m:t xml:space="preserve">0, </m:t>
              </m:r>
              <m:sSup>
                <m:sSupPr>
                  <m:ctrlPr>
                    <w:rPr>
                      <w:rFonts w:ascii="Cambria Math" w:eastAsia="Cambria Math" w:hAnsi="Cambria Math"/>
                      <w:lang w:val="en-US"/>
                    </w:rPr>
                  </m:ctrlPr>
                </m:sSupPr>
                <m:e>
                  <m:r>
                    <w:rPr>
                      <w:rFonts w:ascii="Cambria Math" w:eastAsia="Cambria Math" w:hAnsi="Cambria Math"/>
                      <w:lang w:val="en-US"/>
                    </w:rPr>
                    <m:t>σ</m:t>
                  </m:r>
                </m:e>
                <m:sup>
                  <m:r>
                    <w:rPr>
                      <w:rFonts w:ascii="Cambria Math" w:eastAsia="Cambria Math" w:hAnsi="Cambria Math"/>
                      <w:lang w:val="en-US"/>
                    </w:rPr>
                    <m:t>2</m:t>
                  </m:r>
                </m:sup>
              </m:sSup>
            </m:e>
          </m:d>
        </m:oMath>
      </m:oMathPara>
    </w:p>
    <w:p w14:paraId="35E67875" w14:textId="77777777" w:rsidR="00912DA9" w:rsidRPr="00511BB7" w:rsidRDefault="00686938" w:rsidP="00511BB7">
      <w:pPr>
        <w:rPr>
          <w:ins w:id="13" w:author="Kaan Keskin" w:date="2025-07-13T14:02:00Z" w16du:dateUtc="2025-07-13T11:02:00Z"/>
          <w:lang w:val="en-US"/>
        </w:rPr>
      </w:pPr>
      <m:oMathPara>
        <m:oMath>
          <m:sSub>
            <m:sSubPr>
              <m:ctrlPr>
                <w:rPr>
                  <w:rFonts w:ascii="Cambria Math" w:eastAsia="Cambria Math" w:hAnsi="Cambria Math"/>
                  <w:lang w:val="en-US"/>
                </w:rPr>
              </m:ctrlPr>
            </m:sSubPr>
            <m:e>
              <m:r>
                <w:rPr>
                  <w:rFonts w:ascii="Cambria Math" w:eastAsia="Cambria Math" w:hAnsi="Cambria Math"/>
                  <w:lang w:val="en-US"/>
                </w:rPr>
                <m:t>Y</m:t>
              </m:r>
            </m:e>
            <m:sub>
              <m:r>
                <w:rPr>
                  <w:rFonts w:ascii="Cambria Math" w:eastAsia="Cambria Math" w:hAnsi="Cambria Math"/>
                  <w:lang w:val="en-US"/>
                </w:rPr>
                <m:t>ij</m:t>
              </m:r>
            </m:sub>
          </m:sSub>
          <m:r>
            <w:rPr>
              <w:rFonts w:ascii="Cambria Math" w:eastAsia="Cambria Math" w:hAnsi="Cambria Math"/>
              <w:lang w:val="en-US"/>
            </w:rPr>
            <m:t xml:space="preserve"> ∈</m:t>
          </m:r>
          <m:d>
            <m:dPr>
              <m:begChr m:val="{"/>
              <m:endChr m:val="}"/>
              <m:ctrlPr>
                <w:rPr>
                  <w:rFonts w:ascii="Cambria Math" w:eastAsia="Cambria Math" w:hAnsi="Cambria Math"/>
                  <w:lang w:val="en-US"/>
                </w:rPr>
              </m:ctrlPr>
            </m:dPr>
            <m:e>
              <m:r>
                <w:rPr>
                  <w:rFonts w:ascii="Cambria Math" w:eastAsia="Cambria Math" w:hAnsi="Cambria Math"/>
                  <w:lang w:val="en-US"/>
                </w:rPr>
                <m:t>0,1</m:t>
              </m:r>
            </m:e>
          </m:d>
        </m:oMath>
      </m:oMathPara>
    </w:p>
    <w:p w14:paraId="5D09145B" w14:textId="77777777" w:rsidR="00912DA9" w:rsidRPr="00511BB7" w:rsidRDefault="00D706ED" w:rsidP="00511BB7">
      <w:pPr>
        <w:rPr>
          <w:ins w:id="14" w:author="Kaan Keskin" w:date="2025-07-13T14:02:00Z" w16du:dateUtc="2025-07-13T11:02:00Z"/>
          <w:lang w:val="en-US"/>
        </w:rPr>
      </w:pPr>
      <m:oMathPara>
        <m:oMath>
          <m:r>
            <w:rPr>
              <w:rFonts w:ascii="Cambria Math" w:eastAsia="Cambria Math" w:hAnsi="Cambria Math"/>
              <w:lang w:val="en-US"/>
            </w:rPr>
            <m:t>Tas</m:t>
          </m:r>
          <m:sSub>
            <m:sSubPr>
              <m:ctrlPr>
                <w:rPr>
                  <w:rFonts w:ascii="Cambria Math" w:eastAsia="Cambria Math" w:hAnsi="Cambria Math"/>
                  <w:lang w:val="en-US"/>
                </w:rPr>
              </m:ctrlPr>
            </m:sSubPr>
            <m:e>
              <m:r>
                <w:rPr>
                  <w:rFonts w:ascii="Cambria Math" w:eastAsia="Cambria Math" w:hAnsi="Cambria Math"/>
                  <w:lang w:val="en-US"/>
                </w:rPr>
                <m:t>k</m:t>
              </m:r>
            </m:e>
            <m:sub>
              <m:r>
                <w:rPr>
                  <w:rFonts w:ascii="Cambria Math" w:eastAsia="Cambria Math" w:hAnsi="Cambria Math"/>
                  <w:lang w:val="en-US"/>
                </w:rPr>
                <m:t>ij</m:t>
              </m:r>
            </m:sub>
          </m:sSub>
          <m:r>
            <w:rPr>
              <w:rFonts w:ascii="Cambria Math" w:eastAsia="Cambria Math" w:hAnsi="Cambria Math"/>
              <w:lang w:val="en-US"/>
            </w:rPr>
            <m:t xml:space="preserve"> ∈</m:t>
          </m:r>
          <m:d>
            <m:dPr>
              <m:begChr m:val="{"/>
              <m:endChr m:val="}"/>
              <m:ctrlPr>
                <w:rPr>
                  <w:rFonts w:ascii="Cambria Math" w:eastAsia="Cambria Math" w:hAnsi="Cambria Math"/>
                  <w:lang w:val="en-US"/>
                </w:rPr>
              </m:ctrlPr>
            </m:dPr>
            <m:e>
              <m:r>
                <w:rPr>
                  <w:rFonts w:ascii="Cambria Math" w:eastAsia="Cambria Math" w:hAnsi="Cambria Math"/>
                  <w:lang w:val="en-US"/>
                </w:rPr>
                <m:t>1,2,3</m:t>
              </m:r>
            </m:e>
          </m:d>
        </m:oMath>
      </m:oMathPara>
    </w:p>
    <w:p w14:paraId="0F4011B0" w14:textId="77777777" w:rsidR="00912DA9" w:rsidRPr="00511BB7" w:rsidRDefault="00D706ED" w:rsidP="00511BB7">
      <w:pPr>
        <w:rPr>
          <w:lang w:val="en-US"/>
        </w:rPr>
      </w:pPr>
      <m:oMathPara>
        <m:oMath>
          <m:r>
            <w:rPr>
              <w:rFonts w:ascii="Cambria Math" w:eastAsia="Cambria Math" w:hAnsi="Cambria Math"/>
              <w:lang w:val="en-US"/>
            </w:rPr>
            <m:t>Grou</m:t>
          </m:r>
          <m:sSub>
            <m:sSubPr>
              <m:ctrlPr>
                <w:rPr>
                  <w:rFonts w:ascii="Cambria Math" w:eastAsia="Cambria Math" w:hAnsi="Cambria Math"/>
                  <w:lang w:val="en-US"/>
                </w:rPr>
              </m:ctrlPr>
            </m:sSubPr>
            <m:e>
              <m:r>
                <w:rPr>
                  <w:rFonts w:ascii="Cambria Math" w:eastAsia="Cambria Math" w:hAnsi="Cambria Math"/>
                  <w:lang w:val="en-US"/>
                </w:rPr>
                <m:t>p</m:t>
              </m:r>
            </m:e>
            <m:sub>
              <m:r>
                <w:rPr>
                  <w:rFonts w:ascii="Cambria Math" w:eastAsia="Cambria Math" w:hAnsi="Cambria Math"/>
                  <w:lang w:val="en-US"/>
                </w:rPr>
                <m:t>i</m:t>
              </m:r>
            </m:sub>
          </m:sSub>
          <m:r>
            <w:rPr>
              <w:rFonts w:ascii="Cambria Math" w:eastAsia="Cambria Math" w:hAnsi="Cambria Math"/>
              <w:lang w:val="en-US"/>
            </w:rPr>
            <m:t xml:space="preserve"> ∈</m:t>
          </m:r>
          <m:d>
            <m:dPr>
              <m:begChr m:val="{"/>
              <m:endChr m:val="}"/>
              <m:ctrlPr>
                <w:rPr>
                  <w:rFonts w:ascii="Cambria Math" w:eastAsia="Cambria Math" w:hAnsi="Cambria Math"/>
                  <w:lang w:val="en-US"/>
                </w:rPr>
              </m:ctrlPr>
            </m:dPr>
            <m:e>
              <m:r>
                <w:rPr>
                  <w:rFonts w:ascii="Cambria Math" w:eastAsia="Cambria Math" w:hAnsi="Cambria Math"/>
                  <w:lang w:val="en-US"/>
                </w:rPr>
                <m:t>0,1</m:t>
              </m:r>
            </m:e>
          </m:d>
        </m:oMath>
      </m:oMathPara>
    </w:p>
    <w:p w14:paraId="16D54F4D" w14:textId="2F0934EC" w:rsidR="00D706ED" w:rsidRPr="00511BB7" w:rsidRDefault="00686938" w:rsidP="00511BB7">
      <w:pPr>
        <w:rPr>
          <w:rFonts w:eastAsia="Cambria Math"/>
          <w:lang w:val="en-US"/>
        </w:rPr>
      </w:pPr>
      <m:oMathPara>
        <m:oMath>
          <m:sSub>
            <m:sSubPr>
              <m:ctrlPr>
                <w:rPr>
                  <w:rFonts w:ascii="Cambria Math" w:eastAsia="Cambria Math" w:hAnsi="Cambria Math"/>
                  <w:lang w:val="en-US"/>
                </w:rPr>
              </m:ctrlPr>
            </m:sSubPr>
            <m:e>
              <m:r>
                <w:rPr>
                  <w:rFonts w:ascii="Cambria Math" w:eastAsia="Cambria Math" w:hAnsi="Cambria Math"/>
                  <w:lang w:val="en-US"/>
                </w:rPr>
                <m:t>Sex</m:t>
              </m:r>
            </m:e>
            <m:sub>
              <m:r>
                <w:rPr>
                  <w:rFonts w:ascii="Cambria Math" w:eastAsia="Cambria Math" w:hAnsi="Cambria Math"/>
                  <w:lang w:val="en-US"/>
                </w:rPr>
                <m:t>i</m:t>
              </m:r>
            </m:sub>
          </m:sSub>
          <m:r>
            <w:rPr>
              <w:rFonts w:ascii="Cambria Math" w:eastAsia="Cambria Math" w:hAnsi="Cambria Math"/>
              <w:lang w:val="en-US"/>
            </w:rPr>
            <m:t xml:space="preserve"> ∈</m:t>
          </m:r>
          <m:d>
            <m:dPr>
              <m:begChr m:val="{"/>
              <m:endChr m:val="}"/>
              <m:ctrlPr>
                <w:rPr>
                  <w:rFonts w:ascii="Cambria Math" w:eastAsia="Cambria Math" w:hAnsi="Cambria Math"/>
                  <w:lang w:val="en-US"/>
                </w:rPr>
              </m:ctrlPr>
            </m:dPr>
            <m:e>
              <m:r>
                <w:rPr>
                  <w:rFonts w:ascii="Cambria Math" w:eastAsia="Cambria Math" w:hAnsi="Cambria Math"/>
                  <w:lang w:val="en-US"/>
                </w:rPr>
                <m:t>0,1</m:t>
              </m:r>
            </m:e>
          </m:d>
        </m:oMath>
      </m:oMathPara>
    </w:p>
    <w:p w14:paraId="14C78761" w14:textId="77777777" w:rsidR="00912DA9" w:rsidRPr="00511BB7" w:rsidRDefault="00912DA9" w:rsidP="00511BB7">
      <w:pPr>
        <w:rPr>
          <w:ins w:id="15" w:author="Kaan Keskin" w:date="2025-07-13T14:03:00Z" w16du:dateUtc="2025-07-13T11:03:00Z"/>
          <w:lang w:val="en-US"/>
        </w:rPr>
      </w:pPr>
    </w:p>
    <w:p w14:paraId="104FFA7E" w14:textId="7FEE5406" w:rsidR="00D706ED" w:rsidRPr="00511BB7" w:rsidRDefault="00D706ED" w:rsidP="00511BB7">
      <w:pPr>
        <w:rPr>
          <w:lang w:val="en-US"/>
        </w:rPr>
      </w:pPr>
      <w:r w:rsidRPr="00511BB7">
        <w:rPr>
          <w:lang w:val="en-US"/>
        </w:rPr>
        <w:t xml:space="preserve">Here, the term </w:t>
      </w:r>
      <m:oMath>
        <m:sSub>
          <m:sSubPr>
            <m:ctrlPr>
              <w:rPr>
                <w:rFonts w:ascii="Cambria Math" w:eastAsia="Cambria Math" w:hAnsi="Cambria Math"/>
                <w:lang w:val="en-US"/>
              </w:rPr>
            </m:ctrlPr>
          </m:sSubPr>
          <m:e>
            <m:r>
              <w:rPr>
                <w:rFonts w:ascii="Cambria Math" w:eastAsia="Cambria Math" w:hAnsi="Cambria Math"/>
                <w:lang w:val="en-US"/>
              </w:rPr>
              <m:t>p</m:t>
            </m:r>
          </m:e>
          <m:sub>
            <m:r>
              <w:rPr>
                <w:rFonts w:ascii="Cambria Math" w:eastAsia="Cambria Math" w:hAnsi="Cambria Math"/>
                <w:lang w:val="en-US"/>
              </w:rPr>
              <m:t>ij</m:t>
            </m:r>
          </m:sub>
        </m:sSub>
      </m:oMath>
      <w:r w:rsidRPr="00511BB7">
        <w:rPr>
          <w:lang w:val="en-US"/>
        </w:rPr>
        <w:t xml:space="preserve"> is the probability that the participant </w:t>
      </w:r>
      <m:oMath>
        <m:r>
          <w:rPr>
            <w:rFonts w:ascii="Cambria Math" w:eastAsia="Cambria Math" w:hAnsi="Cambria Math"/>
            <w:lang w:val="en-US"/>
          </w:rPr>
          <m:t xml:space="preserve">i </m:t>
        </m:r>
      </m:oMath>
      <w:r w:rsidRPr="00511BB7">
        <w:rPr>
          <w:lang w:val="en-US"/>
        </w:rPr>
        <w:t xml:space="preserve">on trial </w:t>
      </w:r>
      <m:oMath>
        <m:r>
          <w:rPr>
            <w:rFonts w:ascii="Cambria Math" w:eastAsia="Cambria Math" w:hAnsi="Cambria Math"/>
            <w:lang w:val="en-US"/>
          </w:rPr>
          <m:t xml:space="preserve">j </m:t>
        </m:r>
      </m:oMath>
      <w:r w:rsidRPr="00511BB7">
        <w:rPr>
          <w:lang w:val="en-US"/>
        </w:rPr>
        <w:t xml:space="preserve">makes a positive response (e.g invests). </w:t>
      </w:r>
      <m:oMath>
        <m:sSub>
          <m:sSubPr>
            <m:ctrlPr>
              <w:rPr>
                <w:rFonts w:ascii="Cambria Math" w:eastAsia="Cambria Math" w:hAnsi="Cambria Math"/>
                <w:lang w:val="en-US"/>
              </w:rPr>
            </m:ctrlPr>
          </m:sSubPr>
          <m:e>
            <m:r>
              <w:rPr>
                <w:rFonts w:ascii="Cambria Math" w:eastAsia="Cambria Math" w:hAnsi="Cambria Math"/>
                <w:lang w:val="en-US"/>
              </w:rPr>
              <m:t>Y</m:t>
            </m:r>
          </m:e>
          <m:sub>
            <m:r>
              <w:rPr>
                <w:rFonts w:ascii="Cambria Math" w:eastAsia="Cambria Math" w:hAnsi="Cambria Math"/>
                <w:lang w:val="en-US"/>
              </w:rPr>
              <m:t>ij</m:t>
            </m:r>
          </m:sub>
        </m:sSub>
      </m:oMath>
      <w:r w:rsidRPr="00511BB7">
        <w:rPr>
          <w:lang w:val="en-US"/>
        </w:rPr>
        <w:t xml:space="preserve">​ follows the assumption that the response variable is Bernoulli distributed, with success probability </w:t>
      </w:r>
      <m:oMath>
        <m:sSub>
          <m:sSubPr>
            <m:ctrlPr>
              <w:rPr>
                <w:rFonts w:ascii="Cambria Math" w:eastAsia="Cambria Math" w:hAnsi="Cambria Math"/>
                <w:lang w:val="en-US"/>
              </w:rPr>
            </m:ctrlPr>
          </m:sSubPr>
          <m:e>
            <m:r>
              <w:rPr>
                <w:rFonts w:ascii="Cambria Math" w:eastAsia="Cambria Math" w:hAnsi="Cambria Math"/>
                <w:lang w:val="en-US"/>
              </w:rPr>
              <m:t>p</m:t>
            </m:r>
          </m:e>
          <m:sub>
            <m:r>
              <w:rPr>
                <w:rFonts w:ascii="Cambria Math" w:eastAsia="Cambria Math" w:hAnsi="Cambria Math"/>
                <w:lang w:val="en-US"/>
              </w:rPr>
              <m:t>ij</m:t>
            </m:r>
          </m:sub>
        </m:sSub>
      </m:oMath>
      <w:r w:rsidRPr="00511BB7">
        <w:rPr>
          <w:lang w:val="en-US"/>
        </w:rPr>
        <w:t xml:space="preserve"> defined by the fixed and random effects through a logistic link. </w:t>
      </w:r>
      <m:oMath>
        <m:sSub>
          <m:sSubPr>
            <m:ctrlPr>
              <w:rPr>
                <w:rFonts w:ascii="Cambria Math" w:eastAsia="Cambria Math" w:hAnsi="Cambria Math"/>
                <w:lang w:val="en-US"/>
              </w:rPr>
            </m:ctrlPr>
          </m:sSubPr>
          <m:e>
            <m:r>
              <w:rPr>
                <w:rFonts w:ascii="Cambria Math" w:hAnsi="Cambria Math"/>
                <w:lang w:val="en-US"/>
              </w:rPr>
              <m:t>β</m:t>
            </m:r>
          </m:e>
          <m:sub>
            <m:r>
              <w:rPr>
                <w:rFonts w:ascii="Cambria Math" w:eastAsia="Cambria Math" w:hAnsi="Cambria Math"/>
                <w:lang w:val="en-US"/>
              </w:rPr>
              <m:t>o</m:t>
            </m:r>
          </m:sub>
        </m:sSub>
      </m:oMath>
      <w:r w:rsidRPr="00511BB7">
        <w:rPr>
          <w:lang w:val="en-US"/>
        </w:rPr>
        <w:t xml:space="preserve"> is the fixed intercept, where </w:t>
      </w:r>
      <m:oMath>
        <m:sSub>
          <m:sSubPr>
            <m:ctrlPr>
              <w:rPr>
                <w:rFonts w:ascii="Cambria Math" w:eastAsia="Cambria Math" w:hAnsi="Cambria Math"/>
                <w:lang w:val="en-US"/>
              </w:rPr>
            </m:ctrlPr>
          </m:sSubPr>
          <m:e>
            <m:r>
              <w:rPr>
                <w:rFonts w:ascii="Cambria Math" w:hAnsi="Cambria Math"/>
                <w:lang w:val="en-US"/>
              </w:rPr>
              <m:t>β</m:t>
            </m:r>
          </m:e>
          <m:sub>
            <m:r>
              <w:rPr>
                <w:rFonts w:ascii="Cambria Math" w:eastAsia="Cambria Math" w:hAnsi="Cambria Math"/>
                <w:lang w:val="en-US"/>
              </w:rPr>
              <m:t>1</m:t>
            </m:r>
          </m:sub>
        </m:sSub>
      </m:oMath>
      <w:r w:rsidRPr="00511BB7">
        <w:rPr>
          <w:lang w:val="en-US"/>
        </w:rPr>
        <w:t xml:space="preserve"> is fixed effect for Group (patient vs control) and </w:t>
      </w:r>
      <m:oMath>
        <m:sSub>
          <m:sSubPr>
            <m:ctrlPr>
              <w:rPr>
                <w:rFonts w:ascii="Cambria Math" w:eastAsia="Cambria Math" w:hAnsi="Cambria Math"/>
                <w:lang w:val="en-US"/>
              </w:rPr>
            </m:ctrlPr>
          </m:sSubPr>
          <m:e>
            <m:r>
              <w:rPr>
                <w:rFonts w:ascii="Cambria Math" w:hAnsi="Cambria Math"/>
                <w:lang w:val="en-US"/>
              </w:rPr>
              <m:t>β</m:t>
            </m:r>
          </m:e>
          <m:sub>
            <m:r>
              <w:rPr>
                <w:rFonts w:ascii="Cambria Math" w:eastAsia="Cambria Math" w:hAnsi="Cambria Math"/>
                <w:lang w:val="en-US"/>
              </w:rPr>
              <m:t>k</m:t>
            </m:r>
          </m:sub>
        </m:sSub>
      </m:oMath>
      <w:r w:rsidRPr="00511BB7">
        <w:rPr>
          <w:lang w:val="en-US"/>
        </w:rPr>
        <w:t xml:space="preserve"> indicates effect of Task phase relative to first phase as reference. Sex and Duration of Illness (DOI) </w:t>
      </w:r>
      <w:r w:rsidR="005A4074" w:rsidRPr="00511BB7">
        <w:rPr>
          <w:lang w:val="en-US"/>
        </w:rPr>
        <w:t>are included in the model, with sex being a categorical factor and DOI a</w:t>
      </w:r>
      <w:r w:rsidRPr="00511BB7">
        <w:rPr>
          <w:lang w:val="en-US"/>
        </w:rPr>
        <w:t xml:space="preserve"> continuous variable. </w:t>
      </w:r>
      <m:oMath>
        <m:sSub>
          <m:sSubPr>
            <m:ctrlPr>
              <w:rPr>
                <w:rFonts w:ascii="Cambria Math" w:eastAsia="Cambria Math" w:hAnsi="Cambria Math"/>
                <w:lang w:val="en-US"/>
              </w:rPr>
            </m:ctrlPr>
          </m:sSubPr>
          <m:e>
            <m:r>
              <w:rPr>
                <w:rFonts w:ascii="Cambria Math" w:eastAsia="Cambria Math" w:hAnsi="Cambria Math"/>
                <w:lang w:val="en-US"/>
              </w:rPr>
              <m:t>b</m:t>
            </m:r>
          </m:e>
          <m:sub>
            <m:r>
              <w:rPr>
                <w:rFonts w:ascii="Cambria Math" w:eastAsia="Cambria Math" w:hAnsi="Cambria Math"/>
                <w:lang w:val="en-US"/>
              </w:rPr>
              <m:t>i</m:t>
            </m:r>
          </m:sub>
        </m:sSub>
      </m:oMath>
      <w:r w:rsidRPr="00511BB7">
        <w:rPr>
          <w:lang w:val="en-US"/>
        </w:rPr>
        <w:t xml:space="preserve"> denoting random intercept for </w:t>
      </w:r>
      <w:r w:rsidR="005A4074" w:rsidRPr="00511BB7">
        <w:rPr>
          <w:lang w:val="en-US"/>
        </w:rPr>
        <w:t xml:space="preserve">the </w:t>
      </w:r>
      <w:r w:rsidRPr="00511BB7">
        <w:rPr>
          <w:lang w:val="en-US"/>
        </w:rPr>
        <w:t xml:space="preserve">subject </w:t>
      </w:r>
      <m:oMath>
        <m:r>
          <w:rPr>
            <w:rFonts w:ascii="Cambria Math" w:eastAsia="Cambria Math" w:hAnsi="Cambria Math"/>
            <w:lang w:val="en-US"/>
          </w:rPr>
          <m:t>i</m:t>
        </m:r>
      </m:oMath>
      <w:r w:rsidRPr="00511BB7">
        <w:rPr>
          <w:lang w:val="en-US"/>
        </w:rPr>
        <w:t xml:space="preserve"> with </w:t>
      </w:r>
      <m:oMath>
        <m:sSub>
          <m:sSubPr>
            <m:ctrlPr>
              <w:rPr>
                <w:rFonts w:ascii="Cambria Math" w:eastAsia="Cambria Math" w:hAnsi="Cambria Math"/>
                <w:lang w:val="en-US"/>
              </w:rPr>
            </m:ctrlPr>
          </m:sSubPr>
          <m:e>
            <m:r>
              <w:rPr>
                <w:rFonts w:ascii="Cambria Math" w:hAnsi="Cambria Math"/>
                <w:lang w:val="en-US"/>
              </w:rPr>
              <m:t>ε</m:t>
            </m:r>
          </m:e>
          <m:sub>
            <m:r>
              <w:rPr>
                <w:rFonts w:ascii="Cambria Math" w:eastAsia="Cambria Math" w:hAnsi="Cambria Math"/>
                <w:lang w:val="en-US"/>
              </w:rPr>
              <m:t>ij</m:t>
            </m:r>
          </m:sub>
        </m:sSub>
      </m:oMath>
      <w:r w:rsidRPr="00511BB7">
        <w:rPr>
          <w:lang w:val="en-US"/>
        </w:rPr>
        <w:t xml:space="preserve"> denoting residual error.</w:t>
      </w:r>
    </w:p>
    <w:p w14:paraId="1901F16B" w14:textId="77777777" w:rsidR="009246C3" w:rsidRPr="00511BB7" w:rsidRDefault="009246C3" w:rsidP="00511BB7">
      <w:pPr>
        <w:rPr>
          <w:ins w:id="16" w:author="Kaan Keskin" w:date="2025-07-13T14:03:00Z" w16du:dateUtc="2025-07-13T11:03:00Z"/>
          <w:lang w:val="en-US"/>
        </w:rPr>
      </w:pPr>
    </w:p>
    <w:p w14:paraId="67496C1E" w14:textId="173F9471" w:rsidR="00D706ED" w:rsidRPr="00511BB7" w:rsidRDefault="00D706ED" w:rsidP="00511BB7">
      <w:pPr>
        <w:rPr>
          <w:lang w:val="en-US"/>
        </w:rPr>
      </w:pPr>
      <w:r w:rsidRPr="00511BB7">
        <w:rPr>
          <w:lang w:val="en-US"/>
        </w:rPr>
        <w:t xml:space="preserve">Model diagnostics were performed using the </w:t>
      </w:r>
      <w:proofErr w:type="spellStart"/>
      <w:r w:rsidRPr="00511BB7">
        <w:rPr>
          <w:lang w:val="en-US"/>
        </w:rPr>
        <w:t>DHARMa</w:t>
      </w:r>
      <w:proofErr w:type="spellEnd"/>
      <w:r w:rsidRPr="00511BB7">
        <w:rPr>
          <w:lang w:val="en-US"/>
        </w:rPr>
        <w:t xml:space="preserve"> package</w:t>
      </w:r>
      <w:ins w:id="17" w:author="Kaan Keskin" w:date="2025-07-20T14:23:00Z" w16du:dateUtc="2025-07-20T11:23:00Z">
        <w:r w:rsidR="0046634B" w:rsidRPr="00511BB7">
          <w:rPr>
            <w:lang w:val="en-US"/>
          </w:rPr>
          <w:fldChar w:fldCharType="begin"/>
        </w:r>
      </w:ins>
      <w:r w:rsidR="00455C8A" w:rsidRPr="00511BB7">
        <w:rPr>
          <w:lang w:val="en-US"/>
        </w:rPr>
        <w:instrText xml:space="preserve"> ADDIN ZOTERO_ITEM CSL_CITATION {"citationID":"gS62zLAH","properties":{"formattedCitation":"\\super 33\\nosupersub{}","plainCitation":"33","noteIndex":0},"citationItems":[{"id":"6X6wnGEa/ZGo6m1fK","uris":["http://zotero.org/users/9264269/items/U6TJ3U3B"],"itemData":{"id":4916,"type":"dataset","DOI":"10.32614/cran.package.dharma","note":"collection-title: CRAN: Contributed Packages","publisher":"The R Foundation","source":"Crossref","title":"DHARMa: Residual Diagnostics for Hierarchical (Multi-Level / Mixed) Regression Models","title-short":"DHARMa","URL":"https://CRAN.R-project.org/package=DHARMa","author":[{"family":"Hartig","given":"Florian"}],"accessed":{"date-parts":[["2025",7,20]]},"issued":{"date-parts":[["2016",8,26]]}}}],"schema":"https://github.com/citation-style-language/schema/raw/master/csl-citation.json"} </w:instrText>
      </w:r>
      <w:r w:rsidR="0046634B" w:rsidRPr="00511BB7">
        <w:rPr>
          <w:lang w:val="en-US"/>
        </w:rPr>
        <w:fldChar w:fldCharType="separate"/>
      </w:r>
      <w:r w:rsidR="00455C8A" w:rsidRPr="00511BB7">
        <w:rPr>
          <w:vertAlign w:val="superscript"/>
          <w:lang w:val="en-US"/>
        </w:rPr>
        <w:t>33</w:t>
      </w:r>
      <w:ins w:id="18" w:author="Kaan Keskin" w:date="2025-07-20T14:23:00Z" w16du:dateUtc="2025-07-20T11:23:00Z">
        <w:r w:rsidR="0046634B" w:rsidRPr="00511BB7">
          <w:rPr>
            <w:lang w:val="en-US"/>
          </w:rPr>
          <w:fldChar w:fldCharType="end"/>
        </w:r>
      </w:ins>
      <w:r w:rsidRPr="00511BB7">
        <w:rPr>
          <w:lang w:val="en-US"/>
        </w:rPr>
        <w:t>. Simulated residuals showed no significant deviation from uniformity (KS test: p = 0.77), no overdispersion (p = 0.96), and no evidence of outlier inflation (p = 0.19). Residuals were homogeneously distributed across the range of predicted values, indicating that model assumptions were adequately met (see Supplementary Material). Multicollinearity among fixed effects was assessed using generalized variance inflation factors (GVIF). All adjusted GVIF values were well below 2 (range: 1.00–1.46), indicating no evidence of multicollinearity among predictors.</w:t>
      </w:r>
    </w:p>
    <w:p w14:paraId="06C5AB85" w14:textId="77777777" w:rsidR="00D706ED" w:rsidRPr="00511BB7" w:rsidRDefault="00D706ED" w:rsidP="00511BB7">
      <w:pPr>
        <w:rPr>
          <w:color w:val="000000"/>
          <w:lang w:val="en-US"/>
        </w:rPr>
      </w:pPr>
      <w:r w:rsidRPr="00511BB7">
        <w:rPr>
          <w:color w:val="000000"/>
          <w:lang w:val="en-US"/>
        </w:rPr>
        <w:t xml:space="preserve">The intraclass correlation coefficient (ICC) was calculated to assess the proportion of variance in investment decisions attributable to between-subject differences. The ICC was </w:t>
      </w:r>
      <w:r w:rsidRPr="00511BB7">
        <w:rPr>
          <w:color w:val="000000"/>
          <w:lang w:val="en-US"/>
        </w:rPr>
        <w:lastRenderedPageBreak/>
        <w:t>approximately 0.167, indicating that 16.7% of the variance was due to differences between participants, thereby justifying the inclusion of a random intercept in the model.</w:t>
      </w:r>
    </w:p>
    <w:p w14:paraId="6851C104" w14:textId="77777777" w:rsidR="00D706ED" w:rsidRPr="00511BB7" w:rsidRDefault="00D706ED" w:rsidP="00511BB7">
      <w:pPr>
        <w:rPr>
          <w:lang w:val="en-US"/>
        </w:rPr>
      </w:pPr>
      <w:r w:rsidRPr="00511BB7">
        <w:rPr>
          <w:lang w:val="en-US"/>
        </w:rPr>
        <w:t>Lognormal Linear Mixed-Effects Model for Prediction Errors</w:t>
      </w:r>
    </w:p>
    <w:p w14:paraId="23669D08" w14:textId="77777777" w:rsidR="00D706ED" w:rsidRPr="00511BB7" w:rsidRDefault="00D706ED" w:rsidP="00511BB7">
      <w:pPr>
        <w:rPr>
          <w:lang w:val="en-US"/>
        </w:rPr>
      </w:pPr>
      <w:r w:rsidRPr="00511BB7">
        <w:rPr>
          <w:lang w:val="en-US"/>
        </w:rPr>
        <w:t>Because prediction error (PE) values included zero or negative values, we applied a constant shift to ensure all observations were strictly positive. This transformation preserved the relative structure of the data while enabling the use of log-transformation. The log-transformed PE values were then modeled using a linear mixed-effects model, assuming a lognormal distribution. This approach is appropriate for positively skewed data with heteroscedasticity and allows for multiplicative interpretation of fixed effects. Residual diagnostics indicated no issues with dispersion or heteroscedasticity; however, tests for residual uniformity and outliers revealed minor deviations, suggesting the model may be sensitive to extreme values (see Supplementary Figure).</w:t>
      </w:r>
    </w:p>
    <w:p w14:paraId="0488B4C1" w14:textId="77777777" w:rsidR="009246C3" w:rsidRPr="00511BB7" w:rsidRDefault="009246C3" w:rsidP="00511BB7">
      <w:pPr>
        <w:rPr>
          <w:ins w:id="19" w:author="Kaan Keskin" w:date="2025-07-13T14:04:00Z" w16du:dateUtc="2025-07-13T11:04:00Z"/>
          <w:lang w:val="en-US"/>
        </w:rPr>
      </w:pPr>
    </w:p>
    <w:p w14:paraId="32A308EF" w14:textId="26BA5155" w:rsidR="00D706ED" w:rsidRPr="00511BB7" w:rsidRDefault="00D706ED" w:rsidP="00511BB7">
      <w:pPr>
        <w:rPr>
          <w:lang w:val="en-US"/>
        </w:rPr>
      </w:pPr>
      <w:r w:rsidRPr="00511BB7">
        <w:rPr>
          <w:lang w:val="en-US"/>
        </w:rPr>
        <w:t xml:space="preserve">To account for repeated measures and individual differences in </w:t>
      </w:r>
      <w:r w:rsidR="00951AE0" w:rsidRPr="00511BB7">
        <w:rPr>
          <w:lang w:val="en-US"/>
        </w:rPr>
        <w:t xml:space="preserve">the </w:t>
      </w:r>
      <w:r w:rsidRPr="00511BB7">
        <w:rPr>
          <w:lang w:val="en-US"/>
        </w:rPr>
        <w:t xml:space="preserve">task, a random intercept for </w:t>
      </w:r>
      <w:r w:rsidR="009246C3" w:rsidRPr="00511BB7">
        <w:rPr>
          <w:lang w:val="en-US"/>
        </w:rPr>
        <w:t xml:space="preserve">subject </w:t>
      </w:r>
      <w:r w:rsidRPr="00511BB7">
        <w:rPr>
          <w:lang w:val="en-US"/>
        </w:rPr>
        <w:t xml:space="preserve">was included in the linear mixed-effects model. As with </w:t>
      </w:r>
      <w:r w:rsidR="00951AE0" w:rsidRPr="00511BB7">
        <w:rPr>
          <w:lang w:val="en-US"/>
        </w:rPr>
        <w:t xml:space="preserve">the </w:t>
      </w:r>
      <w:r w:rsidRPr="00511BB7">
        <w:rPr>
          <w:lang w:val="en-US"/>
        </w:rPr>
        <w:t>Binomial model, all adjusted GVIF values were well below 2 (range: 1.00–1.46), indicating no evidence of multicollinearity among predictors. The intraclass correlation coefficient (ICC = 0.053) indicated that approximately 5.3% of the variance in log-transformed prediction error was attributable to between-subject variability, supporting the inclusion of a random effect for Subject. Based on the data characteristics and model diagnostics, the final model was defined as:</w:t>
      </w:r>
    </w:p>
    <w:p w14:paraId="730A8D0F" w14:textId="77777777" w:rsidR="009246C3" w:rsidRPr="00511BB7" w:rsidRDefault="00686938" w:rsidP="00511BB7">
      <w:pPr>
        <w:rPr>
          <w:ins w:id="20" w:author="Kaan Keskin" w:date="2025-07-13T14:05:00Z" w16du:dateUtc="2025-07-13T11:05:00Z"/>
          <w:lang w:val="en-US"/>
        </w:rPr>
      </w:pPr>
      <m:oMathPara>
        <m:oMath>
          <m:sSub>
            <m:sSubPr>
              <m:ctrlPr>
                <w:rPr>
                  <w:rFonts w:ascii="Cambria Math" w:eastAsia="Cambria Math" w:hAnsi="Cambria Math"/>
                  <w:lang w:val="en-US"/>
                </w:rPr>
              </m:ctrlPr>
            </m:sSubPr>
            <m:e>
              <m:r>
                <w:rPr>
                  <w:rFonts w:ascii="Cambria Math" w:hAnsi="Cambria Math"/>
                  <w:lang w:val="en-US"/>
                </w:rPr>
                <m:t>μ</m:t>
              </m:r>
            </m:e>
            <m:sub>
              <m:r>
                <w:rPr>
                  <w:rFonts w:ascii="Cambria Math" w:eastAsia="Cambria Math" w:hAnsi="Cambria Math"/>
                  <w:lang w:val="en-US"/>
                </w:rPr>
                <m:t>ij</m:t>
              </m:r>
            </m:sub>
          </m:sSub>
          <m:r>
            <w:rPr>
              <w:rFonts w:ascii="Cambria Math" w:eastAsia="Cambria Math" w:hAnsi="Cambria Math"/>
              <w:lang w:val="en-US"/>
            </w:rPr>
            <m:t>=</m:t>
          </m:r>
          <m:sSub>
            <m:sSubPr>
              <m:ctrlPr>
                <w:rPr>
                  <w:rFonts w:ascii="Cambria Math" w:eastAsia="Cambria Math" w:hAnsi="Cambria Math"/>
                  <w:lang w:val="en-US"/>
                </w:rPr>
              </m:ctrlPr>
            </m:sSubPr>
            <m:e>
              <m:r>
                <w:rPr>
                  <w:rFonts w:ascii="Cambria Math" w:eastAsia="Cambria Math" w:hAnsi="Cambria Math"/>
                  <w:lang w:val="en-US"/>
                </w:rPr>
                <m:t>β</m:t>
              </m:r>
            </m:e>
            <m:sub>
              <m:r>
                <w:rPr>
                  <w:rFonts w:ascii="Cambria Math" w:eastAsia="Cambria Math" w:hAnsi="Cambria Math"/>
                  <w:lang w:val="en-US"/>
                </w:rPr>
                <m:t>o</m:t>
              </m:r>
            </m:sub>
          </m:sSub>
          <m:r>
            <w:rPr>
              <w:rFonts w:ascii="Cambria Math" w:eastAsia="Cambria Math" w:hAnsi="Cambria Math"/>
              <w:lang w:val="en-US"/>
            </w:rPr>
            <m:t>+</m:t>
          </m:r>
          <m:sSub>
            <m:sSubPr>
              <m:ctrlPr>
                <w:rPr>
                  <w:rFonts w:ascii="Cambria Math" w:eastAsia="Cambria Math" w:hAnsi="Cambria Math"/>
                  <w:lang w:val="en-US"/>
                </w:rPr>
              </m:ctrlPr>
            </m:sSubPr>
            <m:e>
              <m:r>
                <w:rPr>
                  <w:rFonts w:ascii="Cambria Math" w:eastAsia="Cambria Math" w:hAnsi="Cambria Math"/>
                  <w:lang w:val="en-US"/>
                </w:rPr>
                <m:t>β</m:t>
              </m:r>
            </m:e>
            <m:sub>
              <m:r>
                <w:rPr>
                  <w:rFonts w:ascii="Cambria Math" w:eastAsia="Cambria Math" w:hAnsi="Cambria Math"/>
                  <w:lang w:val="en-US"/>
                </w:rPr>
                <m:t>1</m:t>
              </m:r>
            </m:sub>
          </m:sSub>
          <m:r>
            <w:rPr>
              <w:rFonts w:ascii="Cambria Math" w:eastAsia="Cambria Math" w:hAnsi="Cambria Math"/>
              <w:lang w:val="en-US"/>
            </w:rPr>
            <m:t> ∙</m:t>
          </m:r>
          <m:r>
            <w:rPr>
              <w:rFonts w:ascii="Cambria Math" w:eastAsia="Cambria Math" w:hAnsi="Cambria Math"/>
              <w:lang w:val="en-US"/>
            </w:rPr>
            <m:t>Grou</m:t>
          </m:r>
          <m:sSub>
            <m:sSubPr>
              <m:ctrlPr>
                <w:rPr>
                  <w:rFonts w:ascii="Cambria Math" w:eastAsia="Cambria Math" w:hAnsi="Cambria Math"/>
                  <w:lang w:val="en-US"/>
                </w:rPr>
              </m:ctrlPr>
            </m:sSubPr>
            <m:e>
              <m:r>
                <w:rPr>
                  <w:rFonts w:ascii="Cambria Math" w:eastAsia="Cambria Math" w:hAnsi="Cambria Math"/>
                  <w:lang w:val="en-US"/>
                </w:rPr>
                <m:t>p</m:t>
              </m:r>
            </m:e>
            <m:sub>
              <m:r>
                <w:rPr>
                  <w:rFonts w:ascii="Cambria Math" w:eastAsia="Cambria Math" w:hAnsi="Cambria Math"/>
                  <w:lang w:val="en-US"/>
                </w:rPr>
                <m:t>i</m:t>
              </m:r>
            </m:sub>
          </m:sSub>
          <m:r>
            <w:rPr>
              <w:rFonts w:ascii="Cambria Math" w:eastAsia="Cambria Math" w:hAnsi="Cambria Math"/>
              <w:lang w:val="en-US"/>
            </w:rPr>
            <m:t>*</m:t>
          </m:r>
          <m:r>
            <w:rPr>
              <w:rFonts w:ascii="Cambria Math" w:eastAsia="Cambria Math" w:hAnsi="Cambria Math"/>
              <w:lang w:val="en-US"/>
            </w:rPr>
            <m:t xml:space="preserve"> </m:t>
          </m:r>
          <m:sSub>
            <m:sSubPr>
              <m:ctrlPr>
                <w:rPr>
                  <w:rFonts w:ascii="Cambria Math" w:eastAsia="Cambria Math" w:hAnsi="Cambria Math"/>
                  <w:lang w:val="en-US"/>
                </w:rPr>
              </m:ctrlPr>
            </m:sSubPr>
            <m:e>
              <m:r>
                <w:rPr>
                  <w:rFonts w:ascii="Cambria Math" w:eastAsia="Cambria Math" w:hAnsi="Cambria Math"/>
                  <w:lang w:val="en-US"/>
                </w:rPr>
                <m:t>β</m:t>
              </m:r>
            </m:e>
            <m:sub>
              <m:r>
                <w:rPr>
                  <w:rFonts w:ascii="Cambria Math" w:eastAsia="Cambria Math" w:hAnsi="Cambria Math"/>
                  <w:lang w:val="en-US"/>
                </w:rPr>
                <m:t xml:space="preserve">4 </m:t>
              </m:r>
            </m:sub>
          </m:sSub>
          <m:r>
            <w:rPr>
              <w:rFonts w:ascii="Cambria Math" w:eastAsia="Cambria Math" w:hAnsi="Cambria Math"/>
              <w:lang w:val="en-US"/>
            </w:rPr>
            <m:t>∙</m:t>
          </m:r>
          <m:r>
            <w:rPr>
              <w:rFonts w:ascii="Cambria Math" w:eastAsia="Cambria Math" w:hAnsi="Cambria Math"/>
              <w:lang w:val="en-US"/>
            </w:rPr>
            <m:t>Se</m:t>
          </m:r>
          <m:sSub>
            <m:sSubPr>
              <m:ctrlPr>
                <w:rPr>
                  <w:rFonts w:ascii="Cambria Math" w:eastAsia="Cambria Math" w:hAnsi="Cambria Math"/>
                  <w:lang w:val="en-US"/>
                </w:rPr>
              </m:ctrlPr>
            </m:sSubPr>
            <m:e>
              <m:r>
                <w:rPr>
                  <w:rFonts w:ascii="Cambria Math" w:eastAsia="Cambria Math" w:hAnsi="Cambria Math"/>
                  <w:lang w:val="en-US"/>
                </w:rPr>
                <m:t>x</m:t>
              </m:r>
            </m:e>
            <m:sub>
              <m:r>
                <w:rPr>
                  <w:rFonts w:ascii="Cambria Math" w:eastAsia="Cambria Math" w:hAnsi="Cambria Math"/>
                  <w:lang w:val="en-US"/>
                </w:rPr>
                <m:t>i</m:t>
              </m:r>
            </m:sub>
          </m:sSub>
          <m:r>
            <w:rPr>
              <w:rFonts w:ascii="Cambria Math" w:eastAsia="Cambria Math" w:hAnsi="Cambria Math"/>
              <w:lang w:val="en-US"/>
            </w:rPr>
            <m:t>+</m:t>
          </m:r>
          <m:nary>
            <m:naryPr>
              <m:chr m:val="∑"/>
              <m:ctrlPr>
                <w:rPr>
                  <w:rFonts w:ascii="Cambria Math" w:eastAsia="Cambria Math" w:hAnsi="Cambria Math"/>
                  <w:lang w:val="en-US"/>
                </w:rPr>
              </m:ctrlPr>
            </m:naryPr>
            <m:sub>
              <m:r>
                <w:rPr>
                  <w:rFonts w:ascii="Cambria Math" w:eastAsia="Cambria Math" w:hAnsi="Cambria Math"/>
                  <w:lang w:val="en-US"/>
                </w:rPr>
                <m:t>k</m:t>
              </m:r>
              <m:r>
                <w:rPr>
                  <w:rFonts w:ascii="Cambria Math" w:eastAsia="Cambria Math" w:hAnsi="Cambria Math"/>
                  <w:lang w:val="en-US"/>
                </w:rPr>
                <m:t>=2</m:t>
              </m:r>
            </m:sub>
            <m:sup>
              <m:r>
                <w:rPr>
                  <w:rFonts w:ascii="Cambria Math" w:eastAsia="Cambria Math" w:hAnsi="Cambria Math"/>
                  <w:lang w:val="en-US"/>
                </w:rPr>
                <m:t>3</m:t>
              </m:r>
            </m:sup>
            <m:e/>
          </m:nary>
          <m:sSub>
            <m:sSubPr>
              <m:ctrlPr>
                <w:rPr>
                  <w:rFonts w:ascii="Cambria Math" w:eastAsia="Cambria Math" w:hAnsi="Cambria Math"/>
                  <w:lang w:val="en-US"/>
                </w:rPr>
              </m:ctrlPr>
            </m:sSubPr>
            <m:e>
              <m:r>
                <w:rPr>
                  <w:rFonts w:ascii="Cambria Math" w:eastAsia="Cambria Math" w:hAnsi="Cambria Math"/>
                  <w:lang w:val="en-US"/>
                </w:rPr>
                <m:t>β</m:t>
              </m:r>
            </m:e>
            <m:sub>
              <m:r>
                <w:rPr>
                  <w:rFonts w:ascii="Cambria Math" w:eastAsia="Cambria Math" w:hAnsi="Cambria Math"/>
                  <w:lang w:val="en-US"/>
                </w:rPr>
                <m:t>k</m:t>
              </m:r>
            </m:sub>
          </m:sSub>
          <m:r>
            <w:rPr>
              <w:rFonts w:ascii="Cambria Math" w:eastAsia="Cambria Math" w:hAnsi="Cambria Math"/>
              <w:lang w:val="en-US"/>
            </w:rPr>
            <m:t>∙</m:t>
          </m:r>
          <m:r>
            <w:rPr>
              <w:rFonts w:ascii="Cambria Math" w:eastAsia="Cambria Math" w:hAnsi="Cambria Math"/>
              <w:lang w:val="en-US"/>
            </w:rPr>
            <m:t>1</m:t>
          </m:r>
          <m:d>
            <m:dPr>
              <m:ctrlPr>
                <w:rPr>
                  <w:rFonts w:ascii="Cambria Math" w:eastAsia="Cambria Math" w:hAnsi="Cambria Math"/>
                  <w:lang w:val="en-US"/>
                </w:rPr>
              </m:ctrlPr>
            </m:dPr>
            <m:e>
              <m:r>
                <w:rPr>
                  <w:rFonts w:ascii="Cambria Math" w:eastAsia="Cambria Math" w:hAnsi="Cambria Math"/>
                  <w:lang w:val="en-US"/>
                </w:rPr>
                <m:t>Tas</m:t>
              </m:r>
              <m:sSub>
                <m:sSubPr>
                  <m:ctrlPr>
                    <w:rPr>
                      <w:rFonts w:ascii="Cambria Math" w:eastAsia="Cambria Math" w:hAnsi="Cambria Math"/>
                      <w:lang w:val="en-US"/>
                    </w:rPr>
                  </m:ctrlPr>
                </m:sSubPr>
                <m:e>
                  <m:r>
                    <w:rPr>
                      <w:rFonts w:ascii="Cambria Math" w:eastAsia="Cambria Math" w:hAnsi="Cambria Math"/>
                      <w:lang w:val="en-US"/>
                    </w:rPr>
                    <m:t>k</m:t>
                  </m:r>
                </m:e>
                <m:sub>
                  <m:r>
                    <w:rPr>
                      <w:rFonts w:ascii="Cambria Math" w:eastAsia="Cambria Math" w:hAnsi="Cambria Math"/>
                      <w:lang w:val="en-US"/>
                    </w:rPr>
                    <m:t>ij</m:t>
                  </m:r>
                </m:sub>
              </m:sSub>
              <m:r>
                <w:rPr>
                  <w:rFonts w:ascii="Cambria Math" w:eastAsia="Cambria Math" w:hAnsi="Cambria Math"/>
                  <w:lang w:val="en-US"/>
                </w:rPr>
                <m:t>=</m:t>
              </m:r>
              <m:r>
                <w:rPr>
                  <w:rFonts w:ascii="Cambria Math" w:eastAsia="Cambria Math" w:hAnsi="Cambria Math"/>
                  <w:lang w:val="en-US"/>
                </w:rPr>
                <m:t>k</m:t>
              </m:r>
            </m:e>
          </m:d>
          <m:r>
            <w:rPr>
              <w:rFonts w:ascii="Cambria Math" w:eastAsia="Cambria Math" w:hAnsi="Cambria Math"/>
              <w:lang w:val="en-US"/>
            </w:rPr>
            <m:t>+</m:t>
          </m:r>
          <m:sSub>
            <m:sSubPr>
              <m:ctrlPr>
                <w:rPr>
                  <w:rFonts w:ascii="Cambria Math" w:eastAsia="Cambria Math" w:hAnsi="Cambria Math"/>
                  <w:lang w:val="en-US"/>
                </w:rPr>
              </m:ctrlPr>
            </m:sSubPr>
            <m:e>
              <m:r>
                <w:rPr>
                  <w:rFonts w:ascii="Cambria Math" w:eastAsia="Cambria Math" w:hAnsi="Cambria Math"/>
                  <w:lang w:val="en-US"/>
                </w:rPr>
                <m:t>β</m:t>
              </m:r>
            </m:e>
            <m:sub>
              <m:r>
                <w:rPr>
                  <w:rFonts w:ascii="Cambria Math" w:eastAsia="Cambria Math" w:hAnsi="Cambria Math"/>
                  <w:lang w:val="en-US"/>
                </w:rPr>
                <m:t>5</m:t>
              </m:r>
            </m:sub>
          </m:sSub>
          <m:r>
            <w:rPr>
              <w:rFonts w:ascii="Cambria Math" w:eastAsia="Cambria Math" w:hAnsi="Cambria Math"/>
              <w:lang w:val="en-US"/>
            </w:rPr>
            <m:t>∙</m:t>
          </m:r>
          <m:r>
            <w:rPr>
              <w:rFonts w:ascii="Cambria Math" w:eastAsia="Cambria Math" w:hAnsi="Cambria Math"/>
              <w:lang w:val="en-US"/>
            </w:rPr>
            <m:t>Do</m:t>
          </m:r>
          <m:sSub>
            <m:sSubPr>
              <m:ctrlPr>
                <w:rPr>
                  <w:rFonts w:ascii="Cambria Math" w:eastAsia="Cambria Math" w:hAnsi="Cambria Math"/>
                  <w:lang w:val="en-US"/>
                </w:rPr>
              </m:ctrlPr>
            </m:sSubPr>
            <m:e>
              <m:r>
                <w:rPr>
                  <w:rFonts w:ascii="Cambria Math" w:eastAsia="Cambria Math" w:hAnsi="Cambria Math"/>
                  <w:lang w:val="en-US"/>
                </w:rPr>
                <m:t>I</m:t>
              </m:r>
            </m:e>
            <m:sub>
              <m:r>
                <w:rPr>
                  <w:rFonts w:ascii="Cambria Math" w:eastAsia="Cambria Math" w:hAnsi="Cambria Math"/>
                  <w:lang w:val="en-US"/>
                </w:rPr>
                <m:t>i</m:t>
              </m:r>
            </m:sub>
          </m:sSub>
          <m:r>
            <w:rPr>
              <w:rFonts w:ascii="Cambria Math" w:eastAsia="Cambria Math" w:hAnsi="Cambria Math"/>
              <w:lang w:val="en-US"/>
            </w:rPr>
            <m:t>+</m:t>
          </m:r>
          <m:sSub>
            <m:sSubPr>
              <m:ctrlPr>
                <w:rPr>
                  <w:rFonts w:ascii="Cambria Math" w:eastAsia="Cambria Math" w:hAnsi="Cambria Math"/>
                  <w:lang w:val="en-US"/>
                </w:rPr>
              </m:ctrlPr>
            </m:sSubPr>
            <m:e>
              <m:r>
                <w:rPr>
                  <w:rFonts w:ascii="Cambria Math" w:eastAsia="Cambria Math" w:hAnsi="Cambria Math"/>
                  <w:lang w:val="en-US"/>
                </w:rPr>
                <m:t>b</m:t>
              </m:r>
            </m:e>
            <m:sub>
              <m:r>
                <w:rPr>
                  <w:rFonts w:ascii="Cambria Math" w:eastAsia="Cambria Math" w:hAnsi="Cambria Math"/>
                  <w:lang w:val="en-US"/>
                </w:rPr>
                <m:t>i</m:t>
              </m:r>
            </m:sub>
          </m:sSub>
          <m:r>
            <w:rPr>
              <w:rFonts w:ascii="Cambria Math" w:eastAsia="Cambria Math" w:hAnsi="Cambria Math"/>
              <w:lang w:val="en-US"/>
            </w:rPr>
            <m:t xml:space="preserve">+ </m:t>
          </m:r>
          <m:sSub>
            <m:sSubPr>
              <m:ctrlPr>
                <w:rPr>
                  <w:rFonts w:ascii="Cambria Math" w:eastAsia="Cambria Math" w:hAnsi="Cambria Math"/>
                  <w:lang w:val="en-US"/>
                </w:rPr>
              </m:ctrlPr>
            </m:sSubPr>
            <m:e>
              <m:r>
                <w:rPr>
                  <w:rFonts w:ascii="Cambria Math" w:eastAsia="Cambria Math" w:hAnsi="Cambria Math"/>
                  <w:lang w:val="en-US"/>
                </w:rPr>
                <m:t>ε</m:t>
              </m:r>
            </m:e>
            <m:sub>
              <m:r>
                <w:rPr>
                  <w:rFonts w:ascii="Cambria Math" w:eastAsia="Cambria Math" w:hAnsi="Cambria Math"/>
                  <w:lang w:val="en-US"/>
                </w:rPr>
                <m:t>ij</m:t>
              </m:r>
            </m:sub>
          </m:sSub>
        </m:oMath>
      </m:oMathPara>
    </w:p>
    <w:p w14:paraId="43972995" w14:textId="77777777" w:rsidR="009246C3" w:rsidRPr="00511BB7" w:rsidRDefault="00D706ED" w:rsidP="00511BB7">
      <w:pPr>
        <w:rPr>
          <w:ins w:id="21" w:author="Kaan Keskin" w:date="2025-07-13T14:05:00Z" w16du:dateUtc="2025-07-13T11:05:00Z"/>
          <w:lang w:val="en-US"/>
        </w:rPr>
      </w:pPr>
      <m:oMathPara>
        <m:oMath>
          <m:r>
            <w:rPr>
              <w:rFonts w:ascii="Cambria Math" w:eastAsia="Cambria Math" w:hAnsi="Cambria Math"/>
              <w:lang w:val="en-US"/>
            </w:rPr>
            <m:t>Tas</m:t>
          </m:r>
          <m:sSub>
            <m:sSubPr>
              <m:ctrlPr>
                <w:rPr>
                  <w:rFonts w:ascii="Cambria Math" w:eastAsia="Cambria Math" w:hAnsi="Cambria Math"/>
                  <w:lang w:val="en-US"/>
                </w:rPr>
              </m:ctrlPr>
            </m:sSubPr>
            <m:e>
              <m:r>
                <w:rPr>
                  <w:rFonts w:ascii="Cambria Math" w:eastAsia="Cambria Math" w:hAnsi="Cambria Math"/>
                  <w:lang w:val="en-US"/>
                </w:rPr>
                <m:t>k</m:t>
              </m:r>
            </m:e>
            <m:sub>
              <m:r>
                <w:rPr>
                  <w:rFonts w:ascii="Cambria Math" w:eastAsia="Cambria Math" w:hAnsi="Cambria Math"/>
                  <w:lang w:val="en-US"/>
                </w:rPr>
                <m:t>ij</m:t>
              </m:r>
            </m:sub>
          </m:sSub>
          <m:r>
            <w:rPr>
              <w:rFonts w:ascii="Cambria Math" w:eastAsia="Cambria Math" w:hAnsi="Cambria Math"/>
              <w:lang w:val="en-US"/>
            </w:rPr>
            <m:t>∈</m:t>
          </m:r>
          <m:d>
            <m:dPr>
              <m:begChr m:val="{"/>
              <m:endChr m:val="}"/>
              <m:ctrlPr>
                <w:rPr>
                  <w:rFonts w:ascii="Cambria Math" w:eastAsia="Cambria Math" w:hAnsi="Cambria Math"/>
                  <w:lang w:val="en-US"/>
                </w:rPr>
              </m:ctrlPr>
            </m:dPr>
            <m:e>
              <m:r>
                <w:rPr>
                  <w:rFonts w:ascii="Cambria Math" w:eastAsia="Cambria Math" w:hAnsi="Cambria Math"/>
                  <w:lang w:val="en-US"/>
                </w:rPr>
                <m:t>1,2,3</m:t>
              </m:r>
            </m:e>
          </m:d>
          <m:r>
            <w:rPr>
              <w:rFonts w:ascii="Cambria Math" w:eastAsia="Cambria Math" w:hAnsi="Cambria Math"/>
              <w:lang w:val="en-US"/>
            </w:rPr>
            <m:t xml:space="preserve"> </m:t>
          </m:r>
        </m:oMath>
      </m:oMathPara>
    </w:p>
    <w:p w14:paraId="23EDE7A4" w14:textId="77777777" w:rsidR="009246C3" w:rsidRPr="00511BB7" w:rsidRDefault="00686938" w:rsidP="00511BB7">
      <w:pPr>
        <w:rPr>
          <w:ins w:id="22" w:author="Kaan Keskin" w:date="2025-07-13T14:05:00Z" w16du:dateUtc="2025-07-13T11:05:00Z"/>
          <w:lang w:val="en-US"/>
        </w:rPr>
      </w:pPr>
      <m:oMathPara>
        <m:oMath>
          <m:sSubSup>
            <m:sSubSupPr>
              <m:ctrlPr>
                <w:rPr>
                  <w:rFonts w:ascii="Cambria Math" w:eastAsia="Cambria Math" w:hAnsi="Cambria Math"/>
                  <w:lang w:val="en-US"/>
                </w:rPr>
              </m:ctrlPr>
            </m:sSubSupPr>
            <m:e>
              <m:r>
                <w:rPr>
                  <w:rFonts w:ascii="Cambria Math" w:eastAsia="Cambria Math" w:hAnsi="Cambria Math"/>
                  <w:lang w:val="en-US"/>
                </w:rPr>
                <m:t>y</m:t>
              </m:r>
            </m:e>
            <m:sub>
              <m:r>
                <w:rPr>
                  <w:rFonts w:ascii="Cambria Math" w:eastAsia="Cambria Math" w:hAnsi="Cambria Math"/>
                  <w:lang w:val="en-US"/>
                </w:rPr>
                <m:t>ij</m:t>
              </m:r>
            </m:sub>
            <m:sup>
              <m:r>
                <w:rPr>
                  <w:rFonts w:ascii="Cambria Math" w:eastAsia="Cambria Math" w:hAnsi="Cambria Math"/>
                  <w:lang w:val="en-US"/>
                </w:rPr>
                <m:t>*</m:t>
              </m:r>
            </m:sup>
          </m:sSubSup>
          <m:r>
            <w:rPr>
              <w:rFonts w:ascii="Cambria Math" w:eastAsia="Cambria Math" w:hAnsi="Cambria Math"/>
              <w:lang w:val="en-US"/>
            </w:rPr>
            <m:t xml:space="preserve"> ~ </m:t>
          </m:r>
          <m:r>
            <w:rPr>
              <w:rFonts w:ascii="Cambria Math" w:eastAsia="Cambria Math" w:hAnsi="Cambria Math"/>
              <w:lang w:val="en-US"/>
            </w:rPr>
            <m:t>LogNormal</m:t>
          </m:r>
          <m:d>
            <m:dPr>
              <m:ctrlPr>
                <w:rPr>
                  <w:rFonts w:ascii="Cambria Math" w:eastAsia="Cambria Math" w:hAnsi="Cambria Math"/>
                  <w:lang w:val="en-US"/>
                </w:rPr>
              </m:ctrlPr>
            </m:dPr>
            <m:e>
              <m:sSub>
                <m:sSubPr>
                  <m:ctrlPr>
                    <w:rPr>
                      <w:rFonts w:ascii="Cambria Math" w:eastAsia="Cambria Math" w:hAnsi="Cambria Math"/>
                      <w:lang w:val="en-US"/>
                    </w:rPr>
                  </m:ctrlPr>
                </m:sSubPr>
                <m:e>
                  <m:r>
                    <w:rPr>
                      <w:rFonts w:ascii="Cambria Math" w:eastAsia="Cambria Math" w:hAnsi="Cambria Math"/>
                      <w:lang w:val="en-US"/>
                    </w:rPr>
                    <m:t>μ</m:t>
                  </m:r>
                </m:e>
                <m:sub>
                  <m:r>
                    <w:rPr>
                      <w:rFonts w:ascii="Cambria Math" w:eastAsia="Cambria Math" w:hAnsi="Cambria Math"/>
                      <w:lang w:val="en-US"/>
                    </w:rPr>
                    <m:t>ij</m:t>
                  </m:r>
                </m:sub>
              </m:sSub>
              <m:r>
                <w:rPr>
                  <w:rFonts w:ascii="Cambria Math" w:eastAsia="Cambria Math" w:hAnsi="Cambria Math"/>
                  <w:lang w:val="en-US"/>
                </w:rPr>
                <m:t xml:space="preserve">, </m:t>
              </m:r>
              <m:sSup>
                <m:sSupPr>
                  <m:ctrlPr>
                    <w:rPr>
                      <w:rFonts w:ascii="Cambria Math" w:eastAsia="Cambria Math" w:hAnsi="Cambria Math"/>
                      <w:lang w:val="en-US"/>
                    </w:rPr>
                  </m:ctrlPr>
                </m:sSupPr>
                <m:e>
                  <m:r>
                    <w:rPr>
                      <w:rFonts w:ascii="Cambria Math" w:eastAsia="Cambria Math" w:hAnsi="Cambria Math"/>
                      <w:lang w:val="en-US"/>
                    </w:rPr>
                    <m:t>σ</m:t>
                  </m:r>
                </m:e>
                <m:sup>
                  <m:r>
                    <w:rPr>
                      <w:rFonts w:ascii="Cambria Math" w:eastAsia="Cambria Math" w:hAnsi="Cambria Math"/>
                      <w:lang w:val="en-US"/>
                    </w:rPr>
                    <m:t>2</m:t>
                  </m:r>
                </m:sup>
              </m:sSup>
            </m:e>
          </m:d>
        </m:oMath>
      </m:oMathPara>
    </w:p>
    <w:p w14:paraId="40C73A06" w14:textId="77777777" w:rsidR="009246C3" w:rsidRPr="00511BB7" w:rsidRDefault="00686938" w:rsidP="00511BB7">
      <w:pPr>
        <w:rPr>
          <w:ins w:id="23" w:author="Kaan Keskin" w:date="2025-07-13T14:05:00Z" w16du:dateUtc="2025-07-13T11:05:00Z"/>
          <w:lang w:val="en-US"/>
        </w:rPr>
      </w:pPr>
      <m:oMathPara>
        <m:oMath>
          <m:sSubSup>
            <m:sSubSupPr>
              <m:ctrlPr>
                <w:rPr>
                  <w:rFonts w:ascii="Cambria Math" w:eastAsia="Cambria Math" w:hAnsi="Cambria Math"/>
                  <w:lang w:val="en-US"/>
                </w:rPr>
              </m:ctrlPr>
            </m:sSubSupPr>
            <m:e>
              <m:r>
                <w:rPr>
                  <w:rFonts w:ascii="Cambria Math" w:eastAsia="Cambria Math" w:hAnsi="Cambria Math"/>
                  <w:lang w:val="en-US"/>
                </w:rPr>
                <m:t>y</m:t>
              </m:r>
            </m:e>
            <m:sub>
              <m:r>
                <w:rPr>
                  <w:rFonts w:ascii="Cambria Math" w:eastAsia="Cambria Math" w:hAnsi="Cambria Math"/>
                  <w:lang w:val="en-US"/>
                </w:rPr>
                <m:t>ij</m:t>
              </m:r>
            </m:sub>
            <m:sup>
              <m:r>
                <w:rPr>
                  <w:rFonts w:ascii="Cambria Math" w:eastAsia="Cambria Math" w:hAnsi="Cambria Math"/>
                  <w:lang w:val="en-US"/>
                </w:rPr>
                <m:t>*</m:t>
              </m:r>
            </m:sup>
          </m:sSubSup>
          <m:r>
            <w:rPr>
              <w:rFonts w:ascii="Cambria Math" w:eastAsia="Cambria Math" w:hAnsi="Cambria Math"/>
              <w:lang w:val="en-US"/>
            </w:rPr>
            <m:t>=</m:t>
          </m:r>
          <m:sSub>
            <m:sSubPr>
              <m:ctrlPr>
                <w:rPr>
                  <w:rFonts w:ascii="Cambria Math" w:eastAsia="Cambria Math" w:hAnsi="Cambria Math"/>
                  <w:lang w:val="en-US"/>
                </w:rPr>
              </m:ctrlPr>
            </m:sSubPr>
            <m:e>
              <m:r>
                <w:rPr>
                  <w:rFonts w:ascii="Cambria Math" w:eastAsia="Cambria Math" w:hAnsi="Cambria Math"/>
                  <w:lang w:val="en-US"/>
                </w:rPr>
                <m:t>y</m:t>
              </m:r>
            </m:e>
            <m:sub>
              <m:r>
                <w:rPr>
                  <w:rFonts w:ascii="Cambria Math" w:eastAsia="Cambria Math" w:hAnsi="Cambria Math"/>
                  <w:lang w:val="en-US"/>
                </w:rPr>
                <m:t>ij</m:t>
              </m:r>
            </m:sub>
          </m:sSub>
          <m:r>
            <w:rPr>
              <w:rFonts w:ascii="Cambria Math" w:eastAsia="Cambria Math" w:hAnsi="Cambria Math"/>
              <w:lang w:val="en-US"/>
            </w:rPr>
            <m:t>+</m:t>
          </m:r>
          <m:r>
            <w:rPr>
              <w:rFonts w:ascii="Cambria Math" w:eastAsia="Cambria Math" w:hAnsi="Cambria Math"/>
              <w:lang w:val="en-US"/>
            </w:rPr>
            <m:t>c</m:t>
          </m:r>
          <m:sSub>
            <m:sSubPr>
              <m:ctrlPr>
                <w:rPr>
                  <w:rFonts w:ascii="Cambria Math" w:eastAsia="Cambria Math" w:hAnsi="Cambria Math"/>
                  <w:lang w:val="en-US"/>
                </w:rPr>
              </m:ctrlPr>
            </m:sSubPr>
            <m:e>
              <m:r>
                <w:rPr>
                  <w:rFonts w:ascii="Cambria Math" w:eastAsia="Cambria Math" w:hAnsi="Cambria Math"/>
                  <w:lang w:val="en-US"/>
                </w:rPr>
                <m:t>b</m:t>
              </m:r>
            </m:e>
            <m:sub>
              <m:r>
                <w:rPr>
                  <w:rFonts w:ascii="Cambria Math" w:eastAsia="Cambria Math" w:hAnsi="Cambria Math"/>
                  <w:lang w:val="en-US"/>
                </w:rPr>
                <m:t>i</m:t>
              </m:r>
            </m:sub>
          </m:sSub>
          <m:r>
            <w:rPr>
              <w:rFonts w:ascii="Cambria Math" w:eastAsia="Cambria Math" w:hAnsi="Cambria Math"/>
              <w:lang w:val="en-US"/>
            </w:rPr>
            <m:t xml:space="preserve"> ~ </m:t>
          </m:r>
          <m:r>
            <w:rPr>
              <w:rFonts w:ascii="Cambria Math" w:eastAsia="Cambria Math" w:hAnsi="Cambria Math"/>
              <w:lang w:val="en-US"/>
            </w:rPr>
            <m:t>N</m:t>
          </m:r>
          <m:d>
            <m:dPr>
              <m:ctrlPr>
                <w:rPr>
                  <w:rFonts w:ascii="Cambria Math" w:eastAsia="Cambria Math" w:hAnsi="Cambria Math"/>
                  <w:lang w:val="en-US"/>
                </w:rPr>
              </m:ctrlPr>
            </m:dPr>
            <m:e>
              <m:r>
                <w:rPr>
                  <w:rFonts w:ascii="Cambria Math" w:eastAsia="Cambria Math" w:hAnsi="Cambria Math"/>
                  <w:lang w:val="en-US"/>
                </w:rPr>
                <m:t xml:space="preserve">0, </m:t>
              </m:r>
              <m:sSubSup>
                <m:sSubSupPr>
                  <m:ctrlPr>
                    <w:rPr>
                      <w:rFonts w:ascii="Cambria Math" w:eastAsia="Cambria Math" w:hAnsi="Cambria Math"/>
                      <w:lang w:val="en-US"/>
                    </w:rPr>
                  </m:ctrlPr>
                </m:sSubSupPr>
                <m:e>
                  <m:r>
                    <w:rPr>
                      <w:rFonts w:ascii="Cambria Math" w:eastAsia="Cambria Math" w:hAnsi="Cambria Math"/>
                      <w:lang w:val="en-US"/>
                    </w:rPr>
                    <m:t>σ</m:t>
                  </m:r>
                </m:e>
                <m:sub>
                  <m:r>
                    <w:rPr>
                      <w:rFonts w:ascii="Cambria Math" w:eastAsia="Cambria Math" w:hAnsi="Cambria Math"/>
                      <w:lang w:val="en-US"/>
                    </w:rPr>
                    <m:t>b</m:t>
                  </m:r>
                </m:sub>
                <m:sup>
                  <m:r>
                    <w:rPr>
                      <w:rFonts w:ascii="Cambria Math" w:eastAsia="Cambria Math" w:hAnsi="Cambria Math"/>
                      <w:lang w:val="en-US"/>
                    </w:rPr>
                    <m:t>2</m:t>
                  </m:r>
                </m:sup>
              </m:sSubSup>
            </m:e>
          </m:d>
        </m:oMath>
      </m:oMathPara>
    </w:p>
    <w:p w14:paraId="1B09B319" w14:textId="77777777" w:rsidR="009246C3" w:rsidRPr="00511BB7" w:rsidRDefault="00686938" w:rsidP="00511BB7">
      <w:pPr>
        <w:rPr>
          <w:ins w:id="24" w:author="Kaan Keskin" w:date="2025-07-13T14:05:00Z" w16du:dateUtc="2025-07-13T11:05:00Z"/>
          <w:lang w:val="en-US"/>
        </w:rPr>
      </w:pPr>
      <m:oMathPara>
        <m:oMath>
          <m:sSub>
            <m:sSubPr>
              <m:ctrlPr>
                <w:rPr>
                  <w:rFonts w:ascii="Cambria Math" w:eastAsia="Cambria Math" w:hAnsi="Cambria Math"/>
                  <w:lang w:val="en-US"/>
                </w:rPr>
              </m:ctrlPr>
            </m:sSubPr>
            <m:e>
              <m:r>
                <w:rPr>
                  <w:rFonts w:ascii="Cambria Math" w:eastAsia="Cambria Math" w:hAnsi="Cambria Math"/>
                  <w:lang w:val="en-US"/>
                </w:rPr>
                <m:t>ε</m:t>
              </m:r>
            </m:e>
            <m:sub>
              <m:r>
                <w:rPr>
                  <w:rFonts w:ascii="Cambria Math" w:eastAsia="Cambria Math" w:hAnsi="Cambria Math"/>
                  <w:lang w:val="en-US"/>
                </w:rPr>
                <m:t>ij</m:t>
              </m:r>
            </m:sub>
          </m:sSub>
          <m:r>
            <w:rPr>
              <w:rFonts w:ascii="Cambria Math" w:eastAsia="Cambria Math" w:hAnsi="Cambria Math"/>
              <w:lang w:val="en-US"/>
            </w:rPr>
            <m:t xml:space="preserve"> ~ </m:t>
          </m:r>
          <m:r>
            <w:rPr>
              <w:rFonts w:ascii="Cambria Math" w:eastAsia="Cambria Math" w:hAnsi="Cambria Math"/>
              <w:lang w:val="en-US"/>
            </w:rPr>
            <m:t>N</m:t>
          </m:r>
          <m:d>
            <m:dPr>
              <m:ctrlPr>
                <w:rPr>
                  <w:rFonts w:ascii="Cambria Math" w:eastAsia="Cambria Math" w:hAnsi="Cambria Math"/>
                  <w:lang w:val="en-US"/>
                </w:rPr>
              </m:ctrlPr>
            </m:dPr>
            <m:e>
              <m:r>
                <w:rPr>
                  <w:rFonts w:ascii="Cambria Math" w:eastAsia="Cambria Math" w:hAnsi="Cambria Math"/>
                  <w:lang w:val="en-US"/>
                </w:rPr>
                <m:t xml:space="preserve">0, </m:t>
              </m:r>
              <m:sSup>
                <m:sSupPr>
                  <m:ctrlPr>
                    <w:rPr>
                      <w:rFonts w:ascii="Cambria Math" w:eastAsia="Cambria Math" w:hAnsi="Cambria Math"/>
                      <w:lang w:val="en-US"/>
                    </w:rPr>
                  </m:ctrlPr>
                </m:sSupPr>
                <m:e>
                  <m:r>
                    <w:rPr>
                      <w:rFonts w:ascii="Cambria Math" w:eastAsia="Cambria Math" w:hAnsi="Cambria Math"/>
                      <w:lang w:val="en-US"/>
                    </w:rPr>
                    <m:t>σ</m:t>
                  </m:r>
                </m:e>
                <m:sup>
                  <m:r>
                    <w:rPr>
                      <w:rFonts w:ascii="Cambria Math" w:eastAsia="Cambria Math" w:hAnsi="Cambria Math"/>
                      <w:lang w:val="en-US"/>
                    </w:rPr>
                    <m:t>2</m:t>
                  </m:r>
                </m:sup>
              </m:sSup>
            </m:e>
          </m:d>
        </m:oMath>
      </m:oMathPara>
    </w:p>
    <w:p w14:paraId="42932641" w14:textId="77777777" w:rsidR="009246C3" w:rsidRPr="00511BB7" w:rsidRDefault="00D706ED" w:rsidP="00511BB7">
      <w:pPr>
        <w:rPr>
          <w:ins w:id="25" w:author="Kaan Keskin" w:date="2025-07-13T14:05:00Z" w16du:dateUtc="2025-07-13T11:05:00Z"/>
          <w:lang w:val="en-US"/>
        </w:rPr>
      </w:pPr>
      <m:oMathPara>
        <m:oMath>
          <m:r>
            <w:rPr>
              <w:rFonts w:ascii="Cambria Math" w:eastAsia="Cambria Math" w:hAnsi="Cambria Math"/>
              <w:lang w:val="en-US"/>
            </w:rPr>
            <m:t>Tas</m:t>
          </m:r>
          <m:sSub>
            <m:sSubPr>
              <m:ctrlPr>
                <w:rPr>
                  <w:rFonts w:ascii="Cambria Math" w:eastAsia="Cambria Math" w:hAnsi="Cambria Math"/>
                  <w:lang w:val="en-US"/>
                </w:rPr>
              </m:ctrlPr>
            </m:sSubPr>
            <m:e>
              <m:r>
                <w:rPr>
                  <w:rFonts w:ascii="Cambria Math" w:eastAsia="Cambria Math" w:hAnsi="Cambria Math"/>
                  <w:lang w:val="en-US"/>
                </w:rPr>
                <m:t>k</m:t>
              </m:r>
            </m:e>
            <m:sub>
              <m:r>
                <w:rPr>
                  <w:rFonts w:ascii="Cambria Math" w:eastAsia="Cambria Math" w:hAnsi="Cambria Math"/>
                  <w:lang w:val="en-US"/>
                </w:rPr>
                <m:t>ij</m:t>
              </m:r>
            </m:sub>
          </m:sSub>
          <m:r>
            <w:rPr>
              <w:rFonts w:ascii="Cambria Math" w:eastAsia="Cambria Math" w:hAnsi="Cambria Math"/>
              <w:lang w:val="en-US"/>
            </w:rPr>
            <m:t xml:space="preserve"> ∈</m:t>
          </m:r>
          <m:d>
            <m:dPr>
              <m:begChr m:val="{"/>
              <m:endChr m:val="}"/>
              <m:ctrlPr>
                <w:rPr>
                  <w:rFonts w:ascii="Cambria Math" w:eastAsia="Cambria Math" w:hAnsi="Cambria Math"/>
                  <w:lang w:val="en-US"/>
                </w:rPr>
              </m:ctrlPr>
            </m:dPr>
            <m:e>
              <m:r>
                <w:rPr>
                  <w:rFonts w:ascii="Cambria Math" w:eastAsia="Cambria Math" w:hAnsi="Cambria Math"/>
                  <w:lang w:val="en-US"/>
                </w:rPr>
                <m:t>1,2,3</m:t>
              </m:r>
            </m:e>
          </m:d>
        </m:oMath>
      </m:oMathPara>
    </w:p>
    <w:p w14:paraId="576F81C9" w14:textId="77777777" w:rsidR="009246C3" w:rsidRPr="00511BB7" w:rsidRDefault="00D706ED" w:rsidP="00511BB7">
      <w:pPr>
        <w:rPr>
          <w:lang w:val="en-US"/>
        </w:rPr>
      </w:pPr>
      <m:oMathPara>
        <m:oMath>
          <m:r>
            <w:rPr>
              <w:rFonts w:ascii="Cambria Math" w:eastAsia="Cambria Math" w:hAnsi="Cambria Math"/>
              <w:lang w:val="en-US"/>
            </w:rPr>
            <m:t>Grou</m:t>
          </m:r>
          <m:sSub>
            <m:sSubPr>
              <m:ctrlPr>
                <w:rPr>
                  <w:rFonts w:ascii="Cambria Math" w:eastAsia="Cambria Math" w:hAnsi="Cambria Math"/>
                  <w:lang w:val="en-US"/>
                </w:rPr>
              </m:ctrlPr>
            </m:sSubPr>
            <m:e>
              <m:r>
                <w:rPr>
                  <w:rFonts w:ascii="Cambria Math" w:eastAsia="Cambria Math" w:hAnsi="Cambria Math"/>
                  <w:lang w:val="en-US"/>
                </w:rPr>
                <m:t>p</m:t>
              </m:r>
            </m:e>
            <m:sub>
              <m:r>
                <w:rPr>
                  <w:rFonts w:ascii="Cambria Math" w:eastAsia="Cambria Math" w:hAnsi="Cambria Math"/>
                  <w:lang w:val="en-US"/>
                </w:rPr>
                <m:t>i</m:t>
              </m:r>
            </m:sub>
          </m:sSub>
          <m:r>
            <w:rPr>
              <w:rFonts w:ascii="Cambria Math" w:eastAsia="Cambria Math" w:hAnsi="Cambria Math"/>
              <w:lang w:val="en-US"/>
            </w:rPr>
            <m:t xml:space="preserve"> ∈</m:t>
          </m:r>
          <m:d>
            <m:dPr>
              <m:begChr m:val="{"/>
              <m:endChr m:val="}"/>
              <m:ctrlPr>
                <w:rPr>
                  <w:rFonts w:ascii="Cambria Math" w:eastAsia="Cambria Math" w:hAnsi="Cambria Math"/>
                  <w:lang w:val="en-US"/>
                </w:rPr>
              </m:ctrlPr>
            </m:dPr>
            <m:e>
              <m:r>
                <w:rPr>
                  <w:rFonts w:ascii="Cambria Math" w:eastAsia="Cambria Math" w:hAnsi="Cambria Math"/>
                  <w:lang w:val="en-US"/>
                </w:rPr>
                <m:t>0,1</m:t>
              </m:r>
            </m:e>
          </m:d>
        </m:oMath>
      </m:oMathPara>
    </w:p>
    <w:p w14:paraId="339A882D" w14:textId="2CE139B4" w:rsidR="00D706ED" w:rsidRPr="00511BB7" w:rsidRDefault="00686938" w:rsidP="00511BB7">
      <w:pPr>
        <w:rPr>
          <w:rFonts w:eastAsia="Cambria Math"/>
          <w:lang w:val="en-US"/>
        </w:rPr>
      </w:pPr>
      <m:oMathPara>
        <m:oMath>
          <m:sSub>
            <m:sSubPr>
              <m:ctrlPr>
                <w:rPr>
                  <w:rFonts w:ascii="Cambria Math" w:eastAsia="Cambria Math" w:hAnsi="Cambria Math"/>
                  <w:lang w:val="en-US"/>
                </w:rPr>
              </m:ctrlPr>
            </m:sSubPr>
            <m:e>
              <m:r>
                <w:rPr>
                  <w:rFonts w:ascii="Cambria Math" w:eastAsia="Cambria Math" w:hAnsi="Cambria Math"/>
                  <w:lang w:val="en-US"/>
                </w:rPr>
                <m:t>Sex</m:t>
              </m:r>
            </m:e>
            <m:sub>
              <m:r>
                <w:rPr>
                  <w:rFonts w:ascii="Cambria Math" w:eastAsia="Cambria Math" w:hAnsi="Cambria Math"/>
                  <w:lang w:val="en-US"/>
                </w:rPr>
                <m:t>i</m:t>
              </m:r>
            </m:sub>
          </m:sSub>
          <m:r>
            <w:rPr>
              <w:rFonts w:ascii="Cambria Math" w:eastAsia="Cambria Math" w:hAnsi="Cambria Math"/>
              <w:lang w:val="en-US"/>
            </w:rPr>
            <m:t xml:space="preserve"> ∈</m:t>
          </m:r>
          <m:d>
            <m:dPr>
              <m:begChr m:val="{"/>
              <m:endChr m:val="}"/>
              <m:ctrlPr>
                <w:rPr>
                  <w:rFonts w:ascii="Cambria Math" w:eastAsia="Cambria Math" w:hAnsi="Cambria Math"/>
                  <w:lang w:val="en-US"/>
                </w:rPr>
              </m:ctrlPr>
            </m:dPr>
            <m:e>
              <m:r>
                <w:rPr>
                  <w:rFonts w:ascii="Cambria Math" w:eastAsia="Cambria Math" w:hAnsi="Cambria Math"/>
                  <w:lang w:val="en-US"/>
                </w:rPr>
                <m:t>0,1</m:t>
              </m:r>
            </m:e>
          </m:d>
        </m:oMath>
      </m:oMathPara>
    </w:p>
    <w:p w14:paraId="4A66E789" w14:textId="77777777" w:rsidR="00D706ED" w:rsidRPr="00511BB7" w:rsidRDefault="00D706ED" w:rsidP="00511BB7">
      <w:pPr>
        <w:rPr>
          <w:lang w:val="en-US"/>
        </w:rPr>
      </w:pPr>
    </w:p>
    <w:p w14:paraId="68CD4DA8" w14:textId="311D0758" w:rsidR="00D706ED" w:rsidRPr="00511BB7" w:rsidRDefault="00D706ED" w:rsidP="00511BB7">
      <w:pPr>
        <w:rPr>
          <w:lang w:val="en-US"/>
        </w:rPr>
      </w:pPr>
      <w:r w:rsidRPr="00511BB7">
        <w:rPr>
          <w:lang w:val="en-US"/>
        </w:rPr>
        <w:t xml:space="preserve">Here </w:t>
      </w:r>
      <m:oMath>
        <m:sSub>
          <m:sSubPr>
            <m:ctrlPr>
              <w:rPr>
                <w:rFonts w:ascii="Cambria Math" w:eastAsia="Cambria Math" w:hAnsi="Cambria Math"/>
                <w:lang w:val="en-US"/>
              </w:rPr>
            </m:ctrlPr>
          </m:sSubPr>
          <m:e>
            <m:r>
              <w:rPr>
                <w:rFonts w:ascii="Cambria Math" w:eastAsia="Cambria Math" w:hAnsi="Cambria Math"/>
                <w:lang w:val="en-US"/>
              </w:rPr>
              <m:t>y</m:t>
            </m:r>
          </m:e>
          <m:sub>
            <m:r>
              <w:rPr>
                <w:rFonts w:ascii="Cambria Math" w:eastAsia="Cambria Math" w:hAnsi="Cambria Math"/>
                <w:lang w:val="en-US"/>
              </w:rPr>
              <m:t>ij</m:t>
            </m:r>
          </m:sub>
        </m:sSub>
      </m:oMath>
      <w:r w:rsidRPr="00511BB7">
        <w:rPr>
          <w:lang w:val="en-US"/>
        </w:rPr>
        <w:t xml:space="preserve"> is the PE for </w:t>
      </w:r>
      <w:r w:rsidR="00951AE0" w:rsidRPr="00511BB7">
        <w:rPr>
          <w:lang w:val="en-US"/>
        </w:rPr>
        <w:t xml:space="preserve">the </w:t>
      </w:r>
      <w:r w:rsidRPr="00511BB7">
        <w:rPr>
          <w:lang w:val="en-US"/>
        </w:rPr>
        <w:t xml:space="preserve">subject </w:t>
      </w:r>
      <m:oMath>
        <m:r>
          <w:rPr>
            <w:rFonts w:ascii="Cambria Math" w:eastAsia="Cambria Math" w:hAnsi="Cambria Math"/>
            <w:lang w:val="en-US"/>
          </w:rPr>
          <m:t xml:space="preserve">i </m:t>
        </m:r>
      </m:oMath>
      <w:r w:rsidRPr="00511BB7">
        <w:rPr>
          <w:lang w:val="en-US"/>
        </w:rPr>
        <w:t xml:space="preserve">in </w:t>
      </w:r>
      <w:r w:rsidR="00951AE0" w:rsidRPr="00511BB7">
        <w:rPr>
          <w:lang w:val="en-US"/>
        </w:rPr>
        <w:t xml:space="preserve">the </w:t>
      </w:r>
      <w:r w:rsidRPr="00511BB7">
        <w:rPr>
          <w:lang w:val="en-US"/>
        </w:rPr>
        <w:t xml:space="preserve">trial </w:t>
      </w:r>
      <m:oMath>
        <m:r>
          <w:rPr>
            <w:rFonts w:ascii="Cambria Math" w:eastAsia="Cambria Math" w:hAnsi="Cambria Math"/>
            <w:lang w:val="en-US"/>
          </w:rPr>
          <m:t>j</m:t>
        </m:r>
      </m:oMath>
      <w:r w:rsidRPr="00511BB7">
        <w:rPr>
          <w:lang w:val="en-US"/>
        </w:rPr>
        <w:t xml:space="preserve">. </w:t>
      </w:r>
      <m:oMath>
        <m:sSubSup>
          <m:sSubSupPr>
            <m:ctrlPr>
              <w:rPr>
                <w:rFonts w:ascii="Cambria Math" w:eastAsia="Cambria Math" w:hAnsi="Cambria Math"/>
                <w:lang w:val="en-US"/>
              </w:rPr>
            </m:ctrlPr>
          </m:sSubSupPr>
          <m:e>
            <m:r>
              <w:rPr>
                <w:rFonts w:ascii="Cambria Math" w:eastAsia="Cambria Math" w:hAnsi="Cambria Math"/>
                <w:lang w:val="en-US"/>
              </w:rPr>
              <m:t>y</m:t>
            </m:r>
          </m:e>
          <m:sub>
            <m:r>
              <w:rPr>
                <w:rFonts w:ascii="Cambria Math" w:eastAsia="Cambria Math" w:hAnsi="Cambria Math"/>
                <w:lang w:val="en-US"/>
              </w:rPr>
              <m:t>ij</m:t>
            </m:r>
          </m:sub>
          <m:sup>
            <m:r>
              <w:rPr>
                <w:rFonts w:ascii="Cambria Math" w:eastAsia="Cambria Math" w:hAnsi="Cambria Math"/>
                <w:lang w:val="en-US"/>
              </w:rPr>
              <m:t>*</m:t>
            </m:r>
          </m:sup>
        </m:sSubSup>
      </m:oMath>
      <w:r w:rsidRPr="00511BB7">
        <w:rPr>
          <w:lang w:val="en-US"/>
        </w:rPr>
        <w:t xml:space="preserve"> is the shifted PE value, where </w:t>
      </w:r>
      <m:oMath>
        <m:r>
          <w:rPr>
            <w:rFonts w:ascii="Cambria Math" w:eastAsia="Cambria Math" w:hAnsi="Cambria Math"/>
            <w:lang w:val="en-US"/>
          </w:rPr>
          <m:t>c</m:t>
        </m:r>
      </m:oMath>
      <w:r w:rsidRPr="00511BB7">
        <w:rPr>
          <w:lang w:val="en-US"/>
        </w:rPr>
        <w:t xml:space="preserve"> the constant</w:t>
      </w:r>
      <w:r w:rsidR="00600D41" w:rsidRPr="00511BB7">
        <w:rPr>
          <w:lang w:val="en-US"/>
        </w:rPr>
        <w:t xml:space="preserve"> is</w:t>
      </w:r>
      <w:r w:rsidRPr="00511BB7">
        <w:rPr>
          <w:lang w:val="en-US"/>
        </w:rPr>
        <w:t xml:space="preserve"> added to make values strictly positive. </w:t>
      </w:r>
      <m:oMath>
        <m:sSubSup>
          <m:sSubSupPr>
            <m:ctrlPr>
              <w:rPr>
                <w:rFonts w:ascii="Cambria Math" w:eastAsia="Cambria Math" w:hAnsi="Cambria Math"/>
                <w:lang w:val="en-US"/>
              </w:rPr>
            </m:ctrlPr>
          </m:sSubSupPr>
          <m:e>
            <m:r>
              <w:rPr>
                <w:rFonts w:ascii="Cambria Math" w:eastAsia="Cambria Math" w:hAnsi="Cambria Math"/>
                <w:lang w:val="en-US"/>
              </w:rPr>
              <m:t>y</m:t>
            </m:r>
          </m:e>
          <m:sub>
            <m:r>
              <w:rPr>
                <w:rFonts w:ascii="Cambria Math" w:eastAsia="Cambria Math" w:hAnsi="Cambria Math"/>
                <w:lang w:val="en-US"/>
              </w:rPr>
              <m:t>ij</m:t>
            </m:r>
          </m:sub>
          <m:sup>
            <m:r>
              <w:rPr>
                <w:rFonts w:ascii="Cambria Math" w:eastAsia="Cambria Math" w:hAnsi="Cambria Math"/>
                <w:lang w:val="en-US"/>
              </w:rPr>
              <m:t>*</m:t>
            </m:r>
          </m:sup>
        </m:sSubSup>
      </m:oMath>
      <w:r w:rsidRPr="00511BB7">
        <w:rPr>
          <w:lang w:val="en-US"/>
        </w:rPr>
        <w:t xml:space="preserve"> follows the assumption that PE is lognormal distributed. </w:t>
      </w:r>
      <m:oMath>
        <m:sSub>
          <m:sSubPr>
            <m:ctrlPr>
              <w:rPr>
                <w:rFonts w:ascii="Cambria Math" w:eastAsia="Cambria Math" w:hAnsi="Cambria Math"/>
                <w:lang w:val="en-US"/>
              </w:rPr>
            </m:ctrlPr>
          </m:sSubPr>
          <m:e>
            <m:r>
              <w:rPr>
                <w:rFonts w:ascii="Cambria Math" w:hAnsi="Cambria Math"/>
                <w:lang w:val="en-US"/>
              </w:rPr>
              <m:t>β</m:t>
            </m:r>
          </m:e>
          <m:sub>
            <m:r>
              <w:rPr>
                <w:rFonts w:ascii="Cambria Math" w:eastAsia="Cambria Math" w:hAnsi="Cambria Math"/>
                <w:lang w:val="en-US"/>
              </w:rPr>
              <m:t>o</m:t>
            </m:r>
          </m:sub>
        </m:sSub>
      </m:oMath>
      <w:r w:rsidRPr="00511BB7">
        <w:rPr>
          <w:lang w:val="en-US"/>
        </w:rPr>
        <w:t xml:space="preserve"> is the fixed intercept, where </w:t>
      </w:r>
      <m:oMath>
        <m:sSub>
          <m:sSubPr>
            <m:ctrlPr>
              <w:rPr>
                <w:rFonts w:ascii="Cambria Math" w:eastAsia="Cambria Math" w:hAnsi="Cambria Math"/>
                <w:lang w:val="en-US"/>
              </w:rPr>
            </m:ctrlPr>
          </m:sSubPr>
          <m:e>
            <m:r>
              <w:rPr>
                <w:rFonts w:ascii="Cambria Math" w:hAnsi="Cambria Math"/>
                <w:lang w:val="en-US"/>
              </w:rPr>
              <m:t>β</m:t>
            </m:r>
          </m:e>
          <m:sub>
            <m:r>
              <w:rPr>
                <w:rFonts w:ascii="Cambria Math" w:eastAsia="Cambria Math" w:hAnsi="Cambria Math"/>
                <w:lang w:val="en-US"/>
              </w:rPr>
              <m:t>1</m:t>
            </m:r>
          </m:sub>
        </m:sSub>
      </m:oMath>
      <w:r w:rsidRPr="00511BB7">
        <w:rPr>
          <w:lang w:val="en-US"/>
        </w:rPr>
        <w:t xml:space="preserve"> is fixed effect for Group (patient vs control) and </w:t>
      </w:r>
      <m:oMath>
        <m:sSub>
          <m:sSubPr>
            <m:ctrlPr>
              <w:rPr>
                <w:rFonts w:ascii="Cambria Math" w:eastAsia="Cambria Math" w:hAnsi="Cambria Math"/>
                <w:lang w:val="en-US"/>
              </w:rPr>
            </m:ctrlPr>
          </m:sSubPr>
          <m:e>
            <m:r>
              <w:rPr>
                <w:rFonts w:ascii="Cambria Math" w:hAnsi="Cambria Math"/>
                <w:lang w:val="en-US"/>
              </w:rPr>
              <m:t>β</m:t>
            </m:r>
          </m:e>
          <m:sub>
            <m:r>
              <w:rPr>
                <w:rFonts w:ascii="Cambria Math" w:eastAsia="Cambria Math" w:hAnsi="Cambria Math"/>
                <w:lang w:val="en-US"/>
              </w:rPr>
              <m:t>k</m:t>
            </m:r>
          </m:sub>
        </m:sSub>
      </m:oMath>
      <w:r w:rsidRPr="00511BB7">
        <w:rPr>
          <w:lang w:val="en-US"/>
        </w:rPr>
        <w:t xml:space="preserve"> indicates </w:t>
      </w:r>
      <w:r w:rsidR="00600D41" w:rsidRPr="00511BB7">
        <w:rPr>
          <w:lang w:val="en-US"/>
        </w:rPr>
        <w:t xml:space="preserve">the </w:t>
      </w:r>
      <w:r w:rsidRPr="00511BB7">
        <w:rPr>
          <w:lang w:val="en-US"/>
        </w:rPr>
        <w:t xml:space="preserve">effect of </w:t>
      </w:r>
      <w:r w:rsidR="00600D41" w:rsidRPr="00511BB7">
        <w:rPr>
          <w:lang w:val="en-US"/>
        </w:rPr>
        <w:t xml:space="preserve">the </w:t>
      </w:r>
      <w:r w:rsidRPr="00511BB7">
        <w:rPr>
          <w:lang w:val="en-US"/>
        </w:rPr>
        <w:t xml:space="preserve">Task phase relative to </w:t>
      </w:r>
      <w:r w:rsidR="00600D41" w:rsidRPr="00511BB7">
        <w:rPr>
          <w:lang w:val="en-US"/>
        </w:rPr>
        <w:t xml:space="preserve">the </w:t>
      </w:r>
      <w:r w:rsidRPr="00511BB7">
        <w:rPr>
          <w:lang w:val="en-US"/>
        </w:rPr>
        <w:t xml:space="preserve">first phase as reference. As with </w:t>
      </w:r>
      <w:r w:rsidR="00600D41" w:rsidRPr="00511BB7">
        <w:rPr>
          <w:lang w:val="en-US"/>
        </w:rPr>
        <w:t>the binomial model, Sex and Duration of Illness (DOI) are included in the model, with sex being a categorical factor and DOI</w:t>
      </w:r>
      <w:r w:rsidRPr="00511BB7">
        <w:rPr>
          <w:lang w:val="en-US"/>
        </w:rPr>
        <w:t xml:space="preserve"> is a continuous variable. </w:t>
      </w:r>
      <m:oMath>
        <m:sSub>
          <m:sSubPr>
            <m:ctrlPr>
              <w:rPr>
                <w:rFonts w:ascii="Cambria Math" w:eastAsia="Cambria Math" w:hAnsi="Cambria Math"/>
                <w:lang w:val="en-US"/>
              </w:rPr>
            </m:ctrlPr>
          </m:sSubPr>
          <m:e>
            <m:r>
              <w:rPr>
                <w:rFonts w:ascii="Cambria Math" w:eastAsia="Cambria Math" w:hAnsi="Cambria Math"/>
                <w:lang w:val="en-US"/>
              </w:rPr>
              <m:t>b</m:t>
            </m:r>
          </m:e>
          <m:sub>
            <m:r>
              <w:rPr>
                <w:rFonts w:ascii="Cambria Math" w:eastAsia="Cambria Math" w:hAnsi="Cambria Math"/>
                <w:lang w:val="en-US"/>
              </w:rPr>
              <m:t>i</m:t>
            </m:r>
          </m:sub>
        </m:sSub>
      </m:oMath>
      <w:r w:rsidRPr="00511BB7">
        <w:rPr>
          <w:lang w:val="en-US"/>
        </w:rPr>
        <w:t xml:space="preserve"> denot</w:t>
      </w:r>
      <w:r w:rsidR="00951AE0" w:rsidRPr="00511BB7">
        <w:rPr>
          <w:lang w:val="en-US"/>
        </w:rPr>
        <w:t>es</w:t>
      </w:r>
      <w:r w:rsidRPr="00511BB7">
        <w:rPr>
          <w:lang w:val="en-US"/>
        </w:rPr>
        <w:t xml:space="preserve"> random intercept for subject </w:t>
      </w:r>
      <m:oMath>
        <m:r>
          <w:rPr>
            <w:rFonts w:ascii="Cambria Math" w:eastAsia="Cambria Math" w:hAnsi="Cambria Math"/>
            <w:lang w:val="en-US"/>
          </w:rPr>
          <m:t>i</m:t>
        </m:r>
      </m:oMath>
      <w:r w:rsidRPr="00511BB7">
        <w:rPr>
          <w:lang w:val="en-US"/>
        </w:rPr>
        <w:t xml:space="preserve"> with </w:t>
      </w:r>
      <m:oMath>
        <m:sSub>
          <m:sSubPr>
            <m:ctrlPr>
              <w:rPr>
                <w:rFonts w:ascii="Cambria Math" w:eastAsia="Cambria Math" w:hAnsi="Cambria Math"/>
                <w:lang w:val="en-US"/>
              </w:rPr>
            </m:ctrlPr>
          </m:sSubPr>
          <m:e>
            <m:r>
              <w:rPr>
                <w:rFonts w:ascii="Cambria Math" w:hAnsi="Cambria Math"/>
                <w:lang w:val="en-US"/>
              </w:rPr>
              <m:t>ε</m:t>
            </m:r>
          </m:e>
          <m:sub>
            <m:r>
              <w:rPr>
                <w:rFonts w:ascii="Cambria Math" w:eastAsia="Cambria Math" w:hAnsi="Cambria Math"/>
                <w:lang w:val="en-US"/>
              </w:rPr>
              <m:t>ij</m:t>
            </m:r>
          </m:sub>
        </m:sSub>
      </m:oMath>
      <w:r w:rsidRPr="00511BB7">
        <w:rPr>
          <w:lang w:val="en-US"/>
        </w:rPr>
        <w:t xml:space="preserve"> denoting residual error. Model implemented in R 4.3.</w:t>
      </w:r>
      <w:r w:rsidR="00600D41" w:rsidRPr="00511BB7">
        <w:rPr>
          <w:lang w:val="en-US"/>
        </w:rPr>
        <w:t>2</w:t>
      </w:r>
      <w:ins w:id="26" w:author="Kaan Keskin" w:date="2025-07-20T14:29:00Z" w16du:dateUtc="2025-07-20T11:29:00Z">
        <w:r w:rsidR="00EF2731" w:rsidRPr="00511BB7">
          <w:rPr>
            <w:lang w:val="en-US"/>
          </w:rPr>
          <w:fldChar w:fldCharType="begin"/>
        </w:r>
      </w:ins>
      <w:r w:rsidR="00455C8A" w:rsidRPr="00511BB7">
        <w:rPr>
          <w:lang w:val="en-US"/>
        </w:rPr>
        <w:instrText xml:space="preserve"> ADDIN ZOTERO_ITEM CSL_CITATION {"citationID":"glXihKI0","properties":{"formattedCitation":"\\super 34\\nosupersub{}","plainCitation":"34","noteIndex":0},"citationItems":[{"id":"6X6wnGEa/ink5r31Y","uris":["http://zotero.org/users/9264269/items/MZV3CMN8"],"itemData":{"id":4918,"type":"article-journal","archive_location":"Vienna, Austria","title":"R: A Language and Environment for Statistical Computing","URL":"https://www.R-project.org/","author":[{"family":"R Core Team","given":""}],"issued":{"date-parts":[["2023"]]}}}],"schema":"https://github.com/citation-style-language/schema/raw/master/csl-citation.json"} </w:instrText>
      </w:r>
      <w:r w:rsidR="00EF2731" w:rsidRPr="00511BB7">
        <w:rPr>
          <w:lang w:val="en-US"/>
        </w:rPr>
        <w:fldChar w:fldCharType="separate"/>
      </w:r>
      <w:r w:rsidR="00455C8A" w:rsidRPr="00511BB7">
        <w:rPr>
          <w:vertAlign w:val="superscript"/>
          <w:lang w:val="en-US"/>
        </w:rPr>
        <w:t>34</w:t>
      </w:r>
      <w:ins w:id="27" w:author="Kaan Keskin" w:date="2025-07-20T14:29:00Z" w16du:dateUtc="2025-07-20T11:29:00Z">
        <w:r w:rsidR="00EF2731" w:rsidRPr="00511BB7">
          <w:rPr>
            <w:lang w:val="en-US"/>
          </w:rPr>
          <w:fldChar w:fldCharType="end"/>
        </w:r>
        <w:r w:rsidR="00EF2731" w:rsidRPr="00511BB7">
          <w:rPr>
            <w:lang w:val="en-US"/>
          </w:rPr>
          <w:t xml:space="preserve"> </w:t>
        </w:r>
      </w:ins>
      <w:r w:rsidRPr="00511BB7">
        <w:rPr>
          <w:lang w:val="en-US"/>
        </w:rPr>
        <w:t>with lme4 package</w:t>
      </w:r>
      <w:ins w:id="28" w:author="Kaan Keskin" w:date="2025-07-20T14:28:00Z" w16du:dateUtc="2025-07-20T11:28:00Z">
        <w:r w:rsidR="00EF2731" w:rsidRPr="00511BB7">
          <w:rPr>
            <w:lang w:val="en-US"/>
          </w:rPr>
          <w:fldChar w:fldCharType="begin"/>
        </w:r>
      </w:ins>
      <w:r w:rsidR="00455C8A" w:rsidRPr="00511BB7">
        <w:rPr>
          <w:lang w:val="en-US"/>
        </w:rPr>
        <w:instrText xml:space="preserve"> ADDIN ZOTERO_ITEM CSL_CITATION {"citationID":"Yt1H6yDM","properties":{"formattedCitation":"\\super 35\\nosupersub{}","plainCitation":"35","noteIndex":0},"citationItems":[{"id":"6X6wnGEa/mgjp3AIm","uris":["http://zotero.org/users/9264269/items/DQLTX2Z2"],"itemData":{"id":4919,"type":"article-journal","container-title":"Journal of Statistical Software","DOI":"10.18637/jss.v067.i01","ISSN":"1548-7660","issue":"1","journalAbbreviation":"J. Stat. Soft.","language":"en","note":"publisher: Foundation for Open Access Statistic","source":"Crossref","title":"Fitting Linear Mixed-Effects Models Using&lt;b&gt;lme4&lt;/b&gt;","URL":"http://www.jstatsoft.org/v67/i01/","volume":"67","author":[{"family":"Bates","given":"Douglas"},{"family":"Mächler","given":"Martin"},{"family":"Bolker","given":"Ben"},{"family":"Walker","given":"Steve"}],"accessed":{"date-parts":[["2025",7,20]]},"issued":{"date-parts":[["2015"]]}}}],"schema":"https://github.com/citation-style-language/schema/raw/master/csl-citation.json"} </w:instrText>
      </w:r>
      <w:r w:rsidR="00EF2731" w:rsidRPr="00511BB7">
        <w:rPr>
          <w:lang w:val="en-US"/>
        </w:rPr>
        <w:fldChar w:fldCharType="separate"/>
      </w:r>
      <w:r w:rsidR="00455C8A" w:rsidRPr="00511BB7">
        <w:rPr>
          <w:vertAlign w:val="superscript"/>
          <w:lang w:val="en-US"/>
        </w:rPr>
        <w:t>35</w:t>
      </w:r>
      <w:ins w:id="29" w:author="Kaan Keskin" w:date="2025-07-20T14:28:00Z" w16du:dateUtc="2025-07-20T11:28:00Z">
        <w:r w:rsidR="00EF2731" w:rsidRPr="00511BB7">
          <w:rPr>
            <w:lang w:val="en-US"/>
          </w:rPr>
          <w:fldChar w:fldCharType="end"/>
        </w:r>
      </w:ins>
      <w:r w:rsidRPr="00511BB7">
        <w:rPr>
          <w:lang w:val="en-US"/>
        </w:rPr>
        <w:t>.</w:t>
      </w:r>
    </w:p>
    <w:p w14:paraId="02AED703" w14:textId="77777777" w:rsidR="00AC0C31" w:rsidRPr="00511BB7" w:rsidRDefault="00AC0C31" w:rsidP="00511BB7">
      <w:pPr>
        <w:rPr>
          <w:lang w:val="en-US"/>
        </w:rPr>
      </w:pPr>
    </w:p>
    <w:p w14:paraId="16520B5B" w14:textId="6CB9894E" w:rsidR="00AC0C31" w:rsidRPr="00511BB7" w:rsidRDefault="0055013F" w:rsidP="00511BB7">
      <w:pPr>
        <w:rPr>
          <w:rFonts w:eastAsiaTheme="minorEastAsia"/>
          <w:b/>
          <w:bCs/>
          <w:lang w:val="en-US"/>
        </w:rPr>
      </w:pPr>
      <w:r>
        <w:rPr>
          <w:rFonts w:eastAsiaTheme="minorEastAsia"/>
          <w:b/>
          <w:bCs/>
          <w:lang w:val="en-US"/>
        </w:rPr>
        <w:t>2.6.</w:t>
      </w:r>
      <w:proofErr w:type="gramStart"/>
      <w:r>
        <w:rPr>
          <w:rFonts w:eastAsiaTheme="minorEastAsia"/>
          <w:b/>
          <w:bCs/>
          <w:lang w:val="en-US"/>
        </w:rPr>
        <w:t>2.</w:t>
      </w:r>
      <w:r w:rsidR="00AC0C31" w:rsidRPr="00511BB7">
        <w:rPr>
          <w:rFonts w:eastAsiaTheme="minorEastAsia"/>
          <w:b/>
          <w:bCs/>
          <w:lang w:val="en-US"/>
        </w:rPr>
        <w:t>Gaussian</w:t>
      </w:r>
      <w:proofErr w:type="gramEnd"/>
      <w:r w:rsidR="00AC0C31" w:rsidRPr="00511BB7">
        <w:rPr>
          <w:rFonts w:eastAsiaTheme="minorEastAsia"/>
          <w:b/>
          <w:bCs/>
          <w:lang w:val="en-US"/>
        </w:rPr>
        <w:t xml:space="preserve"> Mixed-Effects Model for Trial-by-Trial Learning Rates </w:t>
      </w:r>
    </w:p>
    <w:p w14:paraId="648A718E" w14:textId="77777777" w:rsidR="00AC0C31" w:rsidRPr="003B281A" w:rsidRDefault="00AC0C31" w:rsidP="00511BB7">
      <w:pPr>
        <w:rPr>
          <w:rFonts w:eastAsiaTheme="minorEastAsia"/>
          <w:lang w:val="en-US"/>
        </w:rPr>
      </w:pPr>
      <w:r w:rsidRPr="003B281A">
        <w:rPr>
          <w:rFonts w:eastAsiaTheme="minorEastAsia"/>
          <w:lang w:val="en-US"/>
        </w:rPr>
        <w:t xml:space="preserve">To examine changes in trial-by-trial learning rate (α) across task phases and clinical groups, we fitted a generalized linear mixed-effects model assuming a Gaussian distribution with a logit link function. This approach is appropriate for continuous outcomes constrained to the (0, 1) interval—such as learning rates derived from the Rescorla-Wagner model—while enabling linear modeling on the logit-transformed scale. All α values were strictly within the </w:t>
      </w:r>
      <w:r w:rsidRPr="003B281A">
        <w:rPr>
          <w:rFonts w:eastAsiaTheme="minorEastAsia"/>
          <w:lang w:val="en-US"/>
        </w:rPr>
        <w:lastRenderedPageBreak/>
        <w:t>(0,1) range, avoiding the boundary values (0 or 1) that are undefined under the logit transformation.</w:t>
      </w:r>
    </w:p>
    <w:p w14:paraId="6492FC25" w14:textId="77777777" w:rsidR="00AC0C31" w:rsidRPr="003B281A" w:rsidRDefault="00AC0C31" w:rsidP="00511BB7">
      <w:pPr>
        <w:rPr>
          <w:rFonts w:eastAsiaTheme="minorEastAsia"/>
          <w:lang w:val="en-US"/>
        </w:rPr>
      </w:pPr>
    </w:p>
    <w:p w14:paraId="2E334A13" w14:textId="77777777" w:rsidR="00AC0C31" w:rsidRPr="003B281A" w:rsidRDefault="00AC0C31" w:rsidP="00511BB7">
      <w:pPr>
        <w:rPr>
          <w:rFonts w:eastAsiaTheme="minorEastAsia"/>
          <w:lang w:val="en-US"/>
        </w:rPr>
      </w:pPr>
      <w:r w:rsidRPr="003B281A">
        <w:rPr>
          <w:rFonts w:eastAsiaTheme="minorEastAsia"/>
          <w:lang w:val="en-US"/>
        </w:rPr>
        <w:t>The model included fixed effects for Group, Task phase, and Sex, as well as their interaction (Group × Sex), and Duration of Illness (</w:t>
      </w:r>
      <w:proofErr w:type="spellStart"/>
      <w:r w:rsidRPr="003B281A">
        <w:rPr>
          <w:rFonts w:eastAsiaTheme="minorEastAsia"/>
          <w:lang w:val="en-US"/>
        </w:rPr>
        <w:t>DoI</w:t>
      </w:r>
      <w:proofErr w:type="spellEnd"/>
      <w:r w:rsidRPr="003B281A">
        <w:rPr>
          <w:rFonts w:eastAsiaTheme="minorEastAsia"/>
          <w:lang w:val="en-US"/>
        </w:rPr>
        <w:t xml:space="preserve">) as a continuous covariate </w:t>
      </w:r>
      <w:proofErr w:type="gramStart"/>
      <w:r w:rsidRPr="003B281A">
        <w:rPr>
          <w:rFonts w:eastAsiaTheme="minorEastAsia"/>
          <w:lang w:val="en-US"/>
        </w:rPr>
        <w:t>similar to</w:t>
      </w:r>
      <w:proofErr w:type="gramEnd"/>
      <w:r w:rsidRPr="003B281A">
        <w:rPr>
          <w:rFonts w:eastAsiaTheme="minorEastAsia"/>
          <w:lang w:val="en-US"/>
        </w:rPr>
        <w:t xml:space="preserve"> the PE model above. A random intercept for Subject was included to account for repeated measurements within individuals. This structure allowed us to estimate how α varied across phases and between groups, while accounting for between-subject variability and clinical covariates.</w:t>
      </w:r>
    </w:p>
    <w:p w14:paraId="65943574" w14:textId="77777777" w:rsidR="00AC0C31" w:rsidRPr="003B281A" w:rsidRDefault="00AC0C31" w:rsidP="00511BB7">
      <w:pPr>
        <w:rPr>
          <w:rFonts w:eastAsiaTheme="minorEastAsia"/>
          <w:lang w:val="en-US"/>
        </w:rPr>
      </w:pPr>
    </w:p>
    <w:p w14:paraId="00AD8D8D" w14:textId="77777777" w:rsidR="00AC0C31" w:rsidRPr="003B281A" w:rsidRDefault="00AC0C31" w:rsidP="00511BB7">
      <w:pPr>
        <w:rPr>
          <w:rFonts w:eastAsiaTheme="minorEastAsia"/>
          <w:lang w:val="en-US"/>
        </w:rPr>
      </w:pPr>
      <w:r w:rsidRPr="003B281A">
        <w:rPr>
          <w:rFonts w:eastAsiaTheme="minorEastAsia"/>
          <w:lang w:val="en-US"/>
        </w:rPr>
        <w:t xml:space="preserve">Residual diagnostics indicated that the model adequately captured the variance structure in the data. The dispersion test was non-significant (p = .92), suggesting no evidence of over- or </w:t>
      </w:r>
      <w:proofErr w:type="spellStart"/>
      <w:r w:rsidRPr="003B281A">
        <w:rPr>
          <w:rFonts w:eastAsiaTheme="minorEastAsia"/>
          <w:lang w:val="en-US"/>
        </w:rPr>
        <w:t>underdispersion</w:t>
      </w:r>
      <w:proofErr w:type="spellEnd"/>
      <w:r w:rsidRPr="003B281A">
        <w:rPr>
          <w:rFonts w:eastAsiaTheme="minorEastAsia"/>
          <w:lang w:val="en-US"/>
        </w:rPr>
        <w:t>. However, the Kolmogorov-Smirnov (KS) test indicated a significant deviation from uniformity (p &lt; .001), and the outlier test revealed a mild excess of extreme residuals (p = .022), suggesting the presence of a small number of influential observations (Supplementary Figure). Despite these minor deviations, the overall residual pattern remained acceptable for inferential purposes.</w:t>
      </w:r>
    </w:p>
    <w:p w14:paraId="06B0ADB0" w14:textId="77777777" w:rsidR="00AC0C31" w:rsidRPr="003B281A" w:rsidRDefault="00AC0C31" w:rsidP="00511BB7">
      <w:pPr>
        <w:rPr>
          <w:rFonts w:eastAsiaTheme="minorEastAsia"/>
          <w:lang w:val="en-US"/>
        </w:rPr>
      </w:pPr>
    </w:p>
    <w:p w14:paraId="1D1C1B1D" w14:textId="77777777" w:rsidR="00AC0C31" w:rsidRPr="00511BB7" w:rsidRDefault="00AC0C31" w:rsidP="00511BB7">
      <w:pPr>
        <w:rPr>
          <w:rFonts w:eastAsiaTheme="minorEastAsia"/>
          <w:lang w:val="en-US"/>
        </w:rPr>
      </w:pPr>
      <w:r w:rsidRPr="003B281A">
        <w:rPr>
          <w:rFonts w:eastAsiaTheme="minorEastAsia"/>
          <w:lang w:val="en-US"/>
        </w:rPr>
        <w:t>The intraclass correlation coefficient (ICC = 0.16) indicated that approximately 16% of the variance in learning rate (α) was attributable to between-subject differences, supporting the inclusion of a random intercept for Subject. To assess multicollinearity, generalized variance inflation factors (GVIFs) were computed using a linear model including only fixed effects. All adjusted GVIF were well below 2.0, with values ranging from 1.00 to 1.45, indicating no problematic collinearity among predictors.</w:t>
      </w:r>
    </w:p>
    <w:p w14:paraId="21E70269" w14:textId="77777777" w:rsidR="00335383" w:rsidRPr="00511BB7" w:rsidRDefault="00335383" w:rsidP="00511BB7">
      <w:pPr>
        <w:rPr>
          <w:rFonts w:eastAsiaTheme="minorEastAsia"/>
          <w:lang w:val="en-US"/>
        </w:rPr>
      </w:pPr>
    </w:p>
    <w:p w14:paraId="48871948" w14:textId="77777777" w:rsidR="00335383" w:rsidRPr="00511BB7" w:rsidRDefault="00335383" w:rsidP="00511BB7">
      <w:pPr>
        <w:rPr>
          <w:rFonts w:eastAsiaTheme="minorEastAsia"/>
        </w:rPr>
      </w:pPr>
      <w:proofErr w:type="spellStart"/>
      <w:r w:rsidRPr="00511BB7">
        <w:rPr>
          <w:rFonts w:eastAsiaTheme="minorEastAsia"/>
        </w:rPr>
        <w:t>The</w:t>
      </w:r>
      <w:proofErr w:type="spellEnd"/>
      <w:r w:rsidRPr="00511BB7">
        <w:rPr>
          <w:rFonts w:eastAsiaTheme="minorEastAsia"/>
        </w:rPr>
        <w:t xml:space="preserve"> final model </w:t>
      </w:r>
      <w:proofErr w:type="spellStart"/>
      <w:r w:rsidRPr="00511BB7">
        <w:rPr>
          <w:rFonts w:eastAsiaTheme="minorEastAsia"/>
        </w:rPr>
        <w:t>was</w:t>
      </w:r>
      <w:proofErr w:type="spellEnd"/>
      <w:r w:rsidRPr="00511BB7">
        <w:rPr>
          <w:rFonts w:eastAsiaTheme="minorEastAsia"/>
        </w:rPr>
        <w:t xml:space="preserve"> </w:t>
      </w:r>
      <w:proofErr w:type="spellStart"/>
      <w:r w:rsidRPr="00511BB7">
        <w:rPr>
          <w:rFonts w:eastAsiaTheme="minorEastAsia"/>
        </w:rPr>
        <w:t>defined</w:t>
      </w:r>
      <w:proofErr w:type="spellEnd"/>
      <w:r w:rsidRPr="00511BB7">
        <w:rPr>
          <w:rFonts w:eastAsiaTheme="minorEastAsia"/>
        </w:rPr>
        <w:t xml:space="preserve"> as:</w:t>
      </w:r>
    </w:p>
    <w:p w14:paraId="6ECFC585" w14:textId="77777777" w:rsidR="00335383" w:rsidRPr="00511BB7" w:rsidRDefault="00335383" w:rsidP="00511BB7">
      <w:pPr>
        <w:rPr>
          <w:rFonts w:eastAsiaTheme="minorEastAsia"/>
        </w:rPr>
      </w:pPr>
      <m:oMathPara>
        <m:oMath>
          <m:r>
            <w:rPr>
              <w:rFonts w:ascii="Cambria Math" w:hAnsi="Cambria Math"/>
            </w:rPr>
            <m:t>logit(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∙Grou</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 xml:space="preserve">4 </m:t>
              </m:r>
            </m:sub>
          </m:sSub>
          <m:r>
            <w:rPr>
              <w:rFonts w:ascii="Cambria Math" w:hAnsi="Cambria Math"/>
            </w:rPr>
            <m:t>∙Se</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k=2</m:t>
              </m:r>
            </m:sub>
            <m:sup>
              <m:r>
                <w:rPr>
                  <w:rFonts w:ascii="Cambria Math" w:hAnsi="Cambria Math"/>
                </w:rPr>
                <m:t>3</m:t>
              </m:r>
            </m:sup>
            <m:e>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∙1</m:t>
              </m:r>
              <m:d>
                <m:dPr>
                  <m:ctrlPr>
                    <w:rPr>
                      <w:rFonts w:ascii="Cambria Math" w:hAnsi="Cambria Math"/>
                      <w:i/>
                    </w:rPr>
                  </m:ctrlPr>
                </m:dPr>
                <m:e>
                  <m:r>
                    <w:rPr>
                      <w:rFonts w:ascii="Cambria Math" w:hAnsi="Cambria Math"/>
                    </w:rPr>
                    <m:t>Tas</m:t>
                  </m:r>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rPr>
                    <m:t>=k</m:t>
                  </m:r>
                </m:e>
              </m:d>
            </m:e>
          </m:nary>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∙Do</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ij</m:t>
              </m:r>
            </m:sub>
          </m:sSub>
          <m:r>
            <m:rPr>
              <m:sty m:val="p"/>
            </m:rPr>
            <w:rPr>
              <w:rFonts w:ascii="Cambria Math" w:hAnsi="Cambria Math"/>
            </w:rPr>
            <w:br/>
          </m:r>
        </m:oMath>
        <m:oMath>
          <m:r>
            <w:rPr>
              <w:rFonts w:ascii="Cambria Math" w:hAnsi="Cambria Math"/>
            </w:rPr>
            <m:t>Tas</m:t>
          </m:r>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1,2,3</m:t>
              </m:r>
            </m:e>
          </m:d>
          <m:r>
            <w:rPr>
              <w:rFonts w:ascii="Cambria Math" w:hAnsi="Cambria Math"/>
            </w:rPr>
            <m:t xml:space="preserve"> </m:t>
          </m:r>
          <m:r>
            <m:rPr>
              <m:sty m:val="p"/>
            </m:rPr>
            <w:rPr>
              <w:rFonts w:ascii="Cambria Math" w:hAnsi="Cambria Math"/>
            </w:rPr>
            <w:br/>
          </m:r>
        </m:oMath>
        <m:oMath>
          <m:sSubSup>
            <m:sSubSupPr>
              <m:ctrlPr>
                <w:rPr>
                  <w:rFonts w:ascii="Cambria Math" w:hAnsi="Cambria Math"/>
                  <w:i/>
                </w:rPr>
              </m:ctrlPr>
            </m:sSubSupPr>
            <m:e>
              <m:r>
                <w:rPr>
                  <w:rFonts w:ascii="Cambria Math" w:hAnsi="Cambria Math"/>
                </w:rPr>
                <m:t>y</m:t>
              </m:r>
            </m:e>
            <m:sub>
              <m:r>
                <w:rPr>
                  <w:rFonts w:ascii="Cambria Math" w:hAnsi="Cambria Math"/>
                </w:rPr>
                <m:t>ij</m:t>
              </m:r>
            </m:sub>
            <m:sup/>
          </m:sSubSup>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ij</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r>
            <m:rPr>
              <m:sty m:val="p"/>
            </m:rPr>
            <w:rPr>
              <w:rFonts w:ascii="Cambria Math" w:hAnsi="Cambria Math"/>
            </w:rPr>
            <w:br/>
          </m:r>
        </m:oMath>
        <m:oMath>
          <m:sSub>
            <m:sSubPr>
              <m:ctrlPr>
                <w:rPr>
                  <w:rFonts w:ascii="Cambria Math" w:hAnsi="Cambria Math"/>
                  <w:i/>
                </w:rPr>
              </m:ctrlPr>
            </m:sSubPr>
            <m:e>
              <m:r>
                <w:rPr>
                  <w:rFonts w:ascii="Cambria Math" w:hAnsi="Cambria Math"/>
                </w:rPr>
                <m:t>b</m:t>
              </m:r>
            </m:e>
            <m:sub>
              <m:r>
                <w:rPr>
                  <w:rFonts w:ascii="Cambria Math" w:hAnsi="Cambria Math"/>
                </w:rPr>
                <m:t>i</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0, </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e>
          </m:d>
          <m:r>
            <m:rPr>
              <m:sty m:val="p"/>
            </m:rPr>
            <w:rPr>
              <w:rFonts w:ascii="Cambria Math" w:hAnsi="Cambria Math"/>
            </w:rPr>
            <w:br/>
          </m:r>
        </m:oMath>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ij</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m:rPr>
              <m:sty m:val="p"/>
            </m:rPr>
            <w:rPr>
              <w:rFonts w:ascii="Cambria Math" w:hAnsi="Cambria Math"/>
            </w:rPr>
            <w:br/>
          </m:r>
        </m:oMath>
        <m:oMath>
          <m:r>
            <w:rPr>
              <w:rFonts w:ascii="Cambria Math" w:hAnsi="Cambria Math"/>
            </w:rPr>
            <m:t>Tas</m:t>
          </m:r>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1,2,3</m:t>
              </m:r>
            </m:e>
          </m:d>
          <m:r>
            <m:rPr>
              <m:sty m:val="p"/>
            </m:rPr>
            <w:rPr>
              <w:rFonts w:ascii="Cambria Math" w:hAnsi="Cambria Math"/>
            </w:rPr>
            <w:br/>
          </m:r>
        </m:oMath>
        <m:oMath>
          <m:r>
            <w:rPr>
              <w:rFonts w:ascii="Cambria Math" w:hAnsi="Cambria Math"/>
            </w:rPr>
            <m:t>Grou</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0,1</m:t>
              </m:r>
            </m:e>
          </m:d>
          <m:r>
            <m:rPr>
              <m:sty m:val="p"/>
            </m:rPr>
            <w:rPr>
              <w:rFonts w:ascii="Cambria Math" w:hAnsi="Cambria Math"/>
            </w:rPr>
            <w:br/>
          </m:r>
        </m:oMath>
        <m:oMath>
          <m:sSub>
            <m:sSubPr>
              <m:ctrlPr>
                <w:rPr>
                  <w:rFonts w:ascii="Cambria Math" w:hAnsi="Cambria Math"/>
                </w:rPr>
              </m:ctrlPr>
            </m:sSubPr>
            <m:e>
              <m:r>
                <m:rPr>
                  <m:sty m:val="p"/>
                </m:rPr>
                <w:rPr>
                  <w:rFonts w:ascii="Cambria Math" w:hAnsi="Cambria Math"/>
                </w:rPr>
                <m:t>Sex</m:t>
              </m:r>
            </m:e>
            <m:sub>
              <m:r>
                <m:rPr>
                  <m:sty m:val="p"/>
                </m:rPr>
                <w:rPr>
                  <w:rFonts w:ascii="Cambria Math" w:hAnsi="Cambria Math"/>
                </w:rPr>
                <m:t>i</m:t>
              </m:r>
            </m:sub>
          </m:sSub>
          <m:r>
            <m:rPr>
              <m:sty m:val="p"/>
            </m:rPr>
            <w:rPr>
              <w:rFonts w:ascii="Cambria Math" w:hAnsi="Cambria Math"/>
            </w:rPr>
            <m:t xml:space="preserve"> </m:t>
          </m:r>
          <m:r>
            <w:rPr>
              <w:rFonts w:ascii="Cambria Math" w:hAnsi="Cambria Math"/>
            </w:rPr>
            <m:t>∈</m:t>
          </m:r>
          <m:d>
            <m:dPr>
              <m:begChr m:val="{"/>
              <m:endChr m:val="}"/>
              <m:ctrlPr>
                <w:rPr>
                  <w:rFonts w:ascii="Cambria Math" w:hAnsi="Cambria Math"/>
                  <w:i/>
                </w:rPr>
              </m:ctrlPr>
            </m:dPr>
            <m:e>
              <m:r>
                <w:rPr>
                  <w:rFonts w:ascii="Cambria Math" w:hAnsi="Cambria Math"/>
                </w:rPr>
                <m:t>0,1</m:t>
              </m:r>
            </m:e>
          </m:d>
        </m:oMath>
      </m:oMathPara>
    </w:p>
    <w:p w14:paraId="45D98F83" w14:textId="77777777" w:rsidR="00335383" w:rsidRPr="00511BB7" w:rsidRDefault="00335383" w:rsidP="00511BB7">
      <w:pPr>
        <w:rPr>
          <w:rFonts w:eastAsiaTheme="minorEastAsia"/>
          <w:lang w:val="en-US"/>
        </w:rPr>
      </w:pPr>
    </w:p>
    <w:p w14:paraId="31758F5F" w14:textId="77777777" w:rsidR="00AC0C31" w:rsidRPr="003B281A" w:rsidRDefault="00AC0C31" w:rsidP="00511BB7">
      <w:pPr>
        <w:rPr>
          <w:b/>
          <w:bCs/>
          <w:lang w:val="en-US"/>
        </w:rPr>
      </w:pPr>
    </w:p>
    <w:p w14:paraId="27290C89" w14:textId="69BB0F89" w:rsidR="00D706ED" w:rsidRPr="00E47949" w:rsidRDefault="006A2464" w:rsidP="00511BB7">
      <w:pPr>
        <w:rPr>
          <w:b/>
          <w:bCs/>
          <w:sz w:val="28"/>
          <w:szCs w:val="28"/>
          <w:lang w:val="en-US"/>
        </w:rPr>
      </w:pPr>
      <w:r>
        <w:rPr>
          <w:b/>
          <w:bCs/>
          <w:sz w:val="28"/>
          <w:szCs w:val="28"/>
          <w:lang w:val="en-US"/>
        </w:rPr>
        <w:t>3.</w:t>
      </w:r>
      <w:r w:rsidR="00D706ED" w:rsidRPr="00E47949">
        <w:rPr>
          <w:b/>
          <w:bCs/>
          <w:sz w:val="28"/>
          <w:szCs w:val="28"/>
          <w:lang w:val="en-US"/>
        </w:rPr>
        <w:t>Results</w:t>
      </w:r>
    </w:p>
    <w:p w14:paraId="7B0769C1" w14:textId="77777777" w:rsidR="00E47949" w:rsidRPr="003B281A" w:rsidRDefault="00E47949" w:rsidP="00511BB7">
      <w:pPr>
        <w:rPr>
          <w:b/>
          <w:bCs/>
          <w:lang w:val="en-US"/>
        </w:rPr>
      </w:pPr>
    </w:p>
    <w:p w14:paraId="6CD2A9D3" w14:textId="2C94B0F4" w:rsidR="00D706ED" w:rsidRPr="003B281A" w:rsidRDefault="006A2464" w:rsidP="00511BB7">
      <w:pPr>
        <w:rPr>
          <w:b/>
          <w:bCs/>
          <w:lang w:val="en-US"/>
        </w:rPr>
      </w:pPr>
      <w:r>
        <w:rPr>
          <w:b/>
          <w:bCs/>
          <w:lang w:val="en-US"/>
        </w:rPr>
        <w:t>3.</w:t>
      </w:r>
      <w:proofErr w:type="gramStart"/>
      <w:r>
        <w:rPr>
          <w:b/>
          <w:bCs/>
          <w:lang w:val="en-US"/>
        </w:rPr>
        <w:t>1.</w:t>
      </w:r>
      <w:r w:rsidR="00D706ED" w:rsidRPr="003B281A">
        <w:rPr>
          <w:b/>
          <w:bCs/>
          <w:lang w:val="en-US"/>
        </w:rPr>
        <w:t>Behavioral</w:t>
      </w:r>
      <w:proofErr w:type="gramEnd"/>
      <w:r w:rsidR="00D706ED" w:rsidRPr="003B281A">
        <w:rPr>
          <w:b/>
          <w:bCs/>
          <w:lang w:val="en-US"/>
        </w:rPr>
        <w:t xml:space="preserve"> Results</w:t>
      </w:r>
    </w:p>
    <w:p w14:paraId="68C9FD7C" w14:textId="72FAC57B" w:rsidR="00D706ED" w:rsidRPr="00511BB7" w:rsidRDefault="00D706ED" w:rsidP="00511BB7">
      <w:pPr>
        <w:rPr>
          <w:lang w:val="en-US"/>
        </w:rPr>
      </w:pPr>
      <w:r w:rsidRPr="00511BB7">
        <w:rPr>
          <w:lang w:val="en-US"/>
        </w:rPr>
        <w:t>A binomial generalized linear mixed-effects model (GLMM) with a logit link was used to examine the effects of group, sex, task phase, and duration of illness (</w:t>
      </w:r>
      <w:proofErr w:type="spellStart"/>
      <w:r w:rsidRPr="00511BB7">
        <w:rPr>
          <w:lang w:val="en-US"/>
        </w:rPr>
        <w:t>DoI</w:t>
      </w:r>
      <w:proofErr w:type="spellEnd"/>
      <w:r w:rsidRPr="00511BB7">
        <w:rPr>
          <w:lang w:val="en-US"/>
        </w:rPr>
        <w:t>) on investment decisions, while accounting for repeated measures with a random intercept for participants. Results are reported as odds ratios (OR) with 95% confidence intervals (see Methods – Hypothesis Testing).</w:t>
      </w:r>
    </w:p>
    <w:p w14:paraId="136A4C2A" w14:textId="77777777" w:rsidR="009246C3" w:rsidRPr="00511BB7" w:rsidRDefault="009246C3" w:rsidP="00511BB7">
      <w:pPr>
        <w:rPr>
          <w:ins w:id="30" w:author="Kaan Keskin" w:date="2025-07-13T14:05:00Z" w16du:dateUtc="2025-07-13T11:05:00Z"/>
          <w:lang w:val="en-US"/>
        </w:rPr>
      </w:pPr>
    </w:p>
    <w:p w14:paraId="280E653A" w14:textId="3A4C1264" w:rsidR="00D706ED" w:rsidRPr="00511BB7" w:rsidRDefault="00D706ED" w:rsidP="00511BB7">
      <w:pPr>
        <w:rPr>
          <w:ins w:id="31" w:author="Kaan Keskin" w:date="2025-07-13T14:06:00Z" w16du:dateUtc="2025-07-13T11:06:00Z"/>
          <w:lang w:val="en-US"/>
        </w:rPr>
      </w:pPr>
      <w:r w:rsidRPr="00511BB7">
        <w:rPr>
          <w:lang w:val="en-US"/>
        </w:rPr>
        <w:lastRenderedPageBreak/>
        <w:t>The schizophrenia (SZ) group showed no significant difference in investment behavior compared to healthy controls (HC) (OR = 0.85, p = .590) in any of the phases, and sex was also not a significant predictor (OR = 1.05, p = .820). However, investment odds were significantly lower in phase 2 compared to phase 1 (OR ≈ 0.76, 95% CI ≈ [0.65, 0.89], p &lt; .001) for both groups, suggesting a reduction in cooperative behavior during this phase. No significant difference was observed between phase 3 and phase 1 (OR ≈ 1.03, p = .750). Duration of illness (</w:t>
      </w:r>
      <w:proofErr w:type="spellStart"/>
      <w:r w:rsidRPr="00511BB7">
        <w:rPr>
          <w:lang w:val="en-US"/>
        </w:rPr>
        <w:t>DoI</w:t>
      </w:r>
      <w:proofErr w:type="spellEnd"/>
      <w:r w:rsidRPr="00511BB7">
        <w:rPr>
          <w:lang w:val="en-US"/>
        </w:rPr>
        <w:t>) was not significantly associated with investment likelihood (OR ≈ 0.99, p = .503).</w:t>
      </w:r>
    </w:p>
    <w:p w14:paraId="1B51819A" w14:textId="77777777" w:rsidR="009246C3" w:rsidRPr="00511BB7" w:rsidRDefault="009246C3" w:rsidP="00511BB7">
      <w:pPr>
        <w:rPr>
          <w:u w:val="single"/>
          <w:lang w:val="en-US"/>
        </w:rPr>
      </w:pPr>
    </w:p>
    <w:p w14:paraId="4B4E1A1E" w14:textId="1976FCF7" w:rsidR="00D706ED" w:rsidRPr="00511BB7" w:rsidRDefault="00D706ED" w:rsidP="00511BB7">
      <w:pPr>
        <w:rPr>
          <w:lang w:val="en-US"/>
        </w:rPr>
      </w:pPr>
      <w:r w:rsidRPr="00511BB7">
        <w:rPr>
          <w:lang w:val="en-US"/>
        </w:rPr>
        <w:t>These findings indicate that while group and sex did not significantly influence investment decisions, phase 2 consistently decreased the odds of investing across participants. There is no evidence that group or sex moderated this phase effect in the current model specification.</w:t>
      </w:r>
    </w:p>
    <w:p w14:paraId="0E4CC5A5" w14:textId="77777777" w:rsidR="00D706ED" w:rsidRPr="00511BB7" w:rsidRDefault="00D706ED" w:rsidP="00511BB7">
      <w:pPr>
        <w:rPr>
          <w:lang w:val="en-US"/>
        </w:rPr>
      </w:pPr>
    </w:p>
    <w:p w14:paraId="32470F21" w14:textId="77777777" w:rsidR="00D706ED" w:rsidRPr="00511BB7" w:rsidRDefault="00D706ED" w:rsidP="00511BB7">
      <w:pPr>
        <w:rPr>
          <w:lang w:val="en-US"/>
        </w:rPr>
      </w:pPr>
      <w:r w:rsidRPr="00511BB7">
        <w:rPr>
          <w:noProof/>
          <w:lang w:val="en-US"/>
        </w:rPr>
        <w:drawing>
          <wp:inline distT="0" distB="0" distL="0" distR="0" wp14:anchorId="4545658D" wp14:editId="235A8270">
            <wp:extent cx="5942753" cy="4457065"/>
            <wp:effectExtent l="0" t="0" r="0" b="0"/>
            <wp:docPr id="1645994884" name="image3.png" descr="A graph with black lines and white text&#10;&#10;AI-generated content may be incorrect."/>
            <wp:cNvGraphicFramePr/>
            <a:graphic xmlns:a="http://schemas.openxmlformats.org/drawingml/2006/main">
              <a:graphicData uri="http://schemas.openxmlformats.org/drawingml/2006/picture">
                <pic:pic xmlns:pic="http://schemas.openxmlformats.org/drawingml/2006/picture">
                  <pic:nvPicPr>
                    <pic:cNvPr id="1645994884" name="image3.png" descr="A graph with black lines and white text&#10;&#10;AI-generated content may be incorrect."/>
                    <pic:cNvPicPr preferRelativeResize="0"/>
                  </pic:nvPicPr>
                  <pic:blipFill>
                    <a:blip r:embed="rId5"/>
                    <a:srcRect/>
                    <a:stretch>
                      <a:fillRect/>
                    </a:stretch>
                  </pic:blipFill>
                  <pic:spPr>
                    <a:xfrm>
                      <a:off x="0" y="0"/>
                      <a:ext cx="5942753" cy="4457065"/>
                    </a:xfrm>
                    <a:prstGeom prst="rect">
                      <a:avLst/>
                    </a:prstGeom>
                    <a:ln/>
                  </pic:spPr>
                </pic:pic>
              </a:graphicData>
            </a:graphic>
          </wp:inline>
        </w:drawing>
      </w:r>
    </w:p>
    <w:p w14:paraId="760548CA" w14:textId="1DD56B2B" w:rsidR="00543542" w:rsidRPr="00511BB7" w:rsidRDefault="00543542" w:rsidP="00511BB7">
      <w:pPr>
        <w:rPr>
          <w:color w:val="000000"/>
        </w:rPr>
      </w:pPr>
      <w:r w:rsidRPr="00511BB7">
        <w:rPr>
          <w:rStyle w:val="s30"/>
          <w:rFonts w:eastAsiaTheme="majorEastAsia"/>
          <w:b/>
          <w:bCs/>
          <w:color w:val="000000"/>
        </w:rPr>
        <w:t>Figure 2</w:t>
      </w:r>
      <w:r w:rsidRPr="00511BB7">
        <w:rPr>
          <w:rStyle w:val="s7"/>
          <w:rFonts w:eastAsiaTheme="majorEastAsia"/>
          <w:color w:val="000000"/>
        </w:rPr>
        <w:t>.</w:t>
      </w:r>
      <w:r w:rsidRPr="00511BB7">
        <w:rPr>
          <w:rStyle w:val="apple-converted-space"/>
          <w:rFonts w:eastAsiaTheme="majorEastAsia"/>
          <w:color w:val="000000"/>
        </w:rPr>
        <w:t> </w:t>
      </w:r>
      <w:r w:rsidRPr="00511BB7">
        <w:rPr>
          <w:rStyle w:val="s31"/>
          <w:rFonts w:eastAsiaTheme="majorEastAsia"/>
          <w:i/>
          <w:iCs/>
          <w:color w:val="000000"/>
        </w:rPr>
        <w:t>Odds ratios for investment decisions from a binomial GLMM</w:t>
      </w:r>
      <w:r w:rsidRPr="00511BB7">
        <w:rPr>
          <w:rStyle w:val="s7"/>
          <w:rFonts w:eastAsiaTheme="majorEastAsia"/>
          <w:color w:val="000000"/>
        </w:rPr>
        <w:t>. Dots represent estimated odds ratios and horizontal lines indicate 95% confidence intervals. The model included fixed effects for diagnostic group (schizophrenia vs. healthy control), sex, task phase (Phase 2 and Phase 3 each compared to Phase 1), and duration of illness (in years), plus a random intercept for participants. The odds ratio for</w:t>
      </w:r>
      <w:r w:rsidRPr="00511BB7">
        <w:rPr>
          <w:rStyle w:val="apple-converted-space"/>
          <w:rFonts w:eastAsiaTheme="majorEastAsia"/>
          <w:color w:val="000000"/>
        </w:rPr>
        <w:t> </w:t>
      </w:r>
      <w:r w:rsidRPr="00511BB7">
        <w:rPr>
          <w:rStyle w:val="s7"/>
          <w:rFonts w:eastAsiaTheme="majorEastAsia"/>
          <w:color w:val="000000"/>
        </w:rPr>
        <w:t>groups</w:t>
      </w:r>
      <w:r w:rsidRPr="00511BB7">
        <w:rPr>
          <w:rStyle w:val="apple-converted-space"/>
          <w:rFonts w:eastAsiaTheme="majorEastAsia"/>
          <w:color w:val="000000"/>
        </w:rPr>
        <w:t> </w:t>
      </w:r>
      <w:r w:rsidRPr="00511BB7">
        <w:rPr>
          <w:rStyle w:val="s7"/>
          <w:rFonts w:eastAsiaTheme="majorEastAsia"/>
          <w:color w:val="000000"/>
        </w:rPr>
        <w:t>(SZ vs. HC) was 0.85 (p = .590), indicating no reliable difference in investment odds. Sex (male vs. female) had an OR of 1.05 (p = .820), showing no significant effect. Investments were significantly lower in Phase 2 compared to Phase 1 (OR</w:t>
      </w:r>
      <w:r w:rsidRPr="00511BB7">
        <w:rPr>
          <w:rStyle w:val="apple-converted-space"/>
          <w:rFonts w:eastAsiaTheme="majorEastAsia"/>
          <w:color w:val="000000"/>
        </w:rPr>
        <w:t> </w:t>
      </w:r>
      <w:r w:rsidRPr="00511BB7">
        <w:rPr>
          <w:rStyle w:val="s7"/>
          <w:rFonts w:eastAsiaTheme="majorEastAsia"/>
          <w:color w:val="000000"/>
        </w:rPr>
        <w:t>=</w:t>
      </w:r>
      <w:r w:rsidRPr="00511BB7">
        <w:rPr>
          <w:rStyle w:val="apple-converted-space"/>
          <w:rFonts w:eastAsiaTheme="majorEastAsia"/>
          <w:color w:val="000000"/>
        </w:rPr>
        <w:t> </w:t>
      </w:r>
      <w:r w:rsidRPr="00511BB7">
        <w:rPr>
          <w:rStyle w:val="s7"/>
          <w:rFonts w:eastAsiaTheme="majorEastAsia"/>
          <w:color w:val="000000"/>
        </w:rPr>
        <w:t xml:space="preserve">0.76, 95% CI [0.65, 0.89], p </w:t>
      </w:r>
      <w:proofErr w:type="gramStart"/>
      <w:r w:rsidRPr="00511BB7">
        <w:rPr>
          <w:rStyle w:val="s7"/>
          <w:rFonts w:eastAsiaTheme="majorEastAsia"/>
          <w:color w:val="000000"/>
        </w:rPr>
        <w:t>&lt; .</w:t>
      </w:r>
      <w:proofErr w:type="gramEnd"/>
      <w:r w:rsidRPr="00511BB7">
        <w:rPr>
          <w:rStyle w:val="s7"/>
          <w:rFonts w:eastAsiaTheme="majorEastAsia"/>
          <w:color w:val="000000"/>
        </w:rPr>
        <w:t>001), while Phase 3 did not differ from Phase 1 (OR</w:t>
      </w:r>
      <w:r w:rsidRPr="00511BB7">
        <w:rPr>
          <w:rStyle w:val="apple-converted-space"/>
          <w:rFonts w:eastAsiaTheme="majorEastAsia"/>
          <w:color w:val="000000"/>
        </w:rPr>
        <w:t> </w:t>
      </w:r>
      <w:r w:rsidRPr="00511BB7">
        <w:rPr>
          <w:rStyle w:val="s7"/>
          <w:rFonts w:eastAsiaTheme="majorEastAsia"/>
          <w:color w:val="000000"/>
        </w:rPr>
        <w:t>=</w:t>
      </w:r>
      <w:r w:rsidRPr="00511BB7">
        <w:rPr>
          <w:rStyle w:val="apple-converted-space"/>
          <w:rFonts w:eastAsiaTheme="majorEastAsia"/>
          <w:color w:val="000000"/>
        </w:rPr>
        <w:t> </w:t>
      </w:r>
      <w:r w:rsidRPr="00511BB7">
        <w:rPr>
          <w:rStyle w:val="s7"/>
          <w:rFonts w:eastAsiaTheme="majorEastAsia"/>
          <w:color w:val="000000"/>
        </w:rPr>
        <w:t xml:space="preserve">1.03, p = .750). Duration of illness was not associated with </w:t>
      </w:r>
      <w:r w:rsidRPr="00511BB7">
        <w:rPr>
          <w:rStyle w:val="s7"/>
          <w:rFonts w:eastAsiaTheme="majorEastAsia"/>
          <w:color w:val="000000"/>
        </w:rPr>
        <w:lastRenderedPageBreak/>
        <w:t>investment likelihood (OR</w:t>
      </w:r>
      <w:r w:rsidRPr="00511BB7">
        <w:rPr>
          <w:rStyle w:val="apple-converted-space"/>
          <w:rFonts w:eastAsiaTheme="majorEastAsia"/>
          <w:color w:val="000000"/>
        </w:rPr>
        <w:t> </w:t>
      </w:r>
      <w:r w:rsidRPr="00511BB7">
        <w:rPr>
          <w:rStyle w:val="s7"/>
          <w:rFonts w:eastAsiaTheme="majorEastAsia"/>
          <w:color w:val="000000"/>
        </w:rPr>
        <w:t>=</w:t>
      </w:r>
      <w:r w:rsidRPr="00511BB7">
        <w:rPr>
          <w:rStyle w:val="apple-converted-space"/>
          <w:rFonts w:eastAsiaTheme="majorEastAsia"/>
          <w:color w:val="000000"/>
        </w:rPr>
        <w:t> </w:t>
      </w:r>
      <w:r w:rsidRPr="00511BB7">
        <w:rPr>
          <w:rStyle w:val="s7"/>
          <w:rFonts w:eastAsiaTheme="majorEastAsia"/>
          <w:color w:val="000000"/>
        </w:rPr>
        <w:t>0.99 per year, p = .503). Only the shift from Phase 1 to Phase 2 significantly altered investment odds.</w:t>
      </w:r>
    </w:p>
    <w:p w14:paraId="3F2F3F27" w14:textId="77777777" w:rsidR="00543542" w:rsidRPr="00511BB7" w:rsidRDefault="00543542" w:rsidP="00511BB7">
      <w:pPr>
        <w:rPr>
          <w:lang w:val="en-US"/>
        </w:rPr>
      </w:pPr>
    </w:p>
    <w:p w14:paraId="6B1C23B3" w14:textId="3668385F" w:rsidR="00D706ED" w:rsidRPr="003B281A" w:rsidRDefault="006A2464" w:rsidP="00511BB7">
      <w:pPr>
        <w:rPr>
          <w:b/>
          <w:bCs/>
          <w:lang w:val="en-US"/>
        </w:rPr>
      </w:pPr>
      <w:r>
        <w:rPr>
          <w:b/>
          <w:bCs/>
          <w:lang w:val="en-US"/>
        </w:rPr>
        <w:t>3.</w:t>
      </w:r>
      <w:proofErr w:type="gramStart"/>
      <w:r>
        <w:rPr>
          <w:b/>
          <w:bCs/>
          <w:lang w:val="en-US"/>
        </w:rPr>
        <w:t>2.</w:t>
      </w:r>
      <w:r w:rsidR="00D706ED" w:rsidRPr="003B281A">
        <w:rPr>
          <w:b/>
          <w:bCs/>
          <w:lang w:val="en-US"/>
        </w:rPr>
        <w:t>Prediction</w:t>
      </w:r>
      <w:proofErr w:type="gramEnd"/>
      <w:r w:rsidR="00D706ED" w:rsidRPr="003B281A">
        <w:rPr>
          <w:b/>
          <w:bCs/>
          <w:lang w:val="en-US"/>
        </w:rPr>
        <w:t xml:space="preserve"> Error </w:t>
      </w:r>
    </w:p>
    <w:p w14:paraId="31928B81" w14:textId="77777777" w:rsidR="00D706ED" w:rsidRPr="00511BB7" w:rsidRDefault="00D706ED" w:rsidP="00511BB7">
      <w:pPr>
        <w:rPr>
          <w:ins w:id="32" w:author="Kaan Keskin" w:date="2025-07-13T14:06:00Z" w16du:dateUtc="2025-07-13T11:06:00Z"/>
          <w:lang w:val="en-US"/>
        </w:rPr>
      </w:pPr>
      <w:r w:rsidRPr="00511BB7">
        <w:rPr>
          <w:lang w:val="en-US"/>
        </w:rPr>
        <w:t>A linear mixed-effects model was fitted to examine the effects of group, sex, task phase, and duration of illness (</w:t>
      </w:r>
      <w:proofErr w:type="spellStart"/>
      <w:r w:rsidRPr="00511BB7">
        <w:rPr>
          <w:lang w:val="en-US"/>
        </w:rPr>
        <w:t>DoI</w:t>
      </w:r>
      <w:proofErr w:type="spellEnd"/>
      <w:r w:rsidRPr="00511BB7">
        <w:rPr>
          <w:lang w:val="en-US"/>
        </w:rPr>
        <w:t>) on prediction error (PE), using the natural log of PE as the dependent variable. The model included fixed effects for group, sex, task phase (with phase 1 as the reference), their interaction (group × sex), and duration of illness (</w:t>
      </w:r>
      <w:proofErr w:type="spellStart"/>
      <w:r w:rsidRPr="00511BB7">
        <w:rPr>
          <w:lang w:val="en-US"/>
        </w:rPr>
        <w:t>DoI</w:t>
      </w:r>
      <w:proofErr w:type="spellEnd"/>
      <w:r w:rsidRPr="00511BB7">
        <w:rPr>
          <w:lang w:val="en-US"/>
        </w:rPr>
        <w:t>), and a random intercept to account for repeated measures across subjects (see Methods – Hypothesis Testing).</w:t>
      </w:r>
    </w:p>
    <w:p w14:paraId="52F13A0E" w14:textId="77777777" w:rsidR="009246C3" w:rsidRPr="00511BB7" w:rsidRDefault="009246C3" w:rsidP="00511BB7">
      <w:pPr>
        <w:rPr>
          <w:lang w:val="en-US"/>
        </w:rPr>
      </w:pPr>
    </w:p>
    <w:p w14:paraId="5DFEA8E8" w14:textId="7ECEBCA1" w:rsidR="00D706ED" w:rsidRPr="00511BB7" w:rsidRDefault="00D706ED" w:rsidP="00511BB7">
      <w:pPr>
        <w:rPr>
          <w:ins w:id="33" w:author="Kaan Keskin" w:date="2025-07-13T14:07:00Z" w16du:dateUtc="2025-07-13T11:07:00Z"/>
          <w:lang w:val="en-US"/>
        </w:rPr>
      </w:pPr>
      <w:r w:rsidRPr="00511BB7">
        <w:rPr>
          <w:lang w:val="en-US"/>
        </w:rPr>
        <w:t xml:space="preserve">The schizophrenia group exhibited a multiplicative effect of 0.96 (95% CI </w:t>
      </w:r>
      <w:r w:rsidR="00B53F8B" w:rsidRPr="00511BB7">
        <w:rPr>
          <w:lang w:val="en-US"/>
        </w:rPr>
        <w:t>≈ [</w:t>
      </w:r>
      <w:r w:rsidRPr="00511BB7">
        <w:rPr>
          <w:lang w:val="en-US"/>
        </w:rPr>
        <w:t xml:space="preserve">0.904, 1.026], p = .22) compared to healthy controls, indicating a non-significant 4% reduction in PE. Male participants had significantly higher PE than females, with a multiplicative effect of 1.08 (95% CI </w:t>
      </w:r>
      <w:proofErr w:type="gramStart"/>
      <w:r w:rsidRPr="00511BB7">
        <w:rPr>
          <w:lang w:val="en-US"/>
        </w:rPr>
        <w:t>≈  [</w:t>
      </w:r>
      <w:proofErr w:type="gramEnd"/>
      <w:r w:rsidRPr="00511BB7">
        <w:rPr>
          <w:lang w:val="en-US"/>
        </w:rPr>
        <w:t xml:space="preserve">1.028, 1.124], p = .001), reflecting an 8% increase. A significant interaction between group and sex was observed (multiplicative effect = 1.12, 95% CI </w:t>
      </w:r>
      <w:r w:rsidR="00B53F8B" w:rsidRPr="00511BB7">
        <w:rPr>
          <w:lang w:val="en-US"/>
        </w:rPr>
        <w:t>≈ [</w:t>
      </w:r>
      <w:r w:rsidRPr="00511BB7">
        <w:rPr>
          <w:lang w:val="en-US"/>
        </w:rPr>
        <w:t>1.044, 1.207], p = .001), indicating that males with schizophrenia had 12% higher PE than expected from the additive effects of group and sex alone.</w:t>
      </w:r>
    </w:p>
    <w:p w14:paraId="6EABDFAA" w14:textId="77777777" w:rsidR="009246C3" w:rsidRPr="00511BB7" w:rsidRDefault="009246C3" w:rsidP="00511BB7">
      <w:pPr>
        <w:rPr>
          <w:lang w:val="en-US"/>
        </w:rPr>
      </w:pPr>
    </w:p>
    <w:p w14:paraId="0DA2AC58" w14:textId="77777777" w:rsidR="00D706ED" w:rsidRPr="00511BB7" w:rsidRDefault="00D706ED" w:rsidP="00511BB7">
      <w:pPr>
        <w:rPr>
          <w:lang w:val="en-US"/>
        </w:rPr>
      </w:pPr>
      <w:r w:rsidRPr="00511BB7">
        <w:rPr>
          <w:lang w:val="en-US"/>
        </w:rPr>
        <w:t>Compared to phase 1, other task phases had no significant effect on PE. Duration of illness was positively associated with PE, with a multiplicative effect of 1.003 (95% CI ≈ [1.000, 1.006], p&lt;.05), reflecting a 0.3% increase in PE per unit increase in illness duration.</w:t>
      </w:r>
    </w:p>
    <w:p w14:paraId="34BA5A33" w14:textId="04D3A1F7" w:rsidR="00D706ED" w:rsidRPr="00511BB7" w:rsidRDefault="00D706ED" w:rsidP="00511BB7">
      <w:pPr>
        <w:rPr>
          <w:lang w:val="en-US"/>
        </w:rPr>
      </w:pPr>
      <w:r w:rsidRPr="00511BB7">
        <w:rPr>
          <w:lang w:val="en-US"/>
        </w:rPr>
        <w:t xml:space="preserve">These findings suggest that prediction error is </w:t>
      </w:r>
      <w:r w:rsidR="00B53F8B" w:rsidRPr="00511BB7">
        <w:rPr>
          <w:lang w:val="en-US"/>
        </w:rPr>
        <w:t>explicitly</w:t>
      </w:r>
      <w:r w:rsidRPr="00511BB7">
        <w:rPr>
          <w:lang w:val="en-US"/>
        </w:rPr>
        <w:t xml:space="preserve"> </w:t>
      </w:r>
      <w:r w:rsidR="00B53F8B" w:rsidRPr="00511BB7">
        <w:rPr>
          <w:lang w:val="en-US"/>
        </w:rPr>
        <w:t>increased</w:t>
      </w:r>
      <w:r w:rsidRPr="00511BB7">
        <w:rPr>
          <w:lang w:val="en-US"/>
        </w:rPr>
        <w:t xml:space="preserve"> in male patients with schizophrenia, rather than uniformly across all individuals with the disorder, and is not significantly modulated by task phase.</w:t>
      </w:r>
    </w:p>
    <w:p w14:paraId="6C233323" w14:textId="77777777" w:rsidR="00D706ED" w:rsidRPr="00511BB7" w:rsidRDefault="00D706ED" w:rsidP="00511BB7">
      <w:pPr>
        <w:rPr>
          <w:lang w:val="en-US"/>
        </w:rPr>
      </w:pPr>
      <w:r w:rsidRPr="00511BB7">
        <w:rPr>
          <w:noProof/>
          <w:lang w:val="en-US"/>
        </w:rPr>
        <w:lastRenderedPageBreak/>
        <w:drawing>
          <wp:inline distT="0" distB="0" distL="0" distR="0" wp14:anchorId="7E34D6C5" wp14:editId="624ACBF7">
            <wp:extent cx="5942753" cy="4457065"/>
            <wp:effectExtent l="0" t="0" r="0" b="0"/>
            <wp:docPr id="1645994886" name="image2.png" descr="A graph with black lines and white text&#10;&#10;AI-generated content may be incorrect."/>
            <wp:cNvGraphicFramePr/>
            <a:graphic xmlns:a="http://schemas.openxmlformats.org/drawingml/2006/main">
              <a:graphicData uri="http://schemas.openxmlformats.org/drawingml/2006/picture">
                <pic:pic xmlns:pic="http://schemas.openxmlformats.org/drawingml/2006/picture">
                  <pic:nvPicPr>
                    <pic:cNvPr id="1645994886" name="image2.png" descr="A graph with black lines and white text&#10;&#10;AI-generated content may be incorrect."/>
                    <pic:cNvPicPr preferRelativeResize="0"/>
                  </pic:nvPicPr>
                  <pic:blipFill>
                    <a:blip r:embed="rId6"/>
                    <a:srcRect/>
                    <a:stretch>
                      <a:fillRect/>
                    </a:stretch>
                  </pic:blipFill>
                  <pic:spPr>
                    <a:xfrm>
                      <a:off x="0" y="0"/>
                      <a:ext cx="5942753" cy="4457065"/>
                    </a:xfrm>
                    <a:prstGeom prst="rect">
                      <a:avLst/>
                    </a:prstGeom>
                    <a:ln/>
                  </pic:spPr>
                </pic:pic>
              </a:graphicData>
            </a:graphic>
          </wp:inline>
        </w:drawing>
      </w:r>
    </w:p>
    <w:p w14:paraId="1D6DB30A" w14:textId="223FC967" w:rsidR="00D706ED" w:rsidRDefault="002E4302" w:rsidP="00511BB7">
      <w:pPr>
        <w:rPr>
          <w:rStyle w:val="s7"/>
          <w:color w:val="000000"/>
        </w:rPr>
      </w:pPr>
      <w:proofErr w:type="spellStart"/>
      <w:r w:rsidRPr="00511BB7">
        <w:rPr>
          <w:rStyle w:val="s30"/>
          <w:b/>
          <w:bCs/>
          <w:color w:val="000000"/>
        </w:rPr>
        <w:t>Figure</w:t>
      </w:r>
      <w:proofErr w:type="spellEnd"/>
      <w:r w:rsidRPr="00511BB7">
        <w:rPr>
          <w:rStyle w:val="s30"/>
          <w:b/>
          <w:bCs/>
          <w:color w:val="000000"/>
        </w:rPr>
        <w:t xml:space="preserve"> 3</w:t>
      </w:r>
      <w:r w:rsidRPr="00511BB7">
        <w:rPr>
          <w:rStyle w:val="s7"/>
          <w:color w:val="000000"/>
        </w:rPr>
        <w:t>.</w:t>
      </w:r>
      <w:r w:rsidRPr="00511BB7">
        <w:rPr>
          <w:rStyle w:val="apple-converted-space"/>
          <w:color w:val="000000"/>
        </w:rPr>
        <w:t> </w:t>
      </w:r>
      <w:proofErr w:type="spellStart"/>
      <w:r w:rsidRPr="00511BB7">
        <w:rPr>
          <w:rStyle w:val="s31"/>
          <w:i/>
          <w:iCs/>
          <w:color w:val="000000"/>
        </w:rPr>
        <w:t>Multiplicative</w:t>
      </w:r>
      <w:proofErr w:type="spellEnd"/>
      <w:r w:rsidRPr="00511BB7">
        <w:rPr>
          <w:rStyle w:val="s31"/>
          <w:i/>
          <w:iCs/>
          <w:color w:val="000000"/>
        </w:rPr>
        <w:t xml:space="preserve"> </w:t>
      </w:r>
      <w:proofErr w:type="spellStart"/>
      <w:r w:rsidRPr="00511BB7">
        <w:rPr>
          <w:rStyle w:val="s31"/>
          <w:i/>
          <w:iCs/>
          <w:color w:val="000000"/>
        </w:rPr>
        <w:t>effects</w:t>
      </w:r>
      <w:proofErr w:type="spellEnd"/>
      <w:r w:rsidRPr="00511BB7">
        <w:rPr>
          <w:rStyle w:val="s31"/>
          <w:i/>
          <w:iCs/>
          <w:color w:val="000000"/>
        </w:rPr>
        <w:t xml:space="preserve"> </w:t>
      </w:r>
      <w:proofErr w:type="spellStart"/>
      <w:r w:rsidRPr="00511BB7">
        <w:rPr>
          <w:rStyle w:val="s31"/>
          <w:i/>
          <w:iCs/>
          <w:color w:val="000000"/>
        </w:rPr>
        <w:t>for</w:t>
      </w:r>
      <w:proofErr w:type="spellEnd"/>
      <w:r w:rsidRPr="00511BB7">
        <w:rPr>
          <w:rStyle w:val="s31"/>
          <w:i/>
          <w:iCs/>
          <w:color w:val="000000"/>
        </w:rPr>
        <w:t xml:space="preserve"> </w:t>
      </w:r>
      <w:proofErr w:type="spellStart"/>
      <w:r w:rsidRPr="00511BB7">
        <w:rPr>
          <w:rStyle w:val="s31"/>
          <w:i/>
          <w:iCs/>
          <w:color w:val="000000"/>
        </w:rPr>
        <w:t>prediction</w:t>
      </w:r>
      <w:proofErr w:type="spellEnd"/>
      <w:r w:rsidRPr="00511BB7">
        <w:rPr>
          <w:rStyle w:val="s31"/>
          <w:i/>
          <w:iCs/>
          <w:color w:val="000000"/>
        </w:rPr>
        <w:t xml:space="preserve"> </w:t>
      </w:r>
      <w:proofErr w:type="spellStart"/>
      <w:r w:rsidRPr="00511BB7">
        <w:rPr>
          <w:rStyle w:val="s31"/>
          <w:i/>
          <w:iCs/>
          <w:color w:val="000000"/>
        </w:rPr>
        <w:t>error</w:t>
      </w:r>
      <w:proofErr w:type="spellEnd"/>
      <w:r w:rsidRPr="00511BB7">
        <w:rPr>
          <w:rStyle w:val="s31"/>
          <w:i/>
          <w:iCs/>
          <w:color w:val="000000"/>
        </w:rPr>
        <w:t xml:space="preserve"> (PE) </w:t>
      </w:r>
      <w:proofErr w:type="spellStart"/>
      <w:r w:rsidRPr="00511BB7">
        <w:rPr>
          <w:rStyle w:val="s31"/>
          <w:i/>
          <w:iCs/>
          <w:color w:val="000000"/>
        </w:rPr>
        <w:t>from</w:t>
      </w:r>
      <w:proofErr w:type="spellEnd"/>
      <w:r w:rsidRPr="00511BB7">
        <w:rPr>
          <w:rStyle w:val="s31"/>
          <w:i/>
          <w:iCs/>
          <w:color w:val="000000"/>
        </w:rPr>
        <w:t xml:space="preserve"> a </w:t>
      </w:r>
      <w:proofErr w:type="spellStart"/>
      <w:r w:rsidRPr="00511BB7">
        <w:rPr>
          <w:rStyle w:val="s31"/>
          <w:i/>
          <w:iCs/>
          <w:color w:val="000000"/>
        </w:rPr>
        <w:t>linear</w:t>
      </w:r>
      <w:proofErr w:type="spellEnd"/>
      <w:r w:rsidRPr="00511BB7">
        <w:rPr>
          <w:rStyle w:val="s31"/>
          <w:i/>
          <w:iCs/>
          <w:color w:val="000000"/>
        </w:rPr>
        <w:t xml:space="preserve"> </w:t>
      </w:r>
      <w:proofErr w:type="spellStart"/>
      <w:r w:rsidRPr="00511BB7">
        <w:rPr>
          <w:rStyle w:val="s31"/>
          <w:i/>
          <w:iCs/>
          <w:color w:val="000000"/>
        </w:rPr>
        <w:t>mixed</w:t>
      </w:r>
      <w:r w:rsidRPr="00511BB7">
        <w:rPr>
          <w:rStyle w:val="s32"/>
          <w:rFonts w:ascii="Cambria Math" w:hAnsi="Cambria Math" w:cs="Cambria Math"/>
          <w:i/>
          <w:iCs/>
          <w:color w:val="000000"/>
        </w:rPr>
        <w:t>‐</w:t>
      </w:r>
      <w:r w:rsidRPr="00511BB7">
        <w:rPr>
          <w:rStyle w:val="s31"/>
          <w:i/>
          <w:iCs/>
          <w:color w:val="000000"/>
        </w:rPr>
        <w:t>effects</w:t>
      </w:r>
      <w:proofErr w:type="spellEnd"/>
      <w:r w:rsidRPr="00511BB7">
        <w:rPr>
          <w:rStyle w:val="s31"/>
          <w:i/>
          <w:iCs/>
          <w:color w:val="000000"/>
        </w:rPr>
        <w:t xml:space="preserve"> model on PE</w:t>
      </w:r>
      <w:r w:rsidRPr="00511BB7">
        <w:rPr>
          <w:rStyle w:val="s7"/>
          <w:color w:val="000000"/>
        </w:rPr>
        <w:t xml:space="preserve">. </w:t>
      </w:r>
      <w:proofErr w:type="spellStart"/>
      <w:r w:rsidRPr="00511BB7">
        <w:rPr>
          <w:rStyle w:val="s7"/>
          <w:color w:val="000000"/>
        </w:rPr>
        <w:t>Dots</w:t>
      </w:r>
      <w:proofErr w:type="spellEnd"/>
      <w:r w:rsidRPr="00511BB7">
        <w:rPr>
          <w:rStyle w:val="s7"/>
          <w:color w:val="000000"/>
        </w:rPr>
        <w:t xml:space="preserve"> </w:t>
      </w:r>
      <w:proofErr w:type="spellStart"/>
      <w:r w:rsidRPr="00511BB7">
        <w:rPr>
          <w:rStyle w:val="s7"/>
          <w:color w:val="000000"/>
        </w:rPr>
        <w:t>represent</w:t>
      </w:r>
      <w:proofErr w:type="spellEnd"/>
      <w:r w:rsidRPr="00511BB7">
        <w:rPr>
          <w:rStyle w:val="s7"/>
          <w:color w:val="000000"/>
        </w:rPr>
        <w:t xml:space="preserve"> </w:t>
      </w:r>
      <w:proofErr w:type="spellStart"/>
      <w:r w:rsidRPr="00511BB7">
        <w:rPr>
          <w:rStyle w:val="s7"/>
          <w:color w:val="000000"/>
        </w:rPr>
        <w:t>estimated</w:t>
      </w:r>
      <w:proofErr w:type="spellEnd"/>
      <w:r w:rsidRPr="00511BB7">
        <w:rPr>
          <w:rStyle w:val="s7"/>
          <w:color w:val="000000"/>
        </w:rPr>
        <w:t xml:space="preserve"> </w:t>
      </w:r>
      <w:proofErr w:type="spellStart"/>
      <w:r w:rsidRPr="00511BB7">
        <w:rPr>
          <w:rStyle w:val="s7"/>
          <w:color w:val="000000"/>
        </w:rPr>
        <w:t>multiplicative</w:t>
      </w:r>
      <w:proofErr w:type="spellEnd"/>
      <w:r w:rsidRPr="00511BB7">
        <w:rPr>
          <w:rStyle w:val="s7"/>
          <w:color w:val="000000"/>
        </w:rPr>
        <w:t xml:space="preserve"> </w:t>
      </w:r>
      <w:proofErr w:type="spellStart"/>
      <w:r w:rsidRPr="00511BB7">
        <w:rPr>
          <w:rStyle w:val="s7"/>
          <w:color w:val="000000"/>
        </w:rPr>
        <w:t>effects</w:t>
      </w:r>
      <w:proofErr w:type="spellEnd"/>
      <w:r w:rsidRPr="00511BB7">
        <w:rPr>
          <w:rStyle w:val="s7"/>
          <w:color w:val="000000"/>
        </w:rPr>
        <w:t xml:space="preserve"> </w:t>
      </w:r>
      <w:proofErr w:type="spellStart"/>
      <w:r w:rsidRPr="00511BB7">
        <w:rPr>
          <w:rStyle w:val="s7"/>
          <w:color w:val="000000"/>
        </w:rPr>
        <w:t>and</w:t>
      </w:r>
      <w:proofErr w:type="spellEnd"/>
      <w:r w:rsidRPr="00511BB7">
        <w:rPr>
          <w:rStyle w:val="s7"/>
          <w:color w:val="000000"/>
        </w:rPr>
        <w:t xml:space="preserve"> horizontal </w:t>
      </w:r>
      <w:proofErr w:type="spellStart"/>
      <w:r w:rsidRPr="00511BB7">
        <w:rPr>
          <w:rStyle w:val="s7"/>
          <w:color w:val="000000"/>
        </w:rPr>
        <w:t>lines</w:t>
      </w:r>
      <w:proofErr w:type="spellEnd"/>
      <w:r w:rsidRPr="00511BB7">
        <w:rPr>
          <w:rStyle w:val="s7"/>
          <w:color w:val="000000"/>
        </w:rPr>
        <w:t xml:space="preserve"> </w:t>
      </w:r>
      <w:proofErr w:type="spellStart"/>
      <w:r w:rsidRPr="00511BB7">
        <w:rPr>
          <w:rStyle w:val="s7"/>
          <w:color w:val="000000"/>
        </w:rPr>
        <w:t>indicate</w:t>
      </w:r>
      <w:proofErr w:type="spellEnd"/>
      <w:r w:rsidRPr="00511BB7">
        <w:rPr>
          <w:rStyle w:val="s7"/>
          <w:color w:val="000000"/>
        </w:rPr>
        <w:t xml:space="preserve"> 95% </w:t>
      </w:r>
      <w:proofErr w:type="spellStart"/>
      <w:r w:rsidRPr="00511BB7">
        <w:rPr>
          <w:rStyle w:val="s7"/>
          <w:color w:val="000000"/>
        </w:rPr>
        <w:t>confidence</w:t>
      </w:r>
      <w:proofErr w:type="spellEnd"/>
      <w:r w:rsidRPr="00511BB7">
        <w:rPr>
          <w:rStyle w:val="s7"/>
          <w:color w:val="000000"/>
        </w:rPr>
        <w:t xml:space="preserve"> </w:t>
      </w:r>
      <w:proofErr w:type="spellStart"/>
      <w:r w:rsidRPr="00511BB7">
        <w:rPr>
          <w:rStyle w:val="s7"/>
          <w:color w:val="000000"/>
        </w:rPr>
        <w:t>intervals</w:t>
      </w:r>
      <w:proofErr w:type="spellEnd"/>
      <w:r w:rsidRPr="00511BB7">
        <w:rPr>
          <w:rStyle w:val="s7"/>
          <w:color w:val="000000"/>
        </w:rPr>
        <w:t xml:space="preserve">. </w:t>
      </w:r>
      <w:proofErr w:type="spellStart"/>
      <w:r w:rsidRPr="00511BB7">
        <w:rPr>
          <w:rStyle w:val="s7"/>
          <w:color w:val="000000"/>
        </w:rPr>
        <w:t>The</w:t>
      </w:r>
      <w:proofErr w:type="spellEnd"/>
      <w:r w:rsidRPr="00511BB7">
        <w:rPr>
          <w:rStyle w:val="s7"/>
          <w:color w:val="000000"/>
        </w:rPr>
        <w:t xml:space="preserve"> model </w:t>
      </w:r>
      <w:proofErr w:type="spellStart"/>
      <w:r w:rsidRPr="00511BB7">
        <w:rPr>
          <w:rStyle w:val="s7"/>
          <w:color w:val="000000"/>
        </w:rPr>
        <w:t>included</w:t>
      </w:r>
      <w:proofErr w:type="spellEnd"/>
      <w:r w:rsidRPr="00511BB7">
        <w:rPr>
          <w:rStyle w:val="s7"/>
          <w:color w:val="000000"/>
        </w:rPr>
        <w:t xml:space="preserve"> </w:t>
      </w:r>
      <w:proofErr w:type="spellStart"/>
      <w:r w:rsidRPr="00511BB7">
        <w:rPr>
          <w:rStyle w:val="s7"/>
          <w:color w:val="000000"/>
        </w:rPr>
        <w:t>fixed</w:t>
      </w:r>
      <w:proofErr w:type="spellEnd"/>
      <w:r w:rsidRPr="00511BB7">
        <w:rPr>
          <w:rStyle w:val="s7"/>
          <w:color w:val="000000"/>
        </w:rPr>
        <w:t xml:space="preserve"> </w:t>
      </w:r>
      <w:proofErr w:type="spellStart"/>
      <w:r w:rsidRPr="00511BB7">
        <w:rPr>
          <w:rStyle w:val="s7"/>
          <w:color w:val="000000"/>
        </w:rPr>
        <w:t>effects</w:t>
      </w:r>
      <w:proofErr w:type="spellEnd"/>
      <w:r w:rsidRPr="00511BB7">
        <w:rPr>
          <w:rStyle w:val="s7"/>
          <w:color w:val="000000"/>
        </w:rPr>
        <w:t xml:space="preserve"> </w:t>
      </w:r>
      <w:proofErr w:type="spellStart"/>
      <w:r w:rsidRPr="00511BB7">
        <w:rPr>
          <w:rStyle w:val="s7"/>
          <w:color w:val="000000"/>
        </w:rPr>
        <w:t>for</w:t>
      </w:r>
      <w:proofErr w:type="spellEnd"/>
      <w:r w:rsidRPr="00511BB7">
        <w:rPr>
          <w:rStyle w:val="s7"/>
          <w:color w:val="000000"/>
        </w:rPr>
        <w:t xml:space="preserve"> </w:t>
      </w:r>
      <w:proofErr w:type="spellStart"/>
      <w:r w:rsidRPr="00511BB7">
        <w:rPr>
          <w:rStyle w:val="s7"/>
          <w:color w:val="000000"/>
        </w:rPr>
        <w:t>diagnostic</w:t>
      </w:r>
      <w:proofErr w:type="spellEnd"/>
      <w:r w:rsidRPr="00511BB7">
        <w:rPr>
          <w:rStyle w:val="s7"/>
          <w:color w:val="000000"/>
        </w:rPr>
        <w:t xml:space="preserve"> </w:t>
      </w:r>
      <w:proofErr w:type="spellStart"/>
      <w:r w:rsidRPr="00511BB7">
        <w:rPr>
          <w:rStyle w:val="s7"/>
          <w:color w:val="000000"/>
        </w:rPr>
        <w:t>group</w:t>
      </w:r>
      <w:proofErr w:type="spellEnd"/>
      <w:r w:rsidRPr="00511BB7">
        <w:rPr>
          <w:rStyle w:val="s7"/>
          <w:color w:val="000000"/>
        </w:rPr>
        <w:t xml:space="preserve"> (</w:t>
      </w:r>
      <w:proofErr w:type="spellStart"/>
      <w:r w:rsidRPr="00511BB7">
        <w:rPr>
          <w:rStyle w:val="s7"/>
          <w:color w:val="000000"/>
        </w:rPr>
        <w:t>schizophrenia</w:t>
      </w:r>
      <w:proofErr w:type="spellEnd"/>
      <w:r w:rsidRPr="00511BB7">
        <w:rPr>
          <w:rStyle w:val="s7"/>
          <w:color w:val="000000"/>
        </w:rPr>
        <w:t xml:space="preserve"> vs. </w:t>
      </w:r>
      <w:proofErr w:type="spellStart"/>
      <w:r w:rsidRPr="00511BB7">
        <w:rPr>
          <w:rStyle w:val="s7"/>
          <w:color w:val="000000"/>
        </w:rPr>
        <w:t>healthy</w:t>
      </w:r>
      <w:proofErr w:type="spellEnd"/>
      <w:r w:rsidRPr="00511BB7">
        <w:rPr>
          <w:rStyle w:val="s7"/>
          <w:color w:val="000000"/>
        </w:rPr>
        <w:t xml:space="preserve"> </w:t>
      </w:r>
      <w:proofErr w:type="spellStart"/>
      <w:r w:rsidRPr="00511BB7">
        <w:rPr>
          <w:rStyle w:val="s7"/>
          <w:color w:val="000000"/>
        </w:rPr>
        <w:t>control</w:t>
      </w:r>
      <w:proofErr w:type="spellEnd"/>
      <w:r w:rsidRPr="00511BB7">
        <w:rPr>
          <w:rStyle w:val="s7"/>
          <w:color w:val="000000"/>
        </w:rPr>
        <w:t xml:space="preserve">), </w:t>
      </w:r>
      <w:proofErr w:type="spellStart"/>
      <w:r w:rsidRPr="00511BB7">
        <w:rPr>
          <w:rStyle w:val="s7"/>
          <w:color w:val="000000"/>
        </w:rPr>
        <w:t>sex</w:t>
      </w:r>
      <w:proofErr w:type="spellEnd"/>
      <w:r w:rsidRPr="00511BB7">
        <w:rPr>
          <w:rStyle w:val="s7"/>
          <w:color w:val="000000"/>
        </w:rPr>
        <w:t xml:space="preserve"> (</w:t>
      </w:r>
      <w:proofErr w:type="spellStart"/>
      <w:r w:rsidRPr="00511BB7">
        <w:rPr>
          <w:rStyle w:val="s7"/>
          <w:color w:val="000000"/>
        </w:rPr>
        <w:t>male</w:t>
      </w:r>
      <w:proofErr w:type="spellEnd"/>
      <w:r w:rsidRPr="00511BB7">
        <w:rPr>
          <w:rStyle w:val="s7"/>
          <w:color w:val="000000"/>
        </w:rPr>
        <w:t xml:space="preserve"> vs. </w:t>
      </w:r>
      <w:proofErr w:type="spellStart"/>
      <w:r w:rsidRPr="00511BB7">
        <w:rPr>
          <w:rStyle w:val="s7"/>
          <w:color w:val="000000"/>
        </w:rPr>
        <w:t>female</w:t>
      </w:r>
      <w:proofErr w:type="spellEnd"/>
      <w:r w:rsidRPr="00511BB7">
        <w:rPr>
          <w:rStyle w:val="s7"/>
          <w:color w:val="000000"/>
        </w:rPr>
        <w:t xml:space="preserve">), </w:t>
      </w:r>
      <w:proofErr w:type="spellStart"/>
      <w:r w:rsidRPr="00511BB7">
        <w:rPr>
          <w:rStyle w:val="s7"/>
          <w:color w:val="000000"/>
        </w:rPr>
        <w:t>task</w:t>
      </w:r>
      <w:proofErr w:type="spellEnd"/>
      <w:r w:rsidRPr="00511BB7">
        <w:rPr>
          <w:rStyle w:val="s7"/>
          <w:color w:val="000000"/>
        </w:rPr>
        <w:t xml:space="preserve"> </w:t>
      </w:r>
      <w:proofErr w:type="spellStart"/>
      <w:r w:rsidRPr="00511BB7">
        <w:rPr>
          <w:rStyle w:val="s7"/>
          <w:color w:val="000000"/>
        </w:rPr>
        <w:t>phase</w:t>
      </w:r>
      <w:proofErr w:type="spellEnd"/>
      <w:r w:rsidRPr="00511BB7">
        <w:rPr>
          <w:rStyle w:val="s7"/>
          <w:color w:val="000000"/>
        </w:rPr>
        <w:t xml:space="preserve"> (</w:t>
      </w:r>
      <w:proofErr w:type="spellStart"/>
      <w:r w:rsidRPr="00511BB7">
        <w:rPr>
          <w:rStyle w:val="s7"/>
          <w:color w:val="000000"/>
        </w:rPr>
        <w:t>Phase</w:t>
      </w:r>
      <w:proofErr w:type="spellEnd"/>
      <w:r w:rsidRPr="00511BB7">
        <w:rPr>
          <w:rStyle w:val="s7"/>
          <w:color w:val="000000"/>
        </w:rPr>
        <w:t xml:space="preserve"> 2 </w:t>
      </w:r>
      <w:proofErr w:type="spellStart"/>
      <w:r w:rsidRPr="00511BB7">
        <w:rPr>
          <w:rStyle w:val="s7"/>
          <w:color w:val="000000"/>
        </w:rPr>
        <w:t>and</w:t>
      </w:r>
      <w:proofErr w:type="spellEnd"/>
      <w:r w:rsidRPr="00511BB7">
        <w:rPr>
          <w:rStyle w:val="s7"/>
          <w:color w:val="000000"/>
        </w:rPr>
        <w:t xml:space="preserve"> </w:t>
      </w:r>
      <w:proofErr w:type="spellStart"/>
      <w:r w:rsidRPr="00511BB7">
        <w:rPr>
          <w:rStyle w:val="s7"/>
          <w:color w:val="000000"/>
        </w:rPr>
        <w:t>Phase</w:t>
      </w:r>
      <w:proofErr w:type="spellEnd"/>
      <w:r w:rsidRPr="00511BB7">
        <w:rPr>
          <w:rStyle w:val="s7"/>
          <w:color w:val="000000"/>
        </w:rPr>
        <w:t xml:space="preserve"> 3 </w:t>
      </w:r>
      <w:proofErr w:type="spellStart"/>
      <w:r w:rsidRPr="00511BB7">
        <w:rPr>
          <w:rStyle w:val="s7"/>
          <w:color w:val="000000"/>
        </w:rPr>
        <w:t>each</w:t>
      </w:r>
      <w:proofErr w:type="spellEnd"/>
      <w:r w:rsidRPr="00511BB7">
        <w:rPr>
          <w:rStyle w:val="s7"/>
          <w:color w:val="000000"/>
        </w:rPr>
        <w:t xml:space="preserve"> </w:t>
      </w:r>
      <w:proofErr w:type="spellStart"/>
      <w:r w:rsidRPr="00511BB7">
        <w:rPr>
          <w:rStyle w:val="s7"/>
          <w:color w:val="000000"/>
        </w:rPr>
        <w:t>compared</w:t>
      </w:r>
      <w:proofErr w:type="spellEnd"/>
      <w:r w:rsidRPr="00511BB7">
        <w:rPr>
          <w:rStyle w:val="s7"/>
          <w:color w:val="000000"/>
        </w:rPr>
        <w:t xml:space="preserve"> </w:t>
      </w:r>
      <w:proofErr w:type="spellStart"/>
      <w:r w:rsidRPr="00511BB7">
        <w:rPr>
          <w:rStyle w:val="s7"/>
          <w:color w:val="000000"/>
        </w:rPr>
        <w:t>to</w:t>
      </w:r>
      <w:proofErr w:type="spellEnd"/>
      <w:r w:rsidRPr="00511BB7">
        <w:rPr>
          <w:rStyle w:val="s7"/>
          <w:color w:val="000000"/>
        </w:rPr>
        <w:t xml:space="preserve"> </w:t>
      </w:r>
      <w:proofErr w:type="spellStart"/>
      <w:r w:rsidRPr="00511BB7">
        <w:rPr>
          <w:rStyle w:val="s7"/>
          <w:color w:val="000000"/>
        </w:rPr>
        <w:t>Phase</w:t>
      </w:r>
      <w:proofErr w:type="spellEnd"/>
      <w:r w:rsidRPr="00511BB7">
        <w:rPr>
          <w:rStyle w:val="s7"/>
          <w:color w:val="000000"/>
        </w:rPr>
        <w:t xml:space="preserve"> 1), </w:t>
      </w:r>
      <w:proofErr w:type="spellStart"/>
      <w:r w:rsidRPr="00511BB7">
        <w:rPr>
          <w:rStyle w:val="s7"/>
          <w:color w:val="000000"/>
        </w:rPr>
        <w:t>the</w:t>
      </w:r>
      <w:proofErr w:type="spellEnd"/>
      <w:r w:rsidRPr="00511BB7">
        <w:rPr>
          <w:rStyle w:val="s7"/>
          <w:color w:val="000000"/>
        </w:rPr>
        <w:t xml:space="preserve"> </w:t>
      </w:r>
      <w:proofErr w:type="spellStart"/>
      <w:r w:rsidRPr="00511BB7">
        <w:rPr>
          <w:rStyle w:val="s7"/>
          <w:color w:val="000000"/>
        </w:rPr>
        <w:t>group</w:t>
      </w:r>
      <w:proofErr w:type="spellEnd"/>
      <w:r w:rsidRPr="00511BB7">
        <w:rPr>
          <w:rStyle w:val="s7"/>
          <w:color w:val="000000"/>
        </w:rPr>
        <w:t xml:space="preserve"> × </w:t>
      </w:r>
      <w:proofErr w:type="spellStart"/>
      <w:r w:rsidRPr="00511BB7">
        <w:rPr>
          <w:rStyle w:val="s7"/>
          <w:color w:val="000000"/>
        </w:rPr>
        <w:t>sex</w:t>
      </w:r>
      <w:proofErr w:type="spellEnd"/>
      <w:r w:rsidRPr="00511BB7">
        <w:rPr>
          <w:rStyle w:val="s7"/>
          <w:color w:val="000000"/>
        </w:rPr>
        <w:t xml:space="preserve"> </w:t>
      </w:r>
      <w:proofErr w:type="spellStart"/>
      <w:r w:rsidRPr="00511BB7">
        <w:rPr>
          <w:rStyle w:val="s7"/>
          <w:color w:val="000000"/>
        </w:rPr>
        <w:t>interaction</w:t>
      </w:r>
      <w:proofErr w:type="spellEnd"/>
      <w:r w:rsidRPr="00511BB7">
        <w:rPr>
          <w:rStyle w:val="s7"/>
          <w:color w:val="000000"/>
        </w:rPr>
        <w:t xml:space="preserve">, </w:t>
      </w:r>
      <w:proofErr w:type="spellStart"/>
      <w:r w:rsidRPr="00511BB7">
        <w:rPr>
          <w:rStyle w:val="s7"/>
          <w:color w:val="000000"/>
        </w:rPr>
        <w:t>and</w:t>
      </w:r>
      <w:proofErr w:type="spellEnd"/>
      <w:r w:rsidRPr="00511BB7">
        <w:rPr>
          <w:rStyle w:val="s7"/>
          <w:color w:val="000000"/>
        </w:rPr>
        <w:t xml:space="preserve"> </w:t>
      </w:r>
      <w:proofErr w:type="spellStart"/>
      <w:r w:rsidRPr="00511BB7">
        <w:rPr>
          <w:rStyle w:val="s7"/>
          <w:color w:val="000000"/>
        </w:rPr>
        <w:t>duration</w:t>
      </w:r>
      <w:proofErr w:type="spellEnd"/>
      <w:r w:rsidRPr="00511BB7">
        <w:rPr>
          <w:rStyle w:val="s7"/>
          <w:color w:val="000000"/>
        </w:rPr>
        <w:t xml:space="preserve"> of </w:t>
      </w:r>
      <w:proofErr w:type="spellStart"/>
      <w:r w:rsidRPr="00511BB7">
        <w:rPr>
          <w:rStyle w:val="s7"/>
          <w:color w:val="000000"/>
        </w:rPr>
        <w:t>illness</w:t>
      </w:r>
      <w:proofErr w:type="spellEnd"/>
      <w:r w:rsidRPr="00511BB7">
        <w:rPr>
          <w:rStyle w:val="s7"/>
          <w:color w:val="000000"/>
        </w:rPr>
        <w:t xml:space="preserve"> (</w:t>
      </w:r>
      <w:proofErr w:type="spellStart"/>
      <w:r w:rsidRPr="00511BB7">
        <w:rPr>
          <w:rStyle w:val="s7"/>
          <w:color w:val="000000"/>
        </w:rPr>
        <w:t>DoI</w:t>
      </w:r>
      <w:proofErr w:type="spellEnd"/>
      <w:r w:rsidRPr="00511BB7">
        <w:rPr>
          <w:rStyle w:val="s7"/>
          <w:color w:val="000000"/>
        </w:rPr>
        <w:t xml:space="preserve">, in </w:t>
      </w:r>
      <w:proofErr w:type="spellStart"/>
      <w:r w:rsidRPr="00511BB7">
        <w:rPr>
          <w:rStyle w:val="s7"/>
          <w:color w:val="000000"/>
        </w:rPr>
        <w:t>years</w:t>
      </w:r>
      <w:proofErr w:type="spellEnd"/>
      <w:r w:rsidRPr="00511BB7">
        <w:rPr>
          <w:rStyle w:val="s7"/>
          <w:color w:val="000000"/>
        </w:rPr>
        <w:t xml:space="preserve">), </w:t>
      </w:r>
      <w:proofErr w:type="spellStart"/>
      <w:r w:rsidRPr="00511BB7">
        <w:rPr>
          <w:rStyle w:val="s7"/>
          <w:color w:val="000000"/>
        </w:rPr>
        <w:t>plus</w:t>
      </w:r>
      <w:proofErr w:type="spellEnd"/>
      <w:r w:rsidRPr="00511BB7">
        <w:rPr>
          <w:rStyle w:val="s7"/>
          <w:color w:val="000000"/>
        </w:rPr>
        <w:t xml:space="preserve"> a </w:t>
      </w:r>
      <w:proofErr w:type="spellStart"/>
      <w:r w:rsidRPr="00511BB7">
        <w:rPr>
          <w:rStyle w:val="s7"/>
          <w:color w:val="000000"/>
        </w:rPr>
        <w:t>random</w:t>
      </w:r>
      <w:proofErr w:type="spellEnd"/>
      <w:r w:rsidRPr="00511BB7">
        <w:rPr>
          <w:rStyle w:val="s7"/>
          <w:color w:val="000000"/>
        </w:rPr>
        <w:t xml:space="preserve"> </w:t>
      </w:r>
      <w:proofErr w:type="spellStart"/>
      <w:r w:rsidRPr="00511BB7">
        <w:rPr>
          <w:rStyle w:val="s7"/>
          <w:color w:val="000000"/>
        </w:rPr>
        <w:t>intercept</w:t>
      </w:r>
      <w:proofErr w:type="spellEnd"/>
      <w:r w:rsidRPr="00511BB7">
        <w:rPr>
          <w:rStyle w:val="s7"/>
          <w:color w:val="000000"/>
        </w:rPr>
        <w:t xml:space="preserve"> </w:t>
      </w:r>
      <w:proofErr w:type="spellStart"/>
      <w:r w:rsidRPr="00511BB7">
        <w:rPr>
          <w:rStyle w:val="s7"/>
          <w:color w:val="000000"/>
        </w:rPr>
        <w:t>for</w:t>
      </w:r>
      <w:proofErr w:type="spellEnd"/>
      <w:r w:rsidRPr="00511BB7">
        <w:rPr>
          <w:rStyle w:val="s7"/>
          <w:color w:val="000000"/>
        </w:rPr>
        <w:t xml:space="preserve"> </w:t>
      </w:r>
      <w:proofErr w:type="spellStart"/>
      <w:r w:rsidRPr="00511BB7">
        <w:rPr>
          <w:rStyle w:val="s7"/>
          <w:color w:val="000000"/>
        </w:rPr>
        <w:t>participants</w:t>
      </w:r>
      <w:proofErr w:type="spellEnd"/>
      <w:r w:rsidRPr="00511BB7">
        <w:rPr>
          <w:rStyle w:val="s7"/>
          <w:color w:val="000000"/>
        </w:rPr>
        <w:t xml:space="preserve">. </w:t>
      </w:r>
      <w:proofErr w:type="spellStart"/>
      <w:r w:rsidRPr="00511BB7">
        <w:rPr>
          <w:rStyle w:val="s7"/>
          <w:color w:val="000000"/>
        </w:rPr>
        <w:t>The</w:t>
      </w:r>
      <w:proofErr w:type="spellEnd"/>
      <w:r w:rsidRPr="00511BB7">
        <w:rPr>
          <w:rStyle w:val="s7"/>
          <w:color w:val="000000"/>
        </w:rPr>
        <w:t xml:space="preserve"> </w:t>
      </w:r>
      <w:proofErr w:type="spellStart"/>
      <w:r w:rsidRPr="00511BB7">
        <w:rPr>
          <w:rStyle w:val="s7"/>
          <w:color w:val="000000"/>
        </w:rPr>
        <w:t>schizophrenia</w:t>
      </w:r>
      <w:proofErr w:type="spellEnd"/>
      <w:r w:rsidRPr="00511BB7">
        <w:rPr>
          <w:rStyle w:val="s7"/>
          <w:color w:val="000000"/>
        </w:rPr>
        <w:t xml:space="preserve"> </w:t>
      </w:r>
      <w:proofErr w:type="spellStart"/>
      <w:r w:rsidRPr="00511BB7">
        <w:rPr>
          <w:rStyle w:val="s7"/>
          <w:color w:val="000000"/>
        </w:rPr>
        <w:t>group</w:t>
      </w:r>
      <w:proofErr w:type="spellEnd"/>
      <w:r w:rsidRPr="00511BB7">
        <w:rPr>
          <w:rStyle w:val="s7"/>
          <w:color w:val="000000"/>
        </w:rPr>
        <w:t xml:space="preserve"> </w:t>
      </w:r>
      <w:proofErr w:type="spellStart"/>
      <w:r w:rsidRPr="00511BB7">
        <w:rPr>
          <w:rStyle w:val="s7"/>
          <w:color w:val="000000"/>
        </w:rPr>
        <w:t>showed</w:t>
      </w:r>
      <w:proofErr w:type="spellEnd"/>
      <w:r w:rsidRPr="00511BB7">
        <w:rPr>
          <w:rStyle w:val="s7"/>
          <w:color w:val="000000"/>
        </w:rPr>
        <w:t xml:space="preserve"> a </w:t>
      </w:r>
      <w:proofErr w:type="spellStart"/>
      <w:r w:rsidRPr="00511BB7">
        <w:rPr>
          <w:rStyle w:val="s7"/>
          <w:color w:val="000000"/>
        </w:rPr>
        <w:t>non-significant</w:t>
      </w:r>
      <w:proofErr w:type="spellEnd"/>
      <w:r w:rsidRPr="00511BB7">
        <w:rPr>
          <w:rStyle w:val="s7"/>
          <w:color w:val="000000"/>
        </w:rPr>
        <w:t xml:space="preserve"> 4% </w:t>
      </w:r>
      <w:proofErr w:type="spellStart"/>
      <w:r w:rsidRPr="00511BB7">
        <w:rPr>
          <w:rStyle w:val="s7"/>
          <w:color w:val="000000"/>
        </w:rPr>
        <w:t>reduction</w:t>
      </w:r>
      <w:proofErr w:type="spellEnd"/>
      <w:r w:rsidRPr="00511BB7">
        <w:rPr>
          <w:rStyle w:val="s7"/>
          <w:color w:val="000000"/>
        </w:rPr>
        <w:t xml:space="preserve"> in PE </w:t>
      </w:r>
      <w:proofErr w:type="spellStart"/>
      <w:r w:rsidRPr="00511BB7">
        <w:rPr>
          <w:rStyle w:val="s7"/>
          <w:color w:val="000000"/>
        </w:rPr>
        <w:t>compared</w:t>
      </w:r>
      <w:proofErr w:type="spellEnd"/>
      <w:r w:rsidRPr="00511BB7">
        <w:rPr>
          <w:rStyle w:val="s7"/>
          <w:color w:val="000000"/>
        </w:rPr>
        <w:t xml:space="preserve"> </w:t>
      </w:r>
      <w:proofErr w:type="spellStart"/>
      <w:r w:rsidRPr="00511BB7">
        <w:rPr>
          <w:rStyle w:val="s7"/>
          <w:color w:val="000000"/>
        </w:rPr>
        <w:t>to</w:t>
      </w:r>
      <w:proofErr w:type="spellEnd"/>
      <w:r w:rsidRPr="00511BB7">
        <w:rPr>
          <w:rStyle w:val="s7"/>
          <w:color w:val="000000"/>
        </w:rPr>
        <w:t xml:space="preserve"> </w:t>
      </w:r>
      <w:proofErr w:type="spellStart"/>
      <w:r w:rsidRPr="00511BB7">
        <w:rPr>
          <w:rStyle w:val="s7"/>
          <w:color w:val="000000"/>
        </w:rPr>
        <w:t>controls</w:t>
      </w:r>
      <w:proofErr w:type="spellEnd"/>
      <w:r w:rsidRPr="00511BB7">
        <w:rPr>
          <w:rStyle w:val="s7"/>
          <w:color w:val="000000"/>
        </w:rPr>
        <w:t xml:space="preserve"> (</w:t>
      </w:r>
      <w:proofErr w:type="spellStart"/>
      <w:r w:rsidRPr="00511BB7">
        <w:rPr>
          <w:rStyle w:val="s7"/>
          <w:color w:val="000000"/>
        </w:rPr>
        <w:t>multiplicative</w:t>
      </w:r>
      <w:proofErr w:type="spellEnd"/>
      <w:r w:rsidRPr="00511BB7">
        <w:rPr>
          <w:rStyle w:val="s7"/>
          <w:color w:val="000000"/>
        </w:rPr>
        <w:t xml:space="preserve"> </w:t>
      </w:r>
      <w:proofErr w:type="spellStart"/>
      <w:r w:rsidRPr="00511BB7">
        <w:rPr>
          <w:rStyle w:val="s7"/>
          <w:color w:val="000000"/>
        </w:rPr>
        <w:t>effect</w:t>
      </w:r>
      <w:proofErr w:type="spellEnd"/>
      <w:r w:rsidRPr="00511BB7">
        <w:rPr>
          <w:rStyle w:val="s7"/>
          <w:color w:val="000000"/>
        </w:rPr>
        <w:t xml:space="preserve"> = 0.96, 95% CI [0.904, 1.026], p = .22). Male </w:t>
      </w:r>
      <w:proofErr w:type="spellStart"/>
      <w:r w:rsidRPr="00511BB7">
        <w:rPr>
          <w:rStyle w:val="s7"/>
          <w:color w:val="000000"/>
        </w:rPr>
        <w:t>participants</w:t>
      </w:r>
      <w:proofErr w:type="spellEnd"/>
      <w:r w:rsidRPr="00511BB7">
        <w:rPr>
          <w:rStyle w:val="s7"/>
          <w:color w:val="000000"/>
        </w:rPr>
        <w:t xml:space="preserve"> </w:t>
      </w:r>
      <w:proofErr w:type="spellStart"/>
      <w:r w:rsidRPr="00511BB7">
        <w:rPr>
          <w:rStyle w:val="s7"/>
          <w:color w:val="000000"/>
        </w:rPr>
        <w:t>exhibited</w:t>
      </w:r>
      <w:proofErr w:type="spellEnd"/>
      <w:r w:rsidRPr="00511BB7">
        <w:rPr>
          <w:rStyle w:val="s7"/>
          <w:color w:val="000000"/>
        </w:rPr>
        <w:t xml:space="preserve"> an 8% </w:t>
      </w:r>
      <w:proofErr w:type="spellStart"/>
      <w:r w:rsidRPr="00511BB7">
        <w:rPr>
          <w:rStyle w:val="s7"/>
          <w:color w:val="000000"/>
        </w:rPr>
        <w:t>higher</w:t>
      </w:r>
      <w:proofErr w:type="spellEnd"/>
      <w:r w:rsidRPr="00511BB7">
        <w:rPr>
          <w:rStyle w:val="s7"/>
          <w:color w:val="000000"/>
        </w:rPr>
        <w:t xml:space="preserve"> PE </w:t>
      </w:r>
      <w:proofErr w:type="spellStart"/>
      <w:r w:rsidRPr="00511BB7">
        <w:rPr>
          <w:rStyle w:val="s7"/>
          <w:color w:val="000000"/>
        </w:rPr>
        <w:t>than</w:t>
      </w:r>
      <w:proofErr w:type="spellEnd"/>
      <w:r w:rsidRPr="00511BB7">
        <w:rPr>
          <w:rStyle w:val="s7"/>
          <w:color w:val="000000"/>
        </w:rPr>
        <w:t xml:space="preserve"> </w:t>
      </w:r>
      <w:proofErr w:type="spellStart"/>
      <w:r w:rsidRPr="00511BB7">
        <w:rPr>
          <w:rStyle w:val="s7"/>
          <w:color w:val="000000"/>
        </w:rPr>
        <w:t>females</w:t>
      </w:r>
      <w:proofErr w:type="spellEnd"/>
      <w:r w:rsidRPr="00511BB7">
        <w:rPr>
          <w:rStyle w:val="s7"/>
          <w:color w:val="000000"/>
        </w:rPr>
        <w:t xml:space="preserve"> (</w:t>
      </w:r>
      <w:proofErr w:type="spellStart"/>
      <w:r w:rsidRPr="00511BB7">
        <w:rPr>
          <w:rStyle w:val="s7"/>
          <w:color w:val="000000"/>
        </w:rPr>
        <w:t>multiplicative</w:t>
      </w:r>
      <w:proofErr w:type="spellEnd"/>
      <w:r w:rsidRPr="00511BB7">
        <w:rPr>
          <w:rStyle w:val="s7"/>
          <w:color w:val="000000"/>
        </w:rPr>
        <w:t xml:space="preserve"> </w:t>
      </w:r>
      <w:proofErr w:type="spellStart"/>
      <w:r w:rsidRPr="00511BB7">
        <w:rPr>
          <w:rStyle w:val="s7"/>
          <w:color w:val="000000"/>
        </w:rPr>
        <w:t>effect</w:t>
      </w:r>
      <w:proofErr w:type="spellEnd"/>
      <w:r w:rsidRPr="00511BB7">
        <w:rPr>
          <w:rStyle w:val="s7"/>
          <w:color w:val="000000"/>
        </w:rPr>
        <w:t xml:space="preserve"> = 1.08, 95% CI [1.028, 1.124], p = .001). A </w:t>
      </w:r>
      <w:proofErr w:type="spellStart"/>
      <w:r w:rsidRPr="00511BB7">
        <w:rPr>
          <w:rStyle w:val="s7"/>
          <w:color w:val="000000"/>
        </w:rPr>
        <w:t>significant</w:t>
      </w:r>
      <w:proofErr w:type="spellEnd"/>
      <w:r w:rsidRPr="00511BB7">
        <w:rPr>
          <w:rStyle w:val="s7"/>
          <w:color w:val="000000"/>
        </w:rPr>
        <w:t xml:space="preserve"> </w:t>
      </w:r>
      <w:proofErr w:type="spellStart"/>
      <w:r w:rsidRPr="00511BB7">
        <w:rPr>
          <w:rStyle w:val="s7"/>
          <w:color w:val="000000"/>
        </w:rPr>
        <w:t>group</w:t>
      </w:r>
      <w:proofErr w:type="spellEnd"/>
      <w:r w:rsidRPr="00511BB7">
        <w:rPr>
          <w:rStyle w:val="s7"/>
          <w:color w:val="000000"/>
        </w:rPr>
        <w:t xml:space="preserve"> × </w:t>
      </w:r>
      <w:proofErr w:type="spellStart"/>
      <w:r w:rsidRPr="00511BB7">
        <w:rPr>
          <w:rStyle w:val="s7"/>
          <w:color w:val="000000"/>
        </w:rPr>
        <w:t>sex</w:t>
      </w:r>
      <w:proofErr w:type="spellEnd"/>
      <w:r w:rsidRPr="00511BB7">
        <w:rPr>
          <w:rStyle w:val="s7"/>
          <w:color w:val="000000"/>
        </w:rPr>
        <w:t xml:space="preserve"> </w:t>
      </w:r>
      <w:proofErr w:type="spellStart"/>
      <w:r w:rsidRPr="00511BB7">
        <w:rPr>
          <w:rStyle w:val="s7"/>
          <w:color w:val="000000"/>
        </w:rPr>
        <w:t>interaction</w:t>
      </w:r>
      <w:proofErr w:type="spellEnd"/>
      <w:r w:rsidRPr="00511BB7">
        <w:rPr>
          <w:rStyle w:val="s7"/>
          <w:color w:val="000000"/>
        </w:rPr>
        <w:t xml:space="preserve"> </w:t>
      </w:r>
      <w:proofErr w:type="spellStart"/>
      <w:r w:rsidRPr="00511BB7">
        <w:rPr>
          <w:rStyle w:val="s7"/>
          <w:color w:val="000000"/>
        </w:rPr>
        <w:t>indicated</w:t>
      </w:r>
      <w:proofErr w:type="spellEnd"/>
      <w:r w:rsidRPr="00511BB7">
        <w:rPr>
          <w:rStyle w:val="s7"/>
          <w:color w:val="000000"/>
        </w:rPr>
        <w:t xml:space="preserve"> </w:t>
      </w:r>
      <w:proofErr w:type="spellStart"/>
      <w:r w:rsidRPr="00511BB7">
        <w:rPr>
          <w:rStyle w:val="s7"/>
          <w:color w:val="000000"/>
        </w:rPr>
        <w:t>that</w:t>
      </w:r>
      <w:proofErr w:type="spellEnd"/>
      <w:r w:rsidRPr="00511BB7">
        <w:rPr>
          <w:rStyle w:val="apple-converted-space"/>
          <w:color w:val="000000"/>
        </w:rPr>
        <w:t> </w:t>
      </w:r>
      <w:proofErr w:type="spellStart"/>
      <w:r w:rsidRPr="00511BB7">
        <w:rPr>
          <w:rStyle w:val="s7"/>
          <w:color w:val="000000"/>
        </w:rPr>
        <w:t>males</w:t>
      </w:r>
      <w:proofErr w:type="spellEnd"/>
      <w:r w:rsidRPr="00511BB7">
        <w:rPr>
          <w:rStyle w:val="s7"/>
          <w:color w:val="000000"/>
        </w:rPr>
        <w:t xml:space="preserve"> </w:t>
      </w:r>
      <w:proofErr w:type="spellStart"/>
      <w:r w:rsidRPr="00511BB7">
        <w:rPr>
          <w:rStyle w:val="s7"/>
          <w:color w:val="000000"/>
        </w:rPr>
        <w:t>with</w:t>
      </w:r>
      <w:proofErr w:type="spellEnd"/>
      <w:r w:rsidRPr="00511BB7">
        <w:rPr>
          <w:rStyle w:val="s7"/>
          <w:color w:val="000000"/>
        </w:rPr>
        <w:t xml:space="preserve"> </w:t>
      </w:r>
      <w:proofErr w:type="spellStart"/>
      <w:r w:rsidRPr="00511BB7">
        <w:rPr>
          <w:rStyle w:val="s7"/>
          <w:color w:val="000000"/>
        </w:rPr>
        <w:t>schizophrenia</w:t>
      </w:r>
      <w:proofErr w:type="spellEnd"/>
      <w:r w:rsidRPr="00511BB7">
        <w:rPr>
          <w:rStyle w:val="s7"/>
          <w:color w:val="000000"/>
        </w:rPr>
        <w:t xml:space="preserve"> had 12% </w:t>
      </w:r>
      <w:proofErr w:type="spellStart"/>
      <w:r w:rsidRPr="00511BB7">
        <w:rPr>
          <w:rStyle w:val="s7"/>
          <w:color w:val="000000"/>
        </w:rPr>
        <w:t>higher</w:t>
      </w:r>
      <w:proofErr w:type="spellEnd"/>
      <w:r w:rsidRPr="00511BB7">
        <w:rPr>
          <w:rStyle w:val="s7"/>
          <w:color w:val="000000"/>
        </w:rPr>
        <w:t xml:space="preserve"> PE </w:t>
      </w:r>
      <w:proofErr w:type="spellStart"/>
      <w:r w:rsidRPr="00511BB7">
        <w:rPr>
          <w:rStyle w:val="s7"/>
          <w:color w:val="000000"/>
        </w:rPr>
        <w:t>than</w:t>
      </w:r>
      <w:proofErr w:type="spellEnd"/>
      <w:r w:rsidRPr="00511BB7">
        <w:rPr>
          <w:rStyle w:val="s7"/>
          <w:color w:val="000000"/>
        </w:rPr>
        <w:t xml:space="preserve"> </w:t>
      </w:r>
      <w:proofErr w:type="spellStart"/>
      <w:r w:rsidRPr="00511BB7">
        <w:rPr>
          <w:rStyle w:val="s7"/>
          <w:color w:val="000000"/>
        </w:rPr>
        <w:t>expected</w:t>
      </w:r>
      <w:proofErr w:type="spellEnd"/>
      <w:r w:rsidRPr="00511BB7">
        <w:rPr>
          <w:rStyle w:val="s7"/>
          <w:color w:val="000000"/>
        </w:rPr>
        <w:t xml:space="preserve"> </w:t>
      </w:r>
      <w:proofErr w:type="spellStart"/>
      <w:r w:rsidRPr="00511BB7">
        <w:rPr>
          <w:rStyle w:val="s7"/>
          <w:color w:val="000000"/>
        </w:rPr>
        <w:t>additively</w:t>
      </w:r>
      <w:proofErr w:type="spellEnd"/>
      <w:r w:rsidRPr="00511BB7">
        <w:rPr>
          <w:rStyle w:val="s7"/>
          <w:color w:val="000000"/>
        </w:rPr>
        <w:t xml:space="preserve"> (</w:t>
      </w:r>
      <w:proofErr w:type="spellStart"/>
      <w:r w:rsidRPr="00511BB7">
        <w:rPr>
          <w:rStyle w:val="s7"/>
          <w:color w:val="000000"/>
        </w:rPr>
        <w:t>multiplicative</w:t>
      </w:r>
      <w:proofErr w:type="spellEnd"/>
      <w:r w:rsidRPr="00511BB7">
        <w:rPr>
          <w:rStyle w:val="s7"/>
          <w:color w:val="000000"/>
        </w:rPr>
        <w:t xml:space="preserve"> </w:t>
      </w:r>
      <w:proofErr w:type="spellStart"/>
      <w:r w:rsidRPr="00511BB7">
        <w:rPr>
          <w:rStyle w:val="s7"/>
          <w:color w:val="000000"/>
        </w:rPr>
        <w:t>effect</w:t>
      </w:r>
      <w:proofErr w:type="spellEnd"/>
      <w:r w:rsidRPr="00511BB7">
        <w:rPr>
          <w:rStyle w:val="s7"/>
          <w:color w:val="000000"/>
        </w:rPr>
        <w:t xml:space="preserve"> = 1.12, 95% CI [1.044, 1.207], p = .001). </w:t>
      </w:r>
      <w:proofErr w:type="spellStart"/>
      <w:r w:rsidRPr="00511BB7">
        <w:rPr>
          <w:rStyle w:val="s7"/>
          <w:color w:val="000000"/>
        </w:rPr>
        <w:t>Neither</w:t>
      </w:r>
      <w:proofErr w:type="spellEnd"/>
      <w:r w:rsidRPr="00511BB7">
        <w:rPr>
          <w:rStyle w:val="s7"/>
          <w:color w:val="000000"/>
        </w:rPr>
        <w:t xml:space="preserve"> </w:t>
      </w:r>
      <w:proofErr w:type="spellStart"/>
      <w:r w:rsidRPr="00511BB7">
        <w:rPr>
          <w:rStyle w:val="s7"/>
          <w:color w:val="000000"/>
        </w:rPr>
        <w:t>Phase</w:t>
      </w:r>
      <w:proofErr w:type="spellEnd"/>
      <w:r w:rsidRPr="00511BB7">
        <w:rPr>
          <w:rStyle w:val="s7"/>
          <w:color w:val="000000"/>
        </w:rPr>
        <w:t xml:space="preserve"> 2 </w:t>
      </w:r>
      <w:proofErr w:type="spellStart"/>
      <w:r w:rsidRPr="00511BB7">
        <w:rPr>
          <w:rStyle w:val="s7"/>
          <w:color w:val="000000"/>
        </w:rPr>
        <w:t>nor</w:t>
      </w:r>
      <w:proofErr w:type="spellEnd"/>
      <w:r w:rsidRPr="00511BB7">
        <w:rPr>
          <w:rStyle w:val="s7"/>
          <w:color w:val="000000"/>
        </w:rPr>
        <w:t xml:space="preserve"> </w:t>
      </w:r>
      <w:proofErr w:type="spellStart"/>
      <w:r w:rsidRPr="00511BB7">
        <w:rPr>
          <w:rStyle w:val="s7"/>
          <w:color w:val="000000"/>
        </w:rPr>
        <w:t>Phase</w:t>
      </w:r>
      <w:proofErr w:type="spellEnd"/>
      <w:r w:rsidRPr="00511BB7">
        <w:rPr>
          <w:rStyle w:val="s7"/>
          <w:color w:val="000000"/>
        </w:rPr>
        <w:t xml:space="preserve"> 3 </w:t>
      </w:r>
      <w:proofErr w:type="spellStart"/>
      <w:r w:rsidRPr="00511BB7">
        <w:rPr>
          <w:rStyle w:val="s7"/>
          <w:color w:val="000000"/>
        </w:rPr>
        <w:t>differed</w:t>
      </w:r>
      <w:proofErr w:type="spellEnd"/>
      <w:r w:rsidRPr="00511BB7">
        <w:rPr>
          <w:rStyle w:val="s7"/>
          <w:color w:val="000000"/>
        </w:rPr>
        <w:t xml:space="preserve"> </w:t>
      </w:r>
      <w:proofErr w:type="spellStart"/>
      <w:r w:rsidRPr="00511BB7">
        <w:rPr>
          <w:rStyle w:val="s7"/>
          <w:color w:val="000000"/>
        </w:rPr>
        <w:t>significantly</w:t>
      </w:r>
      <w:proofErr w:type="spellEnd"/>
      <w:r w:rsidRPr="00511BB7">
        <w:rPr>
          <w:rStyle w:val="s7"/>
          <w:color w:val="000000"/>
        </w:rPr>
        <w:t xml:space="preserve"> </w:t>
      </w:r>
      <w:proofErr w:type="spellStart"/>
      <w:r w:rsidRPr="00511BB7">
        <w:rPr>
          <w:rStyle w:val="s7"/>
          <w:color w:val="000000"/>
        </w:rPr>
        <w:t>from</w:t>
      </w:r>
      <w:proofErr w:type="spellEnd"/>
      <w:r w:rsidRPr="00511BB7">
        <w:rPr>
          <w:rStyle w:val="s7"/>
          <w:color w:val="000000"/>
        </w:rPr>
        <w:t xml:space="preserve"> </w:t>
      </w:r>
      <w:proofErr w:type="spellStart"/>
      <w:r w:rsidRPr="00511BB7">
        <w:rPr>
          <w:rStyle w:val="s7"/>
          <w:color w:val="000000"/>
        </w:rPr>
        <w:t>Phase</w:t>
      </w:r>
      <w:proofErr w:type="spellEnd"/>
      <w:r w:rsidRPr="00511BB7">
        <w:rPr>
          <w:rStyle w:val="s7"/>
          <w:color w:val="000000"/>
        </w:rPr>
        <w:t xml:space="preserve"> 1, </w:t>
      </w:r>
      <w:proofErr w:type="spellStart"/>
      <w:r w:rsidRPr="00511BB7">
        <w:rPr>
          <w:rStyle w:val="s7"/>
          <w:color w:val="000000"/>
        </w:rPr>
        <w:t>and</w:t>
      </w:r>
      <w:proofErr w:type="spellEnd"/>
      <w:r w:rsidRPr="00511BB7">
        <w:rPr>
          <w:rStyle w:val="s7"/>
          <w:color w:val="000000"/>
        </w:rPr>
        <w:t xml:space="preserve"> </w:t>
      </w:r>
      <w:proofErr w:type="spellStart"/>
      <w:r w:rsidRPr="00511BB7">
        <w:rPr>
          <w:rStyle w:val="s7"/>
          <w:color w:val="000000"/>
        </w:rPr>
        <w:t>each</w:t>
      </w:r>
      <w:proofErr w:type="spellEnd"/>
      <w:r w:rsidRPr="00511BB7">
        <w:rPr>
          <w:rStyle w:val="s7"/>
          <w:color w:val="000000"/>
        </w:rPr>
        <w:t xml:space="preserve"> </w:t>
      </w:r>
      <w:proofErr w:type="spellStart"/>
      <w:r w:rsidRPr="00511BB7">
        <w:rPr>
          <w:rStyle w:val="s7"/>
          <w:color w:val="000000"/>
        </w:rPr>
        <w:t>additional</w:t>
      </w:r>
      <w:proofErr w:type="spellEnd"/>
      <w:r w:rsidRPr="00511BB7">
        <w:rPr>
          <w:rStyle w:val="s7"/>
          <w:color w:val="000000"/>
        </w:rPr>
        <w:t xml:space="preserve"> </w:t>
      </w:r>
      <w:proofErr w:type="spellStart"/>
      <w:r w:rsidRPr="00511BB7">
        <w:rPr>
          <w:rStyle w:val="s7"/>
          <w:color w:val="000000"/>
        </w:rPr>
        <w:t>year</w:t>
      </w:r>
      <w:proofErr w:type="spellEnd"/>
      <w:r w:rsidRPr="00511BB7">
        <w:rPr>
          <w:rStyle w:val="s7"/>
          <w:color w:val="000000"/>
        </w:rPr>
        <w:t xml:space="preserve"> of </w:t>
      </w:r>
      <w:proofErr w:type="spellStart"/>
      <w:r w:rsidRPr="00511BB7">
        <w:rPr>
          <w:rStyle w:val="s7"/>
          <w:color w:val="000000"/>
        </w:rPr>
        <w:t>illness</w:t>
      </w:r>
      <w:proofErr w:type="spellEnd"/>
      <w:r w:rsidRPr="00511BB7">
        <w:rPr>
          <w:rStyle w:val="s7"/>
          <w:color w:val="000000"/>
        </w:rPr>
        <w:t xml:space="preserve"> </w:t>
      </w:r>
      <w:proofErr w:type="spellStart"/>
      <w:r w:rsidRPr="00511BB7">
        <w:rPr>
          <w:rStyle w:val="s7"/>
          <w:color w:val="000000"/>
        </w:rPr>
        <w:t>was</w:t>
      </w:r>
      <w:proofErr w:type="spellEnd"/>
      <w:r w:rsidRPr="00511BB7">
        <w:rPr>
          <w:rStyle w:val="s7"/>
          <w:color w:val="000000"/>
        </w:rPr>
        <w:t xml:space="preserve"> </w:t>
      </w:r>
      <w:proofErr w:type="spellStart"/>
      <w:r w:rsidRPr="00511BB7">
        <w:rPr>
          <w:rStyle w:val="s7"/>
          <w:color w:val="000000"/>
        </w:rPr>
        <w:t>associated</w:t>
      </w:r>
      <w:proofErr w:type="spellEnd"/>
      <w:r w:rsidRPr="00511BB7">
        <w:rPr>
          <w:rStyle w:val="s7"/>
          <w:color w:val="000000"/>
        </w:rPr>
        <w:t xml:space="preserve"> </w:t>
      </w:r>
      <w:proofErr w:type="spellStart"/>
      <w:r w:rsidRPr="00511BB7">
        <w:rPr>
          <w:rStyle w:val="s7"/>
          <w:color w:val="000000"/>
        </w:rPr>
        <w:t>with</w:t>
      </w:r>
      <w:proofErr w:type="spellEnd"/>
      <w:r w:rsidRPr="00511BB7">
        <w:rPr>
          <w:rStyle w:val="s7"/>
          <w:color w:val="000000"/>
        </w:rPr>
        <w:t xml:space="preserve"> a 0.3% </w:t>
      </w:r>
      <w:proofErr w:type="spellStart"/>
      <w:r w:rsidRPr="00511BB7">
        <w:rPr>
          <w:rStyle w:val="s7"/>
          <w:color w:val="000000"/>
        </w:rPr>
        <w:t>increase</w:t>
      </w:r>
      <w:proofErr w:type="spellEnd"/>
      <w:r w:rsidRPr="00511BB7">
        <w:rPr>
          <w:rStyle w:val="s7"/>
          <w:color w:val="000000"/>
        </w:rPr>
        <w:t xml:space="preserve"> in PE (</w:t>
      </w:r>
      <w:proofErr w:type="spellStart"/>
      <w:r w:rsidRPr="00511BB7">
        <w:rPr>
          <w:rStyle w:val="s7"/>
          <w:color w:val="000000"/>
        </w:rPr>
        <w:t>multiplicative</w:t>
      </w:r>
      <w:proofErr w:type="spellEnd"/>
      <w:r w:rsidRPr="00511BB7">
        <w:rPr>
          <w:rStyle w:val="s7"/>
          <w:color w:val="000000"/>
        </w:rPr>
        <w:t xml:space="preserve"> </w:t>
      </w:r>
      <w:proofErr w:type="spellStart"/>
      <w:r w:rsidRPr="00511BB7">
        <w:rPr>
          <w:rStyle w:val="s7"/>
          <w:color w:val="000000"/>
        </w:rPr>
        <w:t>effect</w:t>
      </w:r>
      <w:proofErr w:type="spellEnd"/>
      <w:r w:rsidRPr="00511BB7">
        <w:rPr>
          <w:rStyle w:val="s7"/>
          <w:color w:val="000000"/>
        </w:rPr>
        <w:t xml:space="preserve"> = 1.003, 95% CI [1.000, 1.006], p </w:t>
      </w:r>
      <w:proofErr w:type="gramStart"/>
      <w:r w:rsidRPr="00511BB7">
        <w:rPr>
          <w:rStyle w:val="s7"/>
          <w:color w:val="000000"/>
        </w:rPr>
        <w:t>&lt; .</w:t>
      </w:r>
      <w:proofErr w:type="gramEnd"/>
      <w:r w:rsidRPr="00511BB7">
        <w:rPr>
          <w:rStyle w:val="s7"/>
          <w:color w:val="000000"/>
        </w:rPr>
        <w:t xml:space="preserve">05). </w:t>
      </w:r>
      <w:proofErr w:type="spellStart"/>
      <w:r w:rsidRPr="00511BB7">
        <w:rPr>
          <w:rStyle w:val="s7"/>
          <w:color w:val="000000"/>
        </w:rPr>
        <w:t>These</w:t>
      </w:r>
      <w:proofErr w:type="spellEnd"/>
      <w:r w:rsidRPr="00511BB7">
        <w:rPr>
          <w:rStyle w:val="s7"/>
          <w:color w:val="000000"/>
        </w:rPr>
        <w:t xml:space="preserve"> </w:t>
      </w:r>
      <w:proofErr w:type="spellStart"/>
      <w:r w:rsidRPr="00511BB7">
        <w:rPr>
          <w:rStyle w:val="s7"/>
          <w:color w:val="000000"/>
        </w:rPr>
        <w:t>results</w:t>
      </w:r>
      <w:proofErr w:type="spellEnd"/>
      <w:r w:rsidRPr="00511BB7">
        <w:rPr>
          <w:rStyle w:val="s7"/>
          <w:color w:val="000000"/>
        </w:rPr>
        <w:t xml:space="preserve"> </w:t>
      </w:r>
      <w:proofErr w:type="spellStart"/>
      <w:r w:rsidRPr="00511BB7">
        <w:rPr>
          <w:rStyle w:val="s7"/>
          <w:color w:val="000000"/>
        </w:rPr>
        <w:t>suggest</w:t>
      </w:r>
      <w:proofErr w:type="spellEnd"/>
      <w:r w:rsidRPr="00511BB7">
        <w:rPr>
          <w:rStyle w:val="s7"/>
          <w:color w:val="000000"/>
        </w:rPr>
        <w:t xml:space="preserve"> </w:t>
      </w:r>
      <w:proofErr w:type="spellStart"/>
      <w:r w:rsidRPr="00511BB7">
        <w:rPr>
          <w:rStyle w:val="s7"/>
          <w:color w:val="000000"/>
        </w:rPr>
        <w:t>that</w:t>
      </w:r>
      <w:proofErr w:type="spellEnd"/>
      <w:r w:rsidRPr="00511BB7">
        <w:rPr>
          <w:rStyle w:val="s7"/>
          <w:color w:val="000000"/>
        </w:rPr>
        <w:t xml:space="preserve"> </w:t>
      </w:r>
      <w:proofErr w:type="spellStart"/>
      <w:r w:rsidRPr="00511BB7">
        <w:rPr>
          <w:rStyle w:val="s7"/>
          <w:color w:val="000000"/>
        </w:rPr>
        <w:t>elevated</w:t>
      </w:r>
      <w:proofErr w:type="spellEnd"/>
      <w:r w:rsidRPr="00511BB7">
        <w:rPr>
          <w:rStyle w:val="s7"/>
          <w:color w:val="000000"/>
        </w:rPr>
        <w:t xml:space="preserve"> </w:t>
      </w:r>
      <w:proofErr w:type="spellStart"/>
      <w:r w:rsidRPr="00511BB7">
        <w:rPr>
          <w:rStyle w:val="s7"/>
          <w:color w:val="000000"/>
        </w:rPr>
        <w:t>prediction</w:t>
      </w:r>
      <w:proofErr w:type="spellEnd"/>
      <w:r w:rsidRPr="00511BB7">
        <w:rPr>
          <w:rStyle w:val="s7"/>
          <w:color w:val="000000"/>
        </w:rPr>
        <w:t xml:space="preserve"> </w:t>
      </w:r>
      <w:proofErr w:type="spellStart"/>
      <w:r w:rsidRPr="00511BB7">
        <w:rPr>
          <w:rStyle w:val="s7"/>
          <w:color w:val="000000"/>
        </w:rPr>
        <w:t>errors</w:t>
      </w:r>
      <w:proofErr w:type="spellEnd"/>
      <w:r w:rsidRPr="00511BB7">
        <w:rPr>
          <w:rStyle w:val="s7"/>
          <w:color w:val="000000"/>
        </w:rPr>
        <w:t xml:space="preserve"> </w:t>
      </w:r>
      <w:proofErr w:type="spellStart"/>
      <w:r w:rsidRPr="00511BB7">
        <w:rPr>
          <w:rStyle w:val="s7"/>
          <w:color w:val="000000"/>
        </w:rPr>
        <w:t>are</w:t>
      </w:r>
      <w:proofErr w:type="spellEnd"/>
      <w:r w:rsidRPr="00511BB7">
        <w:rPr>
          <w:rStyle w:val="s7"/>
          <w:color w:val="000000"/>
        </w:rPr>
        <w:t xml:space="preserve"> </w:t>
      </w:r>
      <w:proofErr w:type="spellStart"/>
      <w:r w:rsidRPr="00511BB7">
        <w:rPr>
          <w:rStyle w:val="s7"/>
          <w:color w:val="000000"/>
        </w:rPr>
        <w:t>driven</w:t>
      </w:r>
      <w:proofErr w:type="spellEnd"/>
      <w:r w:rsidRPr="00511BB7">
        <w:rPr>
          <w:rStyle w:val="s7"/>
          <w:color w:val="000000"/>
        </w:rPr>
        <w:t xml:space="preserve"> </w:t>
      </w:r>
      <w:proofErr w:type="spellStart"/>
      <w:r w:rsidRPr="00511BB7">
        <w:rPr>
          <w:rStyle w:val="s7"/>
          <w:color w:val="000000"/>
        </w:rPr>
        <w:t>specifically</w:t>
      </w:r>
      <w:proofErr w:type="spellEnd"/>
      <w:r w:rsidRPr="00511BB7">
        <w:rPr>
          <w:rStyle w:val="s7"/>
          <w:color w:val="000000"/>
        </w:rPr>
        <w:t xml:space="preserve"> </w:t>
      </w:r>
      <w:proofErr w:type="spellStart"/>
      <w:r w:rsidRPr="00511BB7">
        <w:rPr>
          <w:rStyle w:val="s7"/>
          <w:color w:val="000000"/>
        </w:rPr>
        <w:t>by</w:t>
      </w:r>
      <w:proofErr w:type="spellEnd"/>
      <w:r w:rsidRPr="00511BB7">
        <w:rPr>
          <w:rStyle w:val="s7"/>
          <w:color w:val="000000"/>
        </w:rPr>
        <w:t xml:space="preserve"> </w:t>
      </w:r>
      <w:proofErr w:type="spellStart"/>
      <w:r w:rsidRPr="00511BB7">
        <w:rPr>
          <w:rStyle w:val="s7"/>
          <w:color w:val="000000"/>
        </w:rPr>
        <w:t>male</w:t>
      </w:r>
      <w:proofErr w:type="spellEnd"/>
      <w:r w:rsidRPr="00511BB7">
        <w:rPr>
          <w:rStyle w:val="s7"/>
          <w:color w:val="000000"/>
        </w:rPr>
        <w:t xml:space="preserve"> </w:t>
      </w:r>
      <w:proofErr w:type="spellStart"/>
      <w:r w:rsidRPr="00511BB7">
        <w:rPr>
          <w:rStyle w:val="s7"/>
          <w:color w:val="000000"/>
        </w:rPr>
        <w:t>patients</w:t>
      </w:r>
      <w:proofErr w:type="spellEnd"/>
      <w:r w:rsidRPr="00511BB7">
        <w:rPr>
          <w:rStyle w:val="s7"/>
          <w:color w:val="000000"/>
        </w:rPr>
        <w:t xml:space="preserve"> </w:t>
      </w:r>
      <w:proofErr w:type="spellStart"/>
      <w:r w:rsidRPr="00511BB7">
        <w:rPr>
          <w:rStyle w:val="s7"/>
          <w:color w:val="000000"/>
        </w:rPr>
        <w:t>with</w:t>
      </w:r>
      <w:proofErr w:type="spellEnd"/>
      <w:r w:rsidRPr="00511BB7">
        <w:rPr>
          <w:rStyle w:val="s7"/>
          <w:color w:val="000000"/>
        </w:rPr>
        <w:t xml:space="preserve"> </w:t>
      </w:r>
      <w:proofErr w:type="spellStart"/>
      <w:r w:rsidRPr="00511BB7">
        <w:rPr>
          <w:rStyle w:val="s7"/>
          <w:color w:val="000000"/>
        </w:rPr>
        <w:t>schizophrenia</w:t>
      </w:r>
      <w:proofErr w:type="spellEnd"/>
      <w:r w:rsidRPr="00511BB7">
        <w:rPr>
          <w:rStyle w:val="s7"/>
          <w:color w:val="000000"/>
        </w:rPr>
        <w:t xml:space="preserve"> </w:t>
      </w:r>
      <w:proofErr w:type="spellStart"/>
      <w:r w:rsidRPr="00511BB7">
        <w:rPr>
          <w:rStyle w:val="s7"/>
          <w:color w:val="000000"/>
        </w:rPr>
        <w:t>and</w:t>
      </w:r>
      <w:proofErr w:type="spellEnd"/>
      <w:r w:rsidRPr="00511BB7">
        <w:rPr>
          <w:rStyle w:val="s7"/>
          <w:color w:val="000000"/>
        </w:rPr>
        <w:t xml:space="preserve"> </w:t>
      </w:r>
      <w:proofErr w:type="spellStart"/>
      <w:r w:rsidRPr="00511BB7">
        <w:rPr>
          <w:rStyle w:val="s7"/>
          <w:color w:val="000000"/>
        </w:rPr>
        <w:t>are</w:t>
      </w:r>
      <w:proofErr w:type="spellEnd"/>
      <w:r w:rsidRPr="00511BB7">
        <w:rPr>
          <w:rStyle w:val="s7"/>
          <w:color w:val="000000"/>
        </w:rPr>
        <w:t xml:space="preserve"> not </w:t>
      </w:r>
      <w:proofErr w:type="spellStart"/>
      <w:r w:rsidRPr="00511BB7">
        <w:rPr>
          <w:rStyle w:val="s7"/>
          <w:color w:val="000000"/>
        </w:rPr>
        <w:t>modulated</w:t>
      </w:r>
      <w:proofErr w:type="spellEnd"/>
      <w:r w:rsidRPr="00511BB7">
        <w:rPr>
          <w:rStyle w:val="s7"/>
          <w:color w:val="000000"/>
        </w:rPr>
        <w:t xml:space="preserve"> </w:t>
      </w:r>
      <w:proofErr w:type="spellStart"/>
      <w:r w:rsidRPr="00511BB7">
        <w:rPr>
          <w:rStyle w:val="s7"/>
          <w:color w:val="000000"/>
        </w:rPr>
        <w:t>by</w:t>
      </w:r>
      <w:proofErr w:type="spellEnd"/>
      <w:r w:rsidRPr="00511BB7">
        <w:rPr>
          <w:rStyle w:val="s7"/>
          <w:color w:val="000000"/>
        </w:rPr>
        <w:t xml:space="preserve"> </w:t>
      </w:r>
      <w:proofErr w:type="spellStart"/>
      <w:r w:rsidRPr="00511BB7">
        <w:rPr>
          <w:rStyle w:val="s7"/>
          <w:color w:val="000000"/>
        </w:rPr>
        <w:t>task</w:t>
      </w:r>
      <w:proofErr w:type="spellEnd"/>
      <w:r w:rsidRPr="00511BB7">
        <w:rPr>
          <w:rStyle w:val="s7"/>
          <w:color w:val="000000"/>
        </w:rPr>
        <w:t xml:space="preserve"> </w:t>
      </w:r>
      <w:proofErr w:type="spellStart"/>
      <w:r w:rsidRPr="00511BB7">
        <w:rPr>
          <w:rStyle w:val="s7"/>
          <w:color w:val="000000"/>
        </w:rPr>
        <w:t>phase</w:t>
      </w:r>
      <w:proofErr w:type="spellEnd"/>
      <w:r w:rsidRPr="00511BB7">
        <w:rPr>
          <w:rStyle w:val="s7"/>
          <w:color w:val="000000"/>
        </w:rPr>
        <w:t>.</w:t>
      </w:r>
    </w:p>
    <w:p w14:paraId="44403FB8" w14:textId="77777777" w:rsidR="003B281A" w:rsidRPr="00511BB7" w:rsidRDefault="003B281A" w:rsidP="00511BB7">
      <w:pPr>
        <w:rPr>
          <w:lang w:val="en-US"/>
        </w:rPr>
      </w:pPr>
    </w:p>
    <w:p w14:paraId="475FF7E5" w14:textId="35CF2E7E" w:rsidR="00335383" w:rsidRPr="003B281A" w:rsidRDefault="006A2464" w:rsidP="00511BB7">
      <w:pPr>
        <w:rPr>
          <w:b/>
          <w:bCs/>
          <w:lang w:val="en-US"/>
        </w:rPr>
      </w:pPr>
      <w:r>
        <w:rPr>
          <w:b/>
          <w:bCs/>
          <w:lang w:val="en-US"/>
        </w:rPr>
        <w:t>3.</w:t>
      </w:r>
      <w:proofErr w:type="gramStart"/>
      <w:r>
        <w:rPr>
          <w:b/>
          <w:bCs/>
          <w:lang w:val="en-US"/>
        </w:rPr>
        <w:t>4.</w:t>
      </w:r>
      <w:r w:rsidR="00335383" w:rsidRPr="003B281A">
        <w:rPr>
          <w:b/>
          <w:bCs/>
          <w:lang w:val="en-US"/>
        </w:rPr>
        <w:t>Learning</w:t>
      </w:r>
      <w:proofErr w:type="gramEnd"/>
      <w:r w:rsidR="00335383" w:rsidRPr="003B281A">
        <w:rPr>
          <w:b/>
          <w:bCs/>
          <w:lang w:val="en-US"/>
        </w:rPr>
        <w:t xml:space="preserve"> Rate</w:t>
      </w:r>
    </w:p>
    <w:p w14:paraId="3E914DA8" w14:textId="0CA00A3B" w:rsidR="00335383" w:rsidRPr="00511BB7" w:rsidRDefault="00335383" w:rsidP="00511BB7">
      <w:pPr>
        <w:rPr>
          <w:lang w:val="en-US"/>
        </w:rPr>
      </w:pPr>
      <w:r w:rsidRPr="00511BB7">
        <w:rPr>
          <w:lang w:val="en-US"/>
        </w:rPr>
        <w:t>To facilitate interpretation, model coefficients were exponentiated to reflect multiplicative effects on the raw learning rate (</w:t>
      </w:r>
      <m:oMath>
        <m:r>
          <w:rPr>
            <w:rFonts w:ascii="Cambria Math" w:hAnsi="Cambria Math"/>
            <w:lang w:val="en-US"/>
          </w:rPr>
          <m:t>α</m:t>
        </m:r>
      </m:oMath>
      <w:r w:rsidRPr="00511BB7">
        <w:rPr>
          <w:lang w:val="en-US"/>
        </w:rPr>
        <w:t>), estimated from a Rescorla-Wagner model. A multiplicative effect greater than 1.0 indicates an increase in α relative to the reference level, while values below 1.0 indicate a decrease.</w:t>
      </w:r>
    </w:p>
    <w:p w14:paraId="50E8456A" w14:textId="77777777" w:rsidR="00335383" w:rsidRPr="00511BB7" w:rsidRDefault="00335383" w:rsidP="00511BB7">
      <w:pPr>
        <w:rPr>
          <w:lang w:val="en-US"/>
        </w:rPr>
      </w:pPr>
    </w:p>
    <w:p w14:paraId="6420ED28" w14:textId="77777777" w:rsidR="00E47949" w:rsidRDefault="00335383" w:rsidP="00511BB7">
      <w:pPr>
        <w:rPr>
          <w:lang w:val="en-US"/>
        </w:rPr>
      </w:pPr>
      <w:r w:rsidRPr="00511BB7">
        <w:rPr>
          <w:lang w:val="en-US"/>
        </w:rPr>
        <w:lastRenderedPageBreak/>
        <w:t xml:space="preserve">Relative to healthy control (HC) females in Task 1, schizophrenia (SZ) females showed a 1.10-fold increase in learning rate (multiplicative effect = 1.10, 95% CI ≈ [1.07, 1.14], </w:t>
      </w:r>
    </w:p>
    <w:p w14:paraId="7E914744" w14:textId="77777777" w:rsidR="00E47949" w:rsidRDefault="00335383" w:rsidP="00511BB7">
      <w:pPr>
        <w:rPr>
          <w:lang w:val="en-US"/>
        </w:rPr>
      </w:pPr>
      <w:r w:rsidRPr="00511BB7">
        <w:rPr>
          <w:lang w:val="en-US"/>
        </w:rPr>
        <w:t xml:space="preserve">p &lt; .001). In contrast, HC males exhibited a 0.91-fold learning rate (95% CI ≈ [0.88, 0.94], </w:t>
      </w:r>
    </w:p>
    <w:p w14:paraId="675CEF3C" w14:textId="5E36FCE8" w:rsidR="00335383" w:rsidRPr="00511BB7" w:rsidRDefault="00335383" w:rsidP="00511BB7">
      <w:pPr>
        <w:rPr>
          <w:lang w:val="en-US"/>
        </w:rPr>
      </w:pPr>
      <w:r w:rsidRPr="00511BB7">
        <w:rPr>
          <w:lang w:val="en-US"/>
        </w:rPr>
        <w:t>p &lt; .001), indicating reduced learning relative to HC females. A significant negative interaction between group and sex revealed that SZ males had the lowest learning rate overall, with a 0.90-fold effect relative to the expected additive effects of SZ and male sex (95% CI ≈ [0.86, 0.95], p &lt; .001).</w:t>
      </w:r>
    </w:p>
    <w:p w14:paraId="08436D88" w14:textId="77777777" w:rsidR="00335383" w:rsidRPr="00511BB7" w:rsidRDefault="00335383" w:rsidP="00511BB7">
      <w:pPr>
        <w:rPr>
          <w:lang w:val="en-US"/>
        </w:rPr>
      </w:pPr>
    </w:p>
    <w:p w14:paraId="5A55A1BE" w14:textId="77777777" w:rsidR="00E47949" w:rsidRDefault="00335383" w:rsidP="00511BB7">
      <w:pPr>
        <w:rPr>
          <w:lang w:val="en-US"/>
        </w:rPr>
      </w:pPr>
      <w:r w:rsidRPr="00511BB7">
        <w:rPr>
          <w:lang w:val="en-US"/>
        </w:rPr>
        <w:t xml:space="preserve">Task phase did not significantly affect learning rate: Phase 2 yielded a 1.01-fold change (95% CI ≈ [0.98, 1.03], p = .62), and Phase 3 a 1.01-fold change (95% CI ≈ [0.98, 1.04], </w:t>
      </w:r>
    </w:p>
    <w:p w14:paraId="7352BC64" w14:textId="7619E43B" w:rsidR="00335383" w:rsidRPr="00511BB7" w:rsidRDefault="00335383" w:rsidP="00511BB7">
      <w:pPr>
        <w:rPr>
          <w:lang w:val="en-US"/>
        </w:rPr>
      </w:pPr>
      <w:r w:rsidRPr="00511BB7">
        <w:rPr>
          <w:lang w:val="en-US"/>
        </w:rPr>
        <w:t>p = .79), both statistically equivalent to Phase 1. Duration of illness (</w:t>
      </w:r>
      <w:proofErr w:type="spellStart"/>
      <w:r w:rsidRPr="00511BB7">
        <w:rPr>
          <w:lang w:val="en-US"/>
        </w:rPr>
        <w:t>DoI</w:t>
      </w:r>
      <w:proofErr w:type="spellEnd"/>
      <w:r w:rsidRPr="00511BB7">
        <w:rPr>
          <w:lang w:val="en-US"/>
        </w:rPr>
        <w:t>) was also not significantly associated with α (multiplicative effect = 0.99, 95% CI ≈ [0.98, 1.00], p = .111), though the effect was slightly negative.</w:t>
      </w:r>
    </w:p>
    <w:p w14:paraId="4611FE08" w14:textId="77777777" w:rsidR="00DA49C8" w:rsidRPr="00511BB7" w:rsidRDefault="00DA49C8" w:rsidP="00511BB7">
      <w:pPr>
        <w:rPr>
          <w:lang w:val="en-US"/>
        </w:rPr>
      </w:pPr>
    </w:p>
    <w:p w14:paraId="4812423C" w14:textId="1F644C7A" w:rsidR="00335383" w:rsidRPr="00511BB7" w:rsidRDefault="00335383" w:rsidP="00511BB7">
      <w:pPr>
        <w:rPr>
          <w:lang w:val="en-US"/>
        </w:rPr>
      </w:pPr>
      <w:r w:rsidRPr="00511BB7">
        <w:rPr>
          <w:lang w:val="en-US"/>
        </w:rPr>
        <w:t xml:space="preserve">These results indicate that alterations in learning rate are sex-specific in schizophrenia, with increased </w:t>
      </w:r>
      <m:oMath>
        <m:r>
          <w:rPr>
            <w:rFonts w:ascii="Cambria Math" w:hAnsi="Cambria Math"/>
            <w:lang w:val="en-US"/>
          </w:rPr>
          <m:t>α</m:t>
        </m:r>
      </m:oMath>
      <w:r w:rsidRPr="00511BB7">
        <w:rPr>
          <w:lang w:val="en-US"/>
        </w:rPr>
        <w:t xml:space="preserve"> in SZ females and decreased </w:t>
      </w:r>
      <m:oMath>
        <m:r>
          <w:rPr>
            <w:rFonts w:ascii="Cambria Math" w:hAnsi="Cambria Math"/>
            <w:lang w:val="en-US"/>
          </w:rPr>
          <m:t>α</m:t>
        </m:r>
      </m:oMath>
      <w:r w:rsidRPr="00511BB7">
        <w:rPr>
          <w:lang w:val="en-US"/>
        </w:rPr>
        <w:t xml:space="preserve"> in SZ males, independent of task phase or illness duration.</w:t>
      </w:r>
    </w:p>
    <w:p w14:paraId="397C2BD0" w14:textId="77777777" w:rsidR="00335383" w:rsidRPr="00511BB7" w:rsidRDefault="00335383" w:rsidP="00511BB7"/>
    <w:p w14:paraId="6D97FE36" w14:textId="7B8C0F58" w:rsidR="00335383" w:rsidRPr="00511BB7" w:rsidRDefault="00335383" w:rsidP="00511BB7">
      <w:pPr>
        <w:rPr>
          <w:lang w:val="en-US"/>
        </w:rPr>
      </w:pPr>
      <w:r w:rsidRPr="00511BB7">
        <w:rPr>
          <w:noProof/>
        </w:rPr>
        <w:drawing>
          <wp:inline distT="0" distB="0" distL="0" distR="0" wp14:anchorId="47359E13" wp14:editId="10F5E4AC">
            <wp:extent cx="5733415" cy="4299449"/>
            <wp:effectExtent l="0" t="0" r="0" b="6350"/>
            <wp:docPr id="2039468950" name="Picture 1" descr="A graph with black line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68950" name="Picture 1" descr="A graph with black lines and white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3415" cy="4299449"/>
                    </a:xfrm>
                    <a:prstGeom prst="rect">
                      <a:avLst/>
                    </a:prstGeom>
                  </pic:spPr>
                </pic:pic>
              </a:graphicData>
            </a:graphic>
          </wp:inline>
        </w:drawing>
      </w:r>
    </w:p>
    <w:p w14:paraId="4B60859D" w14:textId="1AEE13EA" w:rsidR="00F62BB5" w:rsidRDefault="00F62BB5" w:rsidP="00511BB7">
      <w:pPr>
        <w:rPr>
          <w:rStyle w:val="s7"/>
          <w:color w:val="000000"/>
        </w:rPr>
      </w:pPr>
      <w:proofErr w:type="spellStart"/>
      <w:r w:rsidRPr="003B281A">
        <w:rPr>
          <w:rStyle w:val="s7"/>
          <w:b/>
          <w:bCs/>
          <w:color w:val="000000"/>
        </w:rPr>
        <w:t>Figure</w:t>
      </w:r>
      <w:proofErr w:type="spellEnd"/>
      <w:r w:rsidRPr="003B281A">
        <w:rPr>
          <w:rStyle w:val="s7"/>
          <w:b/>
          <w:bCs/>
          <w:color w:val="000000"/>
        </w:rPr>
        <w:t xml:space="preserve"> 4.</w:t>
      </w:r>
      <w:r w:rsidRPr="00511BB7">
        <w:rPr>
          <w:rStyle w:val="apple-converted-space"/>
          <w:color w:val="000000"/>
        </w:rPr>
        <w:t> </w:t>
      </w:r>
      <w:proofErr w:type="spellStart"/>
      <w:r w:rsidRPr="00511BB7">
        <w:rPr>
          <w:rStyle w:val="s31"/>
          <w:i/>
          <w:iCs/>
          <w:color w:val="000000"/>
        </w:rPr>
        <w:t>Linear</w:t>
      </w:r>
      <w:proofErr w:type="spellEnd"/>
      <w:r w:rsidRPr="00511BB7">
        <w:rPr>
          <w:rStyle w:val="s31"/>
          <w:i/>
          <w:iCs/>
          <w:color w:val="000000"/>
        </w:rPr>
        <w:t xml:space="preserve"> </w:t>
      </w:r>
      <w:proofErr w:type="spellStart"/>
      <w:r w:rsidRPr="00511BB7">
        <w:rPr>
          <w:rStyle w:val="s31"/>
          <w:i/>
          <w:iCs/>
          <w:color w:val="000000"/>
        </w:rPr>
        <w:t>mixed-effects</w:t>
      </w:r>
      <w:proofErr w:type="spellEnd"/>
      <w:r w:rsidRPr="00511BB7">
        <w:rPr>
          <w:rStyle w:val="s31"/>
          <w:i/>
          <w:iCs/>
          <w:color w:val="000000"/>
        </w:rPr>
        <w:t xml:space="preserve"> model </w:t>
      </w:r>
      <w:proofErr w:type="spellStart"/>
      <w:r w:rsidRPr="00511BB7">
        <w:rPr>
          <w:rStyle w:val="s31"/>
          <w:i/>
          <w:iCs/>
          <w:color w:val="000000"/>
        </w:rPr>
        <w:t>predicting</w:t>
      </w:r>
      <w:proofErr w:type="spellEnd"/>
      <w:r w:rsidRPr="00511BB7">
        <w:rPr>
          <w:rStyle w:val="s31"/>
          <w:i/>
          <w:iCs/>
          <w:color w:val="000000"/>
        </w:rPr>
        <w:t xml:space="preserve"> </w:t>
      </w:r>
      <w:proofErr w:type="spellStart"/>
      <w:r w:rsidRPr="00511BB7">
        <w:rPr>
          <w:rStyle w:val="s31"/>
          <w:i/>
          <w:iCs/>
          <w:color w:val="000000"/>
        </w:rPr>
        <w:t>raw</w:t>
      </w:r>
      <w:proofErr w:type="spellEnd"/>
      <w:r w:rsidRPr="00511BB7">
        <w:rPr>
          <w:rStyle w:val="s31"/>
          <w:i/>
          <w:iCs/>
          <w:color w:val="000000"/>
        </w:rPr>
        <w:t xml:space="preserve"> </w:t>
      </w:r>
      <w:proofErr w:type="spellStart"/>
      <w:r w:rsidRPr="00511BB7">
        <w:rPr>
          <w:rStyle w:val="s31"/>
          <w:i/>
          <w:iCs/>
          <w:color w:val="000000"/>
        </w:rPr>
        <w:t>learning</w:t>
      </w:r>
      <w:proofErr w:type="spellEnd"/>
      <w:r w:rsidRPr="00511BB7">
        <w:rPr>
          <w:rStyle w:val="s31"/>
          <w:i/>
          <w:iCs/>
          <w:color w:val="000000"/>
        </w:rPr>
        <w:t xml:space="preserve"> rate ()</w:t>
      </w:r>
      <w:r w:rsidRPr="00511BB7">
        <w:rPr>
          <w:rStyle w:val="s7"/>
          <w:color w:val="000000"/>
        </w:rPr>
        <w:t xml:space="preserve">. </w:t>
      </w:r>
      <w:proofErr w:type="spellStart"/>
      <w:r w:rsidRPr="00511BB7">
        <w:rPr>
          <w:rStyle w:val="s7"/>
          <w:color w:val="000000"/>
        </w:rPr>
        <w:t>Relative</w:t>
      </w:r>
      <w:proofErr w:type="spellEnd"/>
      <w:r w:rsidRPr="00511BB7">
        <w:rPr>
          <w:rStyle w:val="s7"/>
          <w:color w:val="000000"/>
        </w:rPr>
        <w:t xml:space="preserve"> </w:t>
      </w:r>
      <w:proofErr w:type="spellStart"/>
      <w:r w:rsidRPr="00511BB7">
        <w:rPr>
          <w:rStyle w:val="s7"/>
          <w:color w:val="000000"/>
        </w:rPr>
        <w:t>to</w:t>
      </w:r>
      <w:proofErr w:type="spellEnd"/>
      <w:r w:rsidRPr="00511BB7">
        <w:rPr>
          <w:rStyle w:val="s7"/>
          <w:color w:val="000000"/>
        </w:rPr>
        <w:t xml:space="preserve"> </w:t>
      </w:r>
      <w:proofErr w:type="spellStart"/>
      <w:r w:rsidRPr="00511BB7">
        <w:rPr>
          <w:rStyle w:val="s7"/>
          <w:color w:val="000000"/>
        </w:rPr>
        <w:t>healthy</w:t>
      </w:r>
      <w:proofErr w:type="spellEnd"/>
      <w:r w:rsidRPr="00511BB7">
        <w:rPr>
          <w:rStyle w:val="s7"/>
          <w:color w:val="000000"/>
        </w:rPr>
        <w:t xml:space="preserve"> </w:t>
      </w:r>
      <w:proofErr w:type="spellStart"/>
      <w:r w:rsidRPr="00511BB7">
        <w:rPr>
          <w:rStyle w:val="s7"/>
          <w:color w:val="000000"/>
        </w:rPr>
        <w:t>control</w:t>
      </w:r>
      <w:proofErr w:type="spellEnd"/>
      <w:r w:rsidRPr="00511BB7">
        <w:rPr>
          <w:rStyle w:val="s7"/>
          <w:color w:val="000000"/>
        </w:rPr>
        <w:t xml:space="preserve"> </w:t>
      </w:r>
      <w:proofErr w:type="spellStart"/>
      <w:r w:rsidRPr="00511BB7">
        <w:rPr>
          <w:rStyle w:val="s7"/>
          <w:color w:val="000000"/>
        </w:rPr>
        <w:t>females</w:t>
      </w:r>
      <w:proofErr w:type="spellEnd"/>
      <w:r w:rsidRPr="00511BB7">
        <w:rPr>
          <w:rStyle w:val="s7"/>
          <w:color w:val="000000"/>
        </w:rPr>
        <w:t xml:space="preserve"> in </w:t>
      </w:r>
      <w:proofErr w:type="spellStart"/>
      <w:r w:rsidRPr="00511BB7">
        <w:rPr>
          <w:rStyle w:val="s7"/>
          <w:color w:val="000000"/>
        </w:rPr>
        <w:t>Phase</w:t>
      </w:r>
      <w:proofErr w:type="spellEnd"/>
      <w:r w:rsidRPr="00511BB7">
        <w:rPr>
          <w:rStyle w:val="s7"/>
          <w:color w:val="000000"/>
        </w:rPr>
        <w:t xml:space="preserve"> 1, </w:t>
      </w:r>
      <w:proofErr w:type="spellStart"/>
      <w:r w:rsidRPr="00511BB7">
        <w:rPr>
          <w:rStyle w:val="s7"/>
          <w:color w:val="000000"/>
        </w:rPr>
        <w:t>schizophrenia</w:t>
      </w:r>
      <w:proofErr w:type="spellEnd"/>
      <w:r w:rsidRPr="00511BB7">
        <w:rPr>
          <w:rStyle w:val="s7"/>
          <w:color w:val="000000"/>
        </w:rPr>
        <w:t xml:space="preserve"> </w:t>
      </w:r>
      <w:proofErr w:type="spellStart"/>
      <w:r w:rsidRPr="00511BB7">
        <w:rPr>
          <w:rStyle w:val="s7"/>
          <w:color w:val="000000"/>
        </w:rPr>
        <w:t>females</w:t>
      </w:r>
      <w:proofErr w:type="spellEnd"/>
      <w:r w:rsidRPr="00511BB7">
        <w:rPr>
          <w:rStyle w:val="s7"/>
          <w:color w:val="000000"/>
        </w:rPr>
        <w:t xml:space="preserve"> </w:t>
      </w:r>
      <w:proofErr w:type="spellStart"/>
      <w:r w:rsidRPr="00511BB7">
        <w:rPr>
          <w:rStyle w:val="s7"/>
          <w:color w:val="000000"/>
        </w:rPr>
        <w:t>showed</w:t>
      </w:r>
      <w:proofErr w:type="spellEnd"/>
      <w:r w:rsidRPr="00511BB7">
        <w:rPr>
          <w:rStyle w:val="s7"/>
          <w:color w:val="000000"/>
        </w:rPr>
        <w:t xml:space="preserve"> a 1.10-fold </w:t>
      </w:r>
      <w:proofErr w:type="spellStart"/>
      <w:r w:rsidRPr="00511BB7">
        <w:rPr>
          <w:rStyle w:val="s7"/>
          <w:color w:val="000000"/>
        </w:rPr>
        <w:t>increase</w:t>
      </w:r>
      <w:proofErr w:type="spellEnd"/>
      <w:r w:rsidRPr="00511BB7">
        <w:rPr>
          <w:rStyle w:val="s7"/>
          <w:color w:val="000000"/>
        </w:rPr>
        <w:t xml:space="preserve"> in </w:t>
      </w:r>
      <w:proofErr w:type="spellStart"/>
      <w:r w:rsidRPr="00511BB7">
        <w:rPr>
          <w:rStyle w:val="s7"/>
          <w:color w:val="000000"/>
        </w:rPr>
        <w:t>learning</w:t>
      </w:r>
      <w:proofErr w:type="spellEnd"/>
      <w:r w:rsidRPr="00511BB7">
        <w:rPr>
          <w:rStyle w:val="s7"/>
          <w:color w:val="000000"/>
        </w:rPr>
        <w:t xml:space="preserve"> rate (95% CI [1.07, 1.14], p </w:t>
      </w:r>
      <w:proofErr w:type="gramStart"/>
      <w:r w:rsidRPr="00511BB7">
        <w:rPr>
          <w:rStyle w:val="s7"/>
          <w:color w:val="000000"/>
        </w:rPr>
        <w:t>&lt; .</w:t>
      </w:r>
      <w:proofErr w:type="gramEnd"/>
      <w:r w:rsidRPr="00511BB7">
        <w:rPr>
          <w:rStyle w:val="s7"/>
          <w:color w:val="000000"/>
        </w:rPr>
        <w:t xml:space="preserve">001), </w:t>
      </w:r>
      <w:proofErr w:type="spellStart"/>
      <w:r w:rsidRPr="00511BB7">
        <w:rPr>
          <w:rStyle w:val="s7"/>
          <w:color w:val="000000"/>
        </w:rPr>
        <w:t>whereas</w:t>
      </w:r>
      <w:proofErr w:type="spellEnd"/>
      <w:r w:rsidRPr="00511BB7">
        <w:rPr>
          <w:rStyle w:val="s7"/>
          <w:color w:val="000000"/>
        </w:rPr>
        <w:t xml:space="preserve"> </w:t>
      </w:r>
      <w:proofErr w:type="spellStart"/>
      <w:r w:rsidRPr="00511BB7">
        <w:rPr>
          <w:rStyle w:val="s7"/>
          <w:color w:val="000000"/>
        </w:rPr>
        <w:t>healthy</w:t>
      </w:r>
      <w:proofErr w:type="spellEnd"/>
      <w:r w:rsidRPr="00511BB7">
        <w:rPr>
          <w:rStyle w:val="s7"/>
          <w:color w:val="000000"/>
        </w:rPr>
        <w:t xml:space="preserve"> </w:t>
      </w:r>
      <w:proofErr w:type="spellStart"/>
      <w:r w:rsidRPr="00511BB7">
        <w:rPr>
          <w:rStyle w:val="s7"/>
          <w:color w:val="000000"/>
        </w:rPr>
        <w:t>control</w:t>
      </w:r>
      <w:proofErr w:type="spellEnd"/>
      <w:r w:rsidRPr="00511BB7">
        <w:rPr>
          <w:rStyle w:val="s7"/>
          <w:color w:val="000000"/>
        </w:rPr>
        <w:t xml:space="preserve"> </w:t>
      </w:r>
      <w:proofErr w:type="spellStart"/>
      <w:r w:rsidRPr="00511BB7">
        <w:rPr>
          <w:rStyle w:val="s7"/>
          <w:color w:val="000000"/>
        </w:rPr>
        <w:t>males</w:t>
      </w:r>
      <w:proofErr w:type="spellEnd"/>
      <w:r w:rsidRPr="00511BB7">
        <w:rPr>
          <w:rStyle w:val="s7"/>
          <w:color w:val="000000"/>
        </w:rPr>
        <w:t xml:space="preserve"> </w:t>
      </w:r>
      <w:proofErr w:type="spellStart"/>
      <w:r w:rsidRPr="00511BB7">
        <w:rPr>
          <w:rStyle w:val="s7"/>
          <w:color w:val="000000"/>
        </w:rPr>
        <w:t>showed</w:t>
      </w:r>
      <w:proofErr w:type="spellEnd"/>
      <w:r w:rsidRPr="00511BB7">
        <w:rPr>
          <w:rStyle w:val="s7"/>
          <w:color w:val="000000"/>
        </w:rPr>
        <w:t xml:space="preserve"> a 0.91-fold rate (95% CI [0.88, 0.94], p </w:t>
      </w:r>
      <w:proofErr w:type="gramStart"/>
      <w:r w:rsidRPr="00511BB7">
        <w:rPr>
          <w:rStyle w:val="s7"/>
          <w:color w:val="000000"/>
        </w:rPr>
        <w:t>&lt; .</w:t>
      </w:r>
      <w:proofErr w:type="gramEnd"/>
      <w:r w:rsidRPr="00511BB7">
        <w:rPr>
          <w:rStyle w:val="s7"/>
          <w:color w:val="000000"/>
        </w:rPr>
        <w:t xml:space="preserve">001). </w:t>
      </w:r>
      <w:proofErr w:type="spellStart"/>
      <w:r w:rsidRPr="00511BB7">
        <w:rPr>
          <w:rStyle w:val="s7"/>
          <w:color w:val="000000"/>
        </w:rPr>
        <w:t>The</w:t>
      </w:r>
      <w:proofErr w:type="spellEnd"/>
      <w:r w:rsidRPr="00511BB7">
        <w:rPr>
          <w:rStyle w:val="s7"/>
          <w:color w:val="000000"/>
        </w:rPr>
        <w:t xml:space="preserve"> </w:t>
      </w:r>
      <w:proofErr w:type="spellStart"/>
      <w:r w:rsidRPr="00511BB7">
        <w:rPr>
          <w:rStyle w:val="s7"/>
          <w:color w:val="000000"/>
        </w:rPr>
        <w:t>group</w:t>
      </w:r>
      <w:proofErr w:type="spellEnd"/>
      <w:r w:rsidRPr="00511BB7">
        <w:rPr>
          <w:rStyle w:val="s7"/>
          <w:color w:val="000000"/>
        </w:rPr>
        <w:t xml:space="preserve"> × </w:t>
      </w:r>
      <w:proofErr w:type="spellStart"/>
      <w:r w:rsidRPr="00511BB7">
        <w:rPr>
          <w:rStyle w:val="s7"/>
          <w:color w:val="000000"/>
        </w:rPr>
        <w:t>sex</w:t>
      </w:r>
      <w:proofErr w:type="spellEnd"/>
      <w:r w:rsidRPr="00511BB7">
        <w:rPr>
          <w:rStyle w:val="s7"/>
          <w:color w:val="000000"/>
        </w:rPr>
        <w:t xml:space="preserve"> </w:t>
      </w:r>
      <w:proofErr w:type="spellStart"/>
      <w:r w:rsidRPr="00511BB7">
        <w:rPr>
          <w:rStyle w:val="s7"/>
          <w:color w:val="000000"/>
        </w:rPr>
        <w:t>interaction</w:t>
      </w:r>
      <w:proofErr w:type="spellEnd"/>
      <w:r w:rsidRPr="00511BB7">
        <w:rPr>
          <w:rStyle w:val="s7"/>
          <w:color w:val="000000"/>
        </w:rPr>
        <w:t xml:space="preserve"> </w:t>
      </w:r>
      <w:proofErr w:type="spellStart"/>
      <w:r w:rsidRPr="00511BB7">
        <w:rPr>
          <w:rStyle w:val="s7"/>
          <w:color w:val="000000"/>
        </w:rPr>
        <w:t>revealed</w:t>
      </w:r>
      <w:proofErr w:type="spellEnd"/>
      <w:r w:rsidRPr="00511BB7">
        <w:rPr>
          <w:rStyle w:val="s7"/>
          <w:color w:val="000000"/>
        </w:rPr>
        <w:t xml:space="preserve"> </w:t>
      </w:r>
      <w:proofErr w:type="spellStart"/>
      <w:r w:rsidRPr="00511BB7">
        <w:rPr>
          <w:rStyle w:val="s7"/>
          <w:color w:val="000000"/>
        </w:rPr>
        <w:t>that</w:t>
      </w:r>
      <w:proofErr w:type="spellEnd"/>
      <w:r w:rsidRPr="00511BB7">
        <w:rPr>
          <w:rStyle w:val="s7"/>
          <w:color w:val="000000"/>
        </w:rPr>
        <w:t xml:space="preserve"> </w:t>
      </w:r>
      <w:proofErr w:type="spellStart"/>
      <w:r w:rsidRPr="00511BB7">
        <w:rPr>
          <w:rStyle w:val="s7"/>
          <w:color w:val="000000"/>
        </w:rPr>
        <w:t>male</w:t>
      </w:r>
      <w:proofErr w:type="spellEnd"/>
      <w:r w:rsidRPr="00511BB7">
        <w:rPr>
          <w:rStyle w:val="s7"/>
          <w:color w:val="000000"/>
        </w:rPr>
        <w:t xml:space="preserve"> </w:t>
      </w:r>
      <w:proofErr w:type="spellStart"/>
      <w:r w:rsidRPr="00511BB7">
        <w:rPr>
          <w:rStyle w:val="s7"/>
          <w:color w:val="000000"/>
        </w:rPr>
        <w:t>patients</w:t>
      </w:r>
      <w:proofErr w:type="spellEnd"/>
      <w:r w:rsidRPr="00511BB7">
        <w:rPr>
          <w:rStyle w:val="s7"/>
          <w:color w:val="000000"/>
        </w:rPr>
        <w:t xml:space="preserve"> </w:t>
      </w:r>
      <w:proofErr w:type="spellStart"/>
      <w:r w:rsidRPr="00511BB7">
        <w:rPr>
          <w:rStyle w:val="s7"/>
          <w:color w:val="000000"/>
        </w:rPr>
        <w:t>with</w:t>
      </w:r>
      <w:proofErr w:type="spellEnd"/>
      <w:r w:rsidRPr="00511BB7">
        <w:rPr>
          <w:rStyle w:val="s7"/>
          <w:color w:val="000000"/>
        </w:rPr>
        <w:t xml:space="preserve"> </w:t>
      </w:r>
      <w:proofErr w:type="spellStart"/>
      <w:r w:rsidRPr="00511BB7">
        <w:rPr>
          <w:rStyle w:val="s7"/>
          <w:color w:val="000000"/>
        </w:rPr>
        <w:t>schizophrenia</w:t>
      </w:r>
      <w:proofErr w:type="spellEnd"/>
      <w:r w:rsidRPr="00511BB7">
        <w:rPr>
          <w:rStyle w:val="s7"/>
          <w:color w:val="000000"/>
        </w:rPr>
        <w:t xml:space="preserve"> </w:t>
      </w:r>
      <w:proofErr w:type="spellStart"/>
      <w:r w:rsidRPr="00511BB7">
        <w:rPr>
          <w:rStyle w:val="s7"/>
          <w:color w:val="000000"/>
        </w:rPr>
        <w:t>exhibited</w:t>
      </w:r>
      <w:proofErr w:type="spellEnd"/>
      <w:r w:rsidRPr="00511BB7">
        <w:rPr>
          <w:rStyle w:val="s7"/>
          <w:color w:val="000000"/>
        </w:rPr>
        <w:t xml:space="preserve"> </w:t>
      </w:r>
      <w:proofErr w:type="spellStart"/>
      <w:r w:rsidRPr="00511BB7">
        <w:rPr>
          <w:rStyle w:val="s7"/>
          <w:color w:val="000000"/>
        </w:rPr>
        <w:t>the</w:t>
      </w:r>
      <w:proofErr w:type="spellEnd"/>
      <w:r w:rsidRPr="00511BB7">
        <w:rPr>
          <w:rStyle w:val="s7"/>
          <w:color w:val="000000"/>
        </w:rPr>
        <w:t xml:space="preserve"> </w:t>
      </w:r>
      <w:proofErr w:type="spellStart"/>
      <w:r w:rsidRPr="00511BB7">
        <w:rPr>
          <w:rStyle w:val="s7"/>
          <w:color w:val="000000"/>
        </w:rPr>
        <w:t>lowest</w:t>
      </w:r>
      <w:proofErr w:type="spellEnd"/>
      <w:r w:rsidRPr="00511BB7">
        <w:rPr>
          <w:rStyle w:val="s7"/>
          <w:color w:val="000000"/>
        </w:rPr>
        <w:t xml:space="preserve"> </w:t>
      </w:r>
      <w:proofErr w:type="spellStart"/>
      <w:r w:rsidRPr="00511BB7">
        <w:rPr>
          <w:rStyle w:val="s7"/>
          <w:color w:val="000000"/>
        </w:rPr>
        <w:t>learning</w:t>
      </w:r>
      <w:proofErr w:type="spellEnd"/>
      <w:r w:rsidRPr="00511BB7">
        <w:rPr>
          <w:rStyle w:val="s7"/>
          <w:color w:val="000000"/>
        </w:rPr>
        <w:t xml:space="preserve"> </w:t>
      </w:r>
      <w:proofErr w:type="spellStart"/>
      <w:r w:rsidRPr="00511BB7">
        <w:rPr>
          <w:rStyle w:val="s7"/>
          <w:color w:val="000000"/>
        </w:rPr>
        <w:t>rates</w:t>
      </w:r>
      <w:proofErr w:type="spellEnd"/>
      <w:r w:rsidRPr="00511BB7">
        <w:rPr>
          <w:rStyle w:val="s7"/>
          <w:color w:val="000000"/>
        </w:rPr>
        <w:t xml:space="preserve">, </w:t>
      </w:r>
      <w:proofErr w:type="spellStart"/>
      <w:r w:rsidRPr="00511BB7">
        <w:rPr>
          <w:rStyle w:val="s7"/>
          <w:color w:val="000000"/>
        </w:rPr>
        <w:t>with</w:t>
      </w:r>
      <w:proofErr w:type="spellEnd"/>
      <w:r w:rsidRPr="00511BB7">
        <w:rPr>
          <w:rStyle w:val="s7"/>
          <w:color w:val="000000"/>
        </w:rPr>
        <w:t xml:space="preserve"> a 0.90-fold </w:t>
      </w:r>
      <w:proofErr w:type="spellStart"/>
      <w:r w:rsidRPr="00511BB7">
        <w:rPr>
          <w:rStyle w:val="s7"/>
          <w:color w:val="000000"/>
        </w:rPr>
        <w:t>effect</w:t>
      </w:r>
      <w:proofErr w:type="spellEnd"/>
      <w:r w:rsidRPr="00511BB7">
        <w:rPr>
          <w:rStyle w:val="s7"/>
          <w:color w:val="000000"/>
        </w:rPr>
        <w:t xml:space="preserve"> </w:t>
      </w:r>
      <w:proofErr w:type="spellStart"/>
      <w:r w:rsidRPr="00511BB7">
        <w:rPr>
          <w:rStyle w:val="s7"/>
          <w:color w:val="000000"/>
        </w:rPr>
        <w:t>relative</w:t>
      </w:r>
      <w:proofErr w:type="spellEnd"/>
      <w:r w:rsidRPr="00511BB7">
        <w:rPr>
          <w:rStyle w:val="s7"/>
          <w:color w:val="000000"/>
        </w:rPr>
        <w:t xml:space="preserve"> </w:t>
      </w:r>
      <w:proofErr w:type="spellStart"/>
      <w:r w:rsidRPr="00511BB7">
        <w:rPr>
          <w:rStyle w:val="s7"/>
          <w:color w:val="000000"/>
        </w:rPr>
        <w:t>to</w:t>
      </w:r>
      <w:proofErr w:type="spellEnd"/>
      <w:r w:rsidRPr="00511BB7">
        <w:rPr>
          <w:rStyle w:val="s7"/>
          <w:color w:val="000000"/>
        </w:rPr>
        <w:t xml:space="preserve"> </w:t>
      </w:r>
      <w:proofErr w:type="spellStart"/>
      <w:r w:rsidRPr="00511BB7">
        <w:rPr>
          <w:rStyle w:val="s7"/>
          <w:color w:val="000000"/>
        </w:rPr>
        <w:t>additive</w:t>
      </w:r>
      <w:proofErr w:type="spellEnd"/>
      <w:r w:rsidRPr="00511BB7">
        <w:rPr>
          <w:rStyle w:val="s7"/>
          <w:color w:val="000000"/>
        </w:rPr>
        <w:t xml:space="preserve"> </w:t>
      </w:r>
      <w:proofErr w:type="spellStart"/>
      <w:r w:rsidRPr="00511BB7">
        <w:rPr>
          <w:rStyle w:val="s7"/>
          <w:color w:val="000000"/>
        </w:rPr>
        <w:t>expectations</w:t>
      </w:r>
      <w:proofErr w:type="spellEnd"/>
      <w:r w:rsidRPr="00511BB7">
        <w:rPr>
          <w:rStyle w:val="s7"/>
          <w:color w:val="000000"/>
        </w:rPr>
        <w:t xml:space="preserve"> (95% CI [0.86, 0.95], p </w:t>
      </w:r>
      <w:proofErr w:type="gramStart"/>
      <w:r w:rsidRPr="00511BB7">
        <w:rPr>
          <w:rStyle w:val="s7"/>
          <w:color w:val="000000"/>
        </w:rPr>
        <w:t>&lt; .</w:t>
      </w:r>
      <w:proofErr w:type="gramEnd"/>
      <w:r w:rsidRPr="00511BB7">
        <w:rPr>
          <w:rStyle w:val="s7"/>
          <w:color w:val="000000"/>
        </w:rPr>
        <w:t xml:space="preserve">001). </w:t>
      </w:r>
      <w:proofErr w:type="spellStart"/>
      <w:r w:rsidRPr="00511BB7">
        <w:rPr>
          <w:rStyle w:val="s7"/>
          <w:color w:val="000000"/>
        </w:rPr>
        <w:t>Task</w:t>
      </w:r>
      <w:proofErr w:type="spellEnd"/>
      <w:r w:rsidRPr="00511BB7">
        <w:rPr>
          <w:rStyle w:val="s7"/>
          <w:color w:val="000000"/>
        </w:rPr>
        <w:t xml:space="preserve"> </w:t>
      </w:r>
      <w:proofErr w:type="spellStart"/>
      <w:r w:rsidRPr="00511BB7">
        <w:rPr>
          <w:rStyle w:val="s7"/>
          <w:color w:val="000000"/>
        </w:rPr>
        <w:t>Phase</w:t>
      </w:r>
      <w:proofErr w:type="spellEnd"/>
      <w:r w:rsidRPr="00511BB7">
        <w:rPr>
          <w:rStyle w:val="s7"/>
          <w:color w:val="000000"/>
        </w:rPr>
        <w:t xml:space="preserve"> 2 (1.01-fold, 95% CI [0.98, 1.03], p </w:t>
      </w:r>
      <w:r w:rsidRPr="00511BB7">
        <w:rPr>
          <w:rStyle w:val="s7"/>
          <w:color w:val="000000"/>
        </w:rPr>
        <w:lastRenderedPageBreak/>
        <w:t xml:space="preserve">= .62) </w:t>
      </w:r>
      <w:proofErr w:type="spellStart"/>
      <w:r w:rsidRPr="00511BB7">
        <w:rPr>
          <w:rStyle w:val="s7"/>
          <w:color w:val="000000"/>
        </w:rPr>
        <w:t>and</w:t>
      </w:r>
      <w:proofErr w:type="spellEnd"/>
      <w:r w:rsidRPr="00511BB7">
        <w:rPr>
          <w:rStyle w:val="s7"/>
          <w:color w:val="000000"/>
        </w:rPr>
        <w:t xml:space="preserve"> </w:t>
      </w:r>
      <w:proofErr w:type="spellStart"/>
      <w:r w:rsidRPr="00511BB7">
        <w:rPr>
          <w:rStyle w:val="s7"/>
          <w:color w:val="000000"/>
        </w:rPr>
        <w:t>Phase</w:t>
      </w:r>
      <w:proofErr w:type="spellEnd"/>
      <w:r w:rsidRPr="00511BB7">
        <w:rPr>
          <w:rStyle w:val="s7"/>
          <w:color w:val="000000"/>
        </w:rPr>
        <w:t xml:space="preserve"> 3 (1.01-fold, 95% CI [0.98, 1.04], p = .79) </w:t>
      </w:r>
      <w:proofErr w:type="spellStart"/>
      <w:r w:rsidRPr="00511BB7">
        <w:rPr>
          <w:rStyle w:val="s7"/>
          <w:color w:val="000000"/>
        </w:rPr>
        <w:t>did</w:t>
      </w:r>
      <w:proofErr w:type="spellEnd"/>
      <w:r w:rsidRPr="00511BB7">
        <w:rPr>
          <w:rStyle w:val="s7"/>
          <w:color w:val="000000"/>
        </w:rPr>
        <w:t xml:space="preserve"> not </w:t>
      </w:r>
      <w:proofErr w:type="spellStart"/>
      <w:r w:rsidRPr="00511BB7">
        <w:rPr>
          <w:rStyle w:val="s7"/>
          <w:color w:val="000000"/>
        </w:rPr>
        <w:t>differ</w:t>
      </w:r>
      <w:proofErr w:type="spellEnd"/>
      <w:r w:rsidRPr="00511BB7">
        <w:rPr>
          <w:rStyle w:val="s7"/>
          <w:color w:val="000000"/>
        </w:rPr>
        <w:t xml:space="preserve"> </w:t>
      </w:r>
      <w:proofErr w:type="spellStart"/>
      <w:r w:rsidRPr="00511BB7">
        <w:rPr>
          <w:rStyle w:val="s7"/>
          <w:color w:val="000000"/>
        </w:rPr>
        <w:t>significantly</w:t>
      </w:r>
      <w:proofErr w:type="spellEnd"/>
      <w:r w:rsidRPr="00511BB7">
        <w:rPr>
          <w:rStyle w:val="s7"/>
          <w:color w:val="000000"/>
        </w:rPr>
        <w:t xml:space="preserve"> </w:t>
      </w:r>
      <w:proofErr w:type="spellStart"/>
      <w:r w:rsidRPr="00511BB7">
        <w:rPr>
          <w:rStyle w:val="s7"/>
          <w:color w:val="000000"/>
        </w:rPr>
        <w:t>from</w:t>
      </w:r>
      <w:proofErr w:type="spellEnd"/>
      <w:r w:rsidRPr="00511BB7">
        <w:rPr>
          <w:rStyle w:val="s7"/>
          <w:color w:val="000000"/>
        </w:rPr>
        <w:t xml:space="preserve"> </w:t>
      </w:r>
      <w:proofErr w:type="spellStart"/>
      <w:r w:rsidRPr="00511BB7">
        <w:rPr>
          <w:rStyle w:val="s7"/>
          <w:color w:val="000000"/>
        </w:rPr>
        <w:t>Phase</w:t>
      </w:r>
      <w:proofErr w:type="spellEnd"/>
      <w:r w:rsidRPr="00511BB7">
        <w:rPr>
          <w:rStyle w:val="s7"/>
          <w:color w:val="000000"/>
        </w:rPr>
        <w:t xml:space="preserve"> 1, </w:t>
      </w:r>
      <w:proofErr w:type="spellStart"/>
      <w:r w:rsidRPr="00511BB7">
        <w:rPr>
          <w:rStyle w:val="s7"/>
          <w:color w:val="000000"/>
        </w:rPr>
        <w:t>and</w:t>
      </w:r>
      <w:proofErr w:type="spellEnd"/>
      <w:r w:rsidRPr="00511BB7">
        <w:rPr>
          <w:rStyle w:val="s7"/>
          <w:color w:val="000000"/>
        </w:rPr>
        <w:t xml:space="preserve"> </w:t>
      </w:r>
      <w:proofErr w:type="spellStart"/>
      <w:r w:rsidRPr="00511BB7">
        <w:rPr>
          <w:rStyle w:val="s7"/>
          <w:color w:val="000000"/>
        </w:rPr>
        <w:t>each</w:t>
      </w:r>
      <w:proofErr w:type="spellEnd"/>
      <w:r w:rsidRPr="00511BB7">
        <w:rPr>
          <w:rStyle w:val="s7"/>
          <w:color w:val="000000"/>
        </w:rPr>
        <w:t xml:space="preserve"> </w:t>
      </w:r>
      <w:proofErr w:type="spellStart"/>
      <w:r w:rsidRPr="00511BB7">
        <w:rPr>
          <w:rStyle w:val="s7"/>
          <w:color w:val="000000"/>
        </w:rPr>
        <w:t>additional</w:t>
      </w:r>
      <w:proofErr w:type="spellEnd"/>
      <w:r w:rsidRPr="00511BB7">
        <w:rPr>
          <w:rStyle w:val="s7"/>
          <w:color w:val="000000"/>
        </w:rPr>
        <w:t xml:space="preserve"> </w:t>
      </w:r>
      <w:proofErr w:type="spellStart"/>
      <w:r w:rsidRPr="00511BB7">
        <w:rPr>
          <w:rStyle w:val="s7"/>
          <w:color w:val="000000"/>
        </w:rPr>
        <w:t>year</w:t>
      </w:r>
      <w:proofErr w:type="spellEnd"/>
      <w:r w:rsidRPr="00511BB7">
        <w:rPr>
          <w:rStyle w:val="s7"/>
          <w:color w:val="000000"/>
        </w:rPr>
        <w:t xml:space="preserve"> of </w:t>
      </w:r>
      <w:proofErr w:type="spellStart"/>
      <w:r w:rsidRPr="00511BB7">
        <w:rPr>
          <w:rStyle w:val="s7"/>
          <w:color w:val="000000"/>
        </w:rPr>
        <w:t>illness</w:t>
      </w:r>
      <w:proofErr w:type="spellEnd"/>
      <w:r w:rsidRPr="00511BB7">
        <w:rPr>
          <w:rStyle w:val="s7"/>
          <w:color w:val="000000"/>
        </w:rPr>
        <w:t xml:space="preserve"> </w:t>
      </w:r>
      <w:proofErr w:type="spellStart"/>
      <w:r w:rsidRPr="00511BB7">
        <w:rPr>
          <w:rStyle w:val="s7"/>
          <w:color w:val="000000"/>
        </w:rPr>
        <w:t>was</w:t>
      </w:r>
      <w:proofErr w:type="spellEnd"/>
      <w:r w:rsidRPr="00511BB7">
        <w:rPr>
          <w:rStyle w:val="s7"/>
          <w:color w:val="000000"/>
        </w:rPr>
        <w:t xml:space="preserve"> </w:t>
      </w:r>
      <w:proofErr w:type="spellStart"/>
      <w:r w:rsidRPr="00511BB7">
        <w:rPr>
          <w:rStyle w:val="s7"/>
          <w:color w:val="000000"/>
        </w:rPr>
        <w:t>associated</w:t>
      </w:r>
      <w:proofErr w:type="spellEnd"/>
      <w:r w:rsidRPr="00511BB7">
        <w:rPr>
          <w:rStyle w:val="s7"/>
          <w:color w:val="000000"/>
        </w:rPr>
        <w:t xml:space="preserve"> </w:t>
      </w:r>
      <w:proofErr w:type="spellStart"/>
      <w:r w:rsidRPr="00511BB7">
        <w:rPr>
          <w:rStyle w:val="s7"/>
          <w:color w:val="000000"/>
        </w:rPr>
        <w:t>with</w:t>
      </w:r>
      <w:proofErr w:type="spellEnd"/>
      <w:r w:rsidRPr="00511BB7">
        <w:rPr>
          <w:rStyle w:val="s7"/>
          <w:color w:val="000000"/>
        </w:rPr>
        <w:t xml:space="preserve"> a 0.99-fold </w:t>
      </w:r>
      <w:proofErr w:type="spellStart"/>
      <w:r w:rsidRPr="00511BB7">
        <w:rPr>
          <w:rStyle w:val="s7"/>
          <w:color w:val="000000"/>
        </w:rPr>
        <w:t>change</w:t>
      </w:r>
      <w:proofErr w:type="spellEnd"/>
      <w:r w:rsidRPr="00511BB7">
        <w:rPr>
          <w:rStyle w:val="s7"/>
          <w:color w:val="000000"/>
        </w:rPr>
        <w:t xml:space="preserve"> (95% CI [0.98, 1.00], p = .111). </w:t>
      </w:r>
      <w:proofErr w:type="spellStart"/>
      <w:r w:rsidRPr="00511BB7">
        <w:rPr>
          <w:rStyle w:val="s7"/>
          <w:color w:val="000000"/>
        </w:rPr>
        <w:t>These</w:t>
      </w:r>
      <w:proofErr w:type="spellEnd"/>
      <w:r w:rsidRPr="00511BB7">
        <w:rPr>
          <w:rStyle w:val="s7"/>
          <w:color w:val="000000"/>
        </w:rPr>
        <w:t xml:space="preserve"> </w:t>
      </w:r>
      <w:proofErr w:type="spellStart"/>
      <w:r w:rsidRPr="00511BB7">
        <w:rPr>
          <w:rStyle w:val="s7"/>
          <w:color w:val="000000"/>
        </w:rPr>
        <w:t>findings</w:t>
      </w:r>
      <w:proofErr w:type="spellEnd"/>
      <w:r w:rsidRPr="00511BB7">
        <w:rPr>
          <w:rStyle w:val="s7"/>
          <w:color w:val="000000"/>
        </w:rPr>
        <w:t xml:space="preserve"> </w:t>
      </w:r>
      <w:proofErr w:type="spellStart"/>
      <w:r w:rsidRPr="00511BB7">
        <w:rPr>
          <w:rStyle w:val="s7"/>
          <w:color w:val="000000"/>
        </w:rPr>
        <w:t>demonstrate</w:t>
      </w:r>
      <w:proofErr w:type="spellEnd"/>
      <w:r w:rsidRPr="00511BB7">
        <w:rPr>
          <w:rStyle w:val="s7"/>
          <w:color w:val="000000"/>
        </w:rPr>
        <w:t xml:space="preserve"> </w:t>
      </w:r>
      <w:proofErr w:type="spellStart"/>
      <w:r w:rsidRPr="00511BB7">
        <w:rPr>
          <w:rStyle w:val="s7"/>
          <w:color w:val="000000"/>
        </w:rPr>
        <w:t>that</w:t>
      </w:r>
      <w:proofErr w:type="spellEnd"/>
      <w:r w:rsidRPr="00511BB7">
        <w:rPr>
          <w:rStyle w:val="s7"/>
          <w:color w:val="000000"/>
        </w:rPr>
        <w:t xml:space="preserve"> </w:t>
      </w:r>
      <w:proofErr w:type="spellStart"/>
      <w:r w:rsidRPr="00511BB7">
        <w:rPr>
          <w:rStyle w:val="s7"/>
          <w:color w:val="000000"/>
        </w:rPr>
        <w:t>learning</w:t>
      </w:r>
      <w:proofErr w:type="spellEnd"/>
      <w:r w:rsidRPr="00511BB7">
        <w:rPr>
          <w:rStyle w:val="s7"/>
          <w:color w:val="000000"/>
        </w:rPr>
        <w:t xml:space="preserve">-rate </w:t>
      </w:r>
      <w:proofErr w:type="spellStart"/>
      <w:r w:rsidRPr="00511BB7">
        <w:rPr>
          <w:rStyle w:val="s7"/>
          <w:color w:val="000000"/>
        </w:rPr>
        <w:t>alterations</w:t>
      </w:r>
      <w:proofErr w:type="spellEnd"/>
      <w:r w:rsidRPr="00511BB7">
        <w:rPr>
          <w:rStyle w:val="s7"/>
          <w:color w:val="000000"/>
        </w:rPr>
        <w:t xml:space="preserve"> in </w:t>
      </w:r>
      <w:proofErr w:type="spellStart"/>
      <w:r w:rsidRPr="00511BB7">
        <w:rPr>
          <w:rStyle w:val="s7"/>
          <w:color w:val="000000"/>
        </w:rPr>
        <w:t>schizophrenia</w:t>
      </w:r>
      <w:proofErr w:type="spellEnd"/>
      <w:r w:rsidRPr="00511BB7">
        <w:rPr>
          <w:rStyle w:val="s7"/>
          <w:color w:val="000000"/>
        </w:rPr>
        <w:t xml:space="preserve"> </w:t>
      </w:r>
      <w:proofErr w:type="spellStart"/>
      <w:r w:rsidRPr="00511BB7">
        <w:rPr>
          <w:rStyle w:val="s7"/>
          <w:color w:val="000000"/>
        </w:rPr>
        <w:t>are</w:t>
      </w:r>
      <w:proofErr w:type="spellEnd"/>
      <w:r w:rsidRPr="00511BB7">
        <w:rPr>
          <w:rStyle w:val="s7"/>
          <w:color w:val="000000"/>
        </w:rPr>
        <w:t xml:space="preserve"> </w:t>
      </w:r>
      <w:proofErr w:type="spellStart"/>
      <w:r w:rsidRPr="00511BB7">
        <w:rPr>
          <w:rStyle w:val="s7"/>
          <w:color w:val="000000"/>
        </w:rPr>
        <w:t>sex-specific</w:t>
      </w:r>
      <w:proofErr w:type="spellEnd"/>
      <w:r w:rsidRPr="00511BB7">
        <w:rPr>
          <w:rStyle w:val="s7"/>
          <w:color w:val="000000"/>
        </w:rPr>
        <w:t xml:space="preserve"> </w:t>
      </w:r>
      <w:proofErr w:type="spellStart"/>
      <w:r w:rsidRPr="00511BB7">
        <w:rPr>
          <w:rStyle w:val="s7"/>
          <w:color w:val="000000"/>
        </w:rPr>
        <w:t>and</w:t>
      </w:r>
      <w:proofErr w:type="spellEnd"/>
      <w:r w:rsidRPr="00511BB7">
        <w:rPr>
          <w:rStyle w:val="s7"/>
          <w:color w:val="000000"/>
        </w:rPr>
        <w:t xml:space="preserve"> </w:t>
      </w:r>
      <w:proofErr w:type="spellStart"/>
      <w:r w:rsidRPr="00511BB7">
        <w:rPr>
          <w:rStyle w:val="s7"/>
          <w:color w:val="000000"/>
        </w:rPr>
        <w:t>independent</w:t>
      </w:r>
      <w:proofErr w:type="spellEnd"/>
      <w:r w:rsidRPr="00511BB7">
        <w:rPr>
          <w:rStyle w:val="s7"/>
          <w:color w:val="000000"/>
        </w:rPr>
        <w:t xml:space="preserve"> of </w:t>
      </w:r>
      <w:proofErr w:type="spellStart"/>
      <w:r w:rsidRPr="00511BB7">
        <w:rPr>
          <w:rStyle w:val="s7"/>
          <w:color w:val="000000"/>
        </w:rPr>
        <w:t>task</w:t>
      </w:r>
      <w:proofErr w:type="spellEnd"/>
      <w:r w:rsidRPr="00511BB7">
        <w:rPr>
          <w:rStyle w:val="s7"/>
          <w:color w:val="000000"/>
        </w:rPr>
        <w:t xml:space="preserve"> </w:t>
      </w:r>
      <w:proofErr w:type="spellStart"/>
      <w:r w:rsidRPr="00511BB7">
        <w:rPr>
          <w:rStyle w:val="s7"/>
          <w:color w:val="000000"/>
        </w:rPr>
        <w:t>phase</w:t>
      </w:r>
      <w:proofErr w:type="spellEnd"/>
      <w:r w:rsidRPr="00511BB7">
        <w:rPr>
          <w:rStyle w:val="s7"/>
          <w:color w:val="000000"/>
        </w:rPr>
        <w:t xml:space="preserve"> </w:t>
      </w:r>
      <w:proofErr w:type="spellStart"/>
      <w:r w:rsidRPr="00511BB7">
        <w:rPr>
          <w:rStyle w:val="s7"/>
          <w:color w:val="000000"/>
        </w:rPr>
        <w:t>or</w:t>
      </w:r>
      <w:proofErr w:type="spellEnd"/>
      <w:r w:rsidRPr="00511BB7">
        <w:rPr>
          <w:rStyle w:val="s7"/>
          <w:color w:val="000000"/>
        </w:rPr>
        <w:t xml:space="preserve"> </w:t>
      </w:r>
      <w:proofErr w:type="spellStart"/>
      <w:r w:rsidRPr="00511BB7">
        <w:rPr>
          <w:rStyle w:val="s7"/>
          <w:color w:val="000000"/>
        </w:rPr>
        <w:t>illness</w:t>
      </w:r>
      <w:proofErr w:type="spellEnd"/>
      <w:r w:rsidRPr="00511BB7">
        <w:rPr>
          <w:rStyle w:val="s7"/>
          <w:color w:val="000000"/>
        </w:rPr>
        <w:t xml:space="preserve"> </w:t>
      </w:r>
      <w:proofErr w:type="spellStart"/>
      <w:r w:rsidRPr="00511BB7">
        <w:rPr>
          <w:rStyle w:val="s7"/>
          <w:color w:val="000000"/>
        </w:rPr>
        <w:t>duration</w:t>
      </w:r>
      <w:proofErr w:type="spellEnd"/>
      <w:r w:rsidRPr="00511BB7">
        <w:rPr>
          <w:rStyle w:val="s7"/>
          <w:color w:val="000000"/>
        </w:rPr>
        <w:t>.</w:t>
      </w:r>
    </w:p>
    <w:p w14:paraId="02765059" w14:textId="77777777" w:rsidR="003B281A" w:rsidRPr="00511BB7" w:rsidRDefault="003B281A" w:rsidP="00511BB7">
      <w:pPr>
        <w:rPr>
          <w:lang w:val="en-US"/>
        </w:rPr>
      </w:pPr>
    </w:p>
    <w:p w14:paraId="147A3AB6" w14:textId="64477B36" w:rsidR="00D706ED" w:rsidRPr="003B281A" w:rsidRDefault="006A2464" w:rsidP="00511BB7">
      <w:pPr>
        <w:rPr>
          <w:b/>
          <w:bCs/>
          <w:lang w:val="en-US"/>
        </w:rPr>
      </w:pPr>
      <w:r>
        <w:rPr>
          <w:b/>
          <w:bCs/>
          <w:lang w:val="en-US"/>
        </w:rPr>
        <w:t>3.5.</w:t>
      </w:r>
      <w:r w:rsidR="00D706ED" w:rsidRPr="003B281A">
        <w:rPr>
          <w:b/>
          <w:bCs/>
          <w:lang w:val="en-US"/>
        </w:rPr>
        <w:t>PE-related Activations</w:t>
      </w:r>
    </w:p>
    <w:p w14:paraId="7FCA27FB" w14:textId="4B75237B" w:rsidR="00D706ED" w:rsidRPr="00511BB7" w:rsidRDefault="00D706ED" w:rsidP="00511BB7">
      <w:pPr>
        <w:rPr>
          <w:lang w:val="en-US"/>
        </w:rPr>
      </w:pPr>
      <w:r w:rsidRPr="00511BB7">
        <w:rPr>
          <w:lang w:val="en-US"/>
        </w:rPr>
        <w:t xml:space="preserve">Anatomical locations were identified using the </w:t>
      </w:r>
      <w:proofErr w:type="spellStart"/>
      <w:r w:rsidRPr="00511BB7">
        <w:rPr>
          <w:lang w:val="en-US"/>
        </w:rPr>
        <w:t>Neuromorphometrics</w:t>
      </w:r>
      <w:proofErr w:type="spellEnd"/>
      <w:r w:rsidRPr="00511BB7">
        <w:rPr>
          <w:lang w:val="en-US"/>
        </w:rPr>
        <w:t xml:space="preserve"> atlas provided in SP</w:t>
      </w:r>
      <w:r w:rsidR="009246C3" w:rsidRPr="00511BB7">
        <w:rPr>
          <w:lang w:val="en-US"/>
        </w:rPr>
        <w:t>M</w:t>
      </w:r>
      <w:r w:rsidRPr="00511BB7">
        <w:rPr>
          <w:lang w:val="en-US"/>
        </w:rPr>
        <w:t xml:space="preserve">. In the HC group, significant activation was observed in right middle and superior occipital gyrus (peak MNI: [30, -76, 11], T = 7.52, p &lt; .05 FWE-corrected, </w:t>
      </w:r>
      <w:r w:rsidR="00DB0DE5" w:rsidRPr="00511BB7">
        <w:rPr>
          <w:lang w:val="en-US"/>
        </w:rPr>
        <w:t>k</w:t>
      </w:r>
      <w:r w:rsidRPr="00511BB7">
        <w:rPr>
          <w:lang w:val="en-US"/>
        </w:rPr>
        <w:t xml:space="preserve"> = 28 voxels) and left superior parietal lobule and angular gyrus in response to PE controlling for sex (peak MNI: [-30, -64, 26], T = 7.46, p &lt; .05 FWE-corrected, </w:t>
      </w:r>
      <w:r w:rsidR="00DB0DE5" w:rsidRPr="00511BB7">
        <w:rPr>
          <w:lang w:val="en-US"/>
        </w:rPr>
        <w:t>k</w:t>
      </w:r>
      <w:r w:rsidRPr="00511BB7">
        <w:rPr>
          <w:lang w:val="en-US"/>
        </w:rPr>
        <w:t xml:space="preserve"> = 58 voxels).</w:t>
      </w:r>
      <w:r w:rsidR="00DB0DE5" w:rsidRPr="00511BB7">
        <w:rPr>
          <w:lang w:val="en-US"/>
        </w:rPr>
        <w:t xml:space="preserve"> </w:t>
      </w:r>
      <w:r w:rsidRPr="00511BB7">
        <w:rPr>
          <w:lang w:val="en-US"/>
        </w:rPr>
        <w:t>However, in the SZ group</w:t>
      </w:r>
      <w:r w:rsidR="00DB0DE5" w:rsidRPr="00511BB7">
        <w:rPr>
          <w:lang w:val="en-US"/>
        </w:rPr>
        <w:t>,</w:t>
      </w:r>
      <w:r w:rsidRPr="00511BB7">
        <w:rPr>
          <w:lang w:val="en-US"/>
        </w:rPr>
        <w:t xml:space="preserve"> significant activation was observed in right occipital fusiform and inferior occipital gyrus in response to PE</w:t>
      </w:r>
      <w:r w:rsidR="00DB0DE5" w:rsidRPr="00511BB7">
        <w:rPr>
          <w:lang w:val="en-US"/>
        </w:rPr>
        <w:t>,</w:t>
      </w:r>
      <w:r w:rsidRPr="00511BB7">
        <w:rPr>
          <w:lang w:val="en-US"/>
        </w:rPr>
        <w:t xml:space="preserve"> controlling for sex and </w:t>
      </w:r>
      <w:proofErr w:type="spellStart"/>
      <w:r w:rsidRPr="00511BB7">
        <w:rPr>
          <w:lang w:val="en-US"/>
        </w:rPr>
        <w:t>DoI</w:t>
      </w:r>
      <w:proofErr w:type="spellEnd"/>
      <w:r w:rsidRPr="00511BB7">
        <w:rPr>
          <w:lang w:val="en-US"/>
        </w:rPr>
        <w:t xml:space="preserve"> (peak MNI: [27, -85, -7], T = 4.98, p &lt; .001 uncorrected</w:t>
      </w:r>
      <w:r w:rsidR="00DB0DE5" w:rsidRPr="00511BB7">
        <w:rPr>
          <w:lang w:val="en-US"/>
        </w:rPr>
        <w:t>, k</w:t>
      </w:r>
      <w:r w:rsidRPr="00511BB7">
        <w:rPr>
          <w:lang w:val="en-US"/>
        </w:rPr>
        <w:t xml:space="preserve"> = 48 voxels).</w:t>
      </w:r>
    </w:p>
    <w:p w14:paraId="49A61BB9" w14:textId="77777777" w:rsidR="009246C3" w:rsidRPr="00511BB7" w:rsidRDefault="009246C3" w:rsidP="00511BB7">
      <w:pPr>
        <w:rPr>
          <w:ins w:id="34" w:author="Kaan Keskin" w:date="2025-07-13T14:08:00Z" w16du:dateUtc="2025-07-13T11:08:00Z"/>
          <w:lang w:val="en-US"/>
        </w:rPr>
      </w:pPr>
    </w:p>
    <w:p w14:paraId="096CBFC6" w14:textId="466DA7AB" w:rsidR="00D706ED" w:rsidRPr="00511BB7" w:rsidRDefault="00D706ED" w:rsidP="00511BB7">
      <w:pPr>
        <w:rPr>
          <w:ins w:id="35" w:author="Kaan Keskin" w:date="2025-07-13T14:08:00Z" w16du:dateUtc="2025-07-13T11:08:00Z"/>
          <w:lang w:val="en-US"/>
        </w:rPr>
      </w:pPr>
      <w:r w:rsidRPr="00511BB7">
        <w:rPr>
          <w:lang w:val="en-US"/>
        </w:rPr>
        <w:t xml:space="preserve">In the between-group analysis, the SZ group exhibited greater PE-related activation than the HC group in the left cerebellum exterior and occipital fusiform gyrus (peak MNI: [−18, −85, −25], T = 4.22, p &lt; .001 uncorrected, </w:t>
      </w:r>
      <w:r w:rsidR="00D4772E" w:rsidRPr="00511BB7">
        <w:rPr>
          <w:lang w:val="en-US"/>
        </w:rPr>
        <w:t>k</w:t>
      </w:r>
      <w:r w:rsidRPr="00511BB7">
        <w:rPr>
          <w:lang w:val="en-US"/>
        </w:rPr>
        <w:t xml:space="preserve"> = 26 voxels). No significant clusters were observed for the reverse contrast (HC &gt; SZ).</w:t>
      </w:r>
    </w:p>
    <w:p w14:paraId="6983A15E" w14:textId="77777777" w:rsidR="009246C3" w:rsidRPr="00511BB7" w:rsidRDefault="009246C3" w:rsidP="00511BB7">
      <w:pPr>
        <w:rPr>
          <w:lang w:val="en-US"/>
        </w:rPr>
      </w:pPr>
    </w:p>
    <w:p w14:paraId="2C05BE83" w14:textId="77777777" w:rsidR="00D706ED" w:rsidRPr="00511BB7" w:rsidRDefault="00D706ED" w:rsidP="00511BB7">
      <w:pPr>
        <w:rPr>
          <w:lang w:val="en-US"/>
        </w:rPr>
      </w:pPr>
      <w:r w:rsidRPr="00511BB7">
        <w:rPr>
          <w:lang w:val="en-US"/>
        </w:rPr>
        <w:t xml:space="preserve">In summary, the results indicate that the temporal-parietal junction (TPJ) shows increased PE-related activation in healthy controls, whereas this effect is absent in individuals with schizophrenia. In contrast, the schizophrenia group exhibited PE-related activation predominantly in lower-level sensory regions, including the occipital cortex and cerebellum. These findings may reflect a deficit in mentalizing processes in schizophrenia, whereby prediction errors are processed primarily in unimodal sensory regions rather than in </w:t>
      </w:r>
      <w:proofErr w:type="gramStart"/>
      <w:r w:rsidRPr="00511BB7">
        <w:rPr>
          <w:lang w:val="en-US"/>
        </w:rPr>
        <w:t>higher-order</w:t>
      </w:r>
      <w:proofErr w:type="gramEnd"/>
      <w:r w:rsidRPr="00511BB7">
        <w:rPr>
          <w:lang w:val="en-US"/>
        </w:rPr>
        <w:t xml:space="preserve"> </w:t>
      </w:r>
      <w:proofErr w:type="spellStart"/>
      <w:r w:rsidRPr="00511BB7">
        <w:rPr>
          <w:lang w:val="en-US"/>
        </w:rPr>
        <w:t>transmodal</w:t>
      </w:r>
      <w:proofErr w:type="spellEnd"/>
      <w:r w:rsidRPr="00511BB7">
        <w:rPr>
          <w:lang w:val="en-US"/>
        </w:rPr>
        <w:t xml:space="preserve"> areas such as the TPJ.</w:t>
      </w:r>
    </w:p>
    <w:p w14:paraId="0A46052F" w14:textId="77777777" w:rsidR="00D706ED" w:rsidRPr="00511BB7" w:rsidRDefault="00D706ED" w:rsidP="00511BB7">
      <w:pPr>
        <w:rPr>
          <w:ins w:id="36" w:author="Kaan Keskin" w:date="2025-07-20T13:15:00Z" w16du:dateUtc="2025-07-20T10:15:00Z"/>
          <w:rFonts w:eastAsia="Times New Roman"/>
          <w:b/>
          <w:lang w:val="en-US"/>
        </w:rPr>
      </w:pPr>
    </w:p>
    <w:p w14:paraId="6085BDA3" w14:textId="6A9B5A59" w:rsidR="001E16D5" w:rsidRDefault="00634A0F" w:rsidP="00511BB7">
      <w:pPr>
        <w:rPr>
          <w:rFonts w:eastAsia="Times New Roman"/>
          <w:b/>
          <w:lang w:val="en-US"/>
        </w:rPr>
      </w:pPr>
      <w:ins w:id="37" w:author="Kaan Keskin" w:date="2025-07-20T13:25:00Z" w16du:dateUtc="2025-07-20T10:25:00Z">
        <w:r w:rsidRPr="00511BB7">
          <w:rPr>
            <w:rFonts w:eastAsia="Times New Roman"/>
            <w:b/>
            <w:noProof/>
            <w:lang w:val="en-US"/>
            <w14:ligatures w14:val="standardContextual"/>
          </w:rPr>
          <w:drawing>
            <wp:inline distT="0" distB="0" distL="0" distR="0" wp14:anchorId="64E5F4C0" wp14:editId="1EC0EF3B">
              <wp:extent cx="5733415" cy="2159000"/>
              <wp:effectExtent l="0" t="0" r="635" b="0"/>
              <wp:docPr id="936181138"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181138" name="Picture 2" descr="A screenshot of a computer screen&#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2159000"/>
                      </a:xfrm>
                      <a:prstGeom prst="rect">
                        <a:avLst/>
                      </a:prstGeom>
                    </pic:spPr>
                  </pic:pic>
                </a:graphicData>
              </a:graphic>
            </wp:inline>
          </w:drawing>
        </w:r>
      </w:ins>
    </w:p>
    <w:p w14:paraId="3768C881" w14:textId="77777777" w:rsidR="002A125E" w:rsidRPr="00511BB7" w:rsidRDefault="002A125E" w:rsidP="00511BB7">
      <w:pPr>
        <w:rPr>
          <w:rFonts w:eastAsia="Times New Roman"/>
          <w:b/>
          <w:lang w:val="en-US"/>
        </w:rPr>
      </w:pPr>
    </w:p>
    <w:p w14:paraId="55BEB434" w14:textId="0DA71454" w:rsidR="0025242E" w:rsidRDefault="0025242E" w:rsidP="00511BB7">
      <w:pPr>
        <w:rPr>
          <w:rStyle w:val="s38"/>
          <w:color w:val="000000"/>
        </w:rPr>
      </w:pPr>
      <w:proofErr w:type="spellStart"/>
      <w:r w:rsidRPr="00511BB7">
        <w:rPr>
          <w:rStyle w:val="s36"/>
          <w:b/>
          <w:bCs/>
          <w:color w:val="000000"/>
        </w:rPr>
        <w:t>Figure</w:t>
      </w:r>
      <w:proofErr w:type="spellEnd"/>
      <w:r w:rsidRPr="00511BB7">
        <w:rPr>
          <w:rStyle w:val="s36"/>
          <w:b/>
          <w:bCs/>
          <w:color w:val="000000"/>
        </w:rPr>
        <w:t xml:space="preserve"> 5</w:t>
      </w:r>
      <w:r w:rsidRPr="00511BB7">
        <w:rPr>
          <w:rStyle w:val="s37"/>
          <w:i/>
          <w:iCs/>
          <w:color w:val="000000"/>
        </w:rPr>
        <w:t>.</w:t>
      </w:r>
      <w:r w:rsidRPr="00511BB7">
        <w:rPr>
          <w:rStyle w:val="apple-converted-space"/>
          <w:i/>
          <w:iCs/>
          <w:color w:val="000000"/>
        </w:rPr>
        <w:t> </w:t>
      </w:r>
      <w:proofErr w:type="spellStart"/>
      <w:r w:rsidRPr="00511BB7">
        <w:rPr>
          <w:rStyle w:val="s37"/>
          <w:i/>
          <w:iCs/>
          <w:color w:val="000000"/>
        </w:rPr>
        <w:t>Prediction</w:t>
      </w:r>
      <w:r w:rsidRPr="00511BB7">
        <w:rPr>
          <w:rStyle w:val="s37"/>
          <w:rFonts w:ascii="Cambria Math" w:hAnsi="Cambria Math" w:cs="Cambria Math"/>
          <w:i/>
          <w:iCs/>
          <w:color w:val="000000"/>
        </w:rPr>
        <w:t>‐</w:t>
      </w:r>
      <w:r w:rsidRPr="00511BB7">
        <w:rPr>
          <w:rStyle w:val="s37"/>
          <w:i/>
          <w:iCs/>
          <w:color w:val="000000"/>
        </w:rPr>
        <w:t>error</w:t>
      </w:r>
      <w:r w:rsidRPr="00511BB7">
        <w:rPr>
          <w:rStyle w:val="s37"/>
          <w:rFonts w:ascii="Cambria Math" w:hAnsi="Cambria Math" w:cs="Cambria Math"/>
          <w:i/>
          <w:iCs/>
          <w:color w:val="000000"/>
        </w:rPr>
        <w:t>‐</w:t>
      </w:r>
      <w:r w:rsidRPr="00511BB7">
        <w:rPr>
          <w:rStyle w:val="s37"/>
          <w:i/>
          <w:iCs/>
          <w:color w:val="000000"/>
        </w:rPr>
        <w:t>related</w:t>
      </w:r>
      <w:proofErr w:type="spellEnd"/>
      <w:r w:rsidRPr="00511BB7">
        <w:rPr>
          <w:rStyle w:val="s37"/>
          <w:i/>
          <w:iCs/>
          <w:color w:val="000000"/>
        </w:rPr>
        <w:t xml:space="preserve"> </w:t>
      </w:r>
      <w:proofErr w:type="spellStart"/>
      <w:r w:rsidRPr="00511BB7">
        <w:rPr>
          <w:rStyle w:val="s37"/>
          <w:i/>
          <w:iCs/>
          <w:color w:val="000000"/>
        </w:rPr>
        <w:t>activations</w:t>
      </w:r>
      <w:proofErr w:type="spellEnd"/>
      <w:r w:rsidRPr="00511BB7">
        <w:rPr>
          <w:rStyle w:val="s37"/>
          <w:i/>
          <w:iCs/>
          <w:color w:val="000000"/>
        </w:rPr>
        <w:t xml:space="preserve"> </w:t>
      </w:r>
      <w:proofErr w:type="spellStart"/>
      <w:r w:rsidRPr="00511BB7">
        <w:rPr>
          <w:rStyle w:val="s37"/>
          <w:i/>
          <w:iCs/>
          <w:color w:val="000000"/>
        </w:rPr>
        <w:t>identified</w:t>
      </w:r>
      <w:proofErr w:type="spellEnd"/>
      <w:r w:rsidRPr="00511BB7">
        <w:rPr>
          <w:rStyle w:val="s37"/>
          <w:i/>
          <w:iCs/>
          <w:color w:val="000000"/>
        </w:rPr>
        <w:t xml:space="preserve"> in SPM.</w:t>
      </w:r>
      <w:r w:rsidRPr="00511BB7">
        <w:rPr>
          <w:rStyle w:val="apple-converted-space"/>
          <w:b/>
          <w:bCs/>
          <w:color w:val="000000"/>
        </w:rPr>
        <w:t> </w:t>
      </w:r>
      <w:proofErr w:type="gramStart"/>
      <w:r w:rsidRPr="00511BB7">
        <w:rPr>
          <w:rStyle w:val="s38"/>
          <w:color w:val="000000"/>
        </w:rPr>
        <w:t>A)</w:t>
      </w:r>
      <w:proofErr w:type="spellStart"/>
      <w:r w:rsidRPr="00511BB7">
        <w:rPr>
          <w:rStyle w:val="s38"/>
          <w:color w:val="000000"/>
        </w:rPr>
        <w:t>In</w:t>
      </w:r>
      <w:proofErr w:type="spellEnd"/>
      <w:proofErr w:type="gramEnd"/>
      <w:r w:rsidRPr="00511BB7">
        <w:rPr>
          <w:rStyle w:val="s38"/>
          <w:color w:val="000000"/>
        </w:rPr>
        <w:t xml:space="preserve"> </w:t>
      </w:r>
      <w:proofErr w:type="spellStart"/>
      <w:r w:rsidRPr="00511BB7">
        <w:rPr>
          <w:rStyle w:val="s38"/>
          <w:color w:val="000000"/>
        </w:rPr>
        <w:t>healthy</w:t>
      </w:r>
      <w:proofErr w:type="spellEnd"/>
      <w:r w:rsidRPr="00511BB7">
        <w:rPr>
          <w:rStyle w:val="s38"/>
          <w:color w:val="000000"/>
        </w:rPr>
        <w:t xml:space="preserve"> </w:t>
      </w:r>
      <w:proofErr w:type="spellStart"/>
      <w:r w:rsidRPr="00511BB7">
        <w:rPr>
          <w:rStyle w:val="s38"/>
          <w:color w:val="000000"/>
        </w:rPr>
        <w:t>controls</w:t>
      </w:r>
      <w:proofErr w:type="spellEnd"/>
      <w:r w:rsidRPr="00511BB7">
        <w:rPr>
          <w:rStyle w:val="s38"/>
          <w:color w:val="000000"/>
        </w:rPr>
        <w:t xml:space="preserve"> (</w:t>
      </w:r>
      <w:proofErr w:type="spellStart"/>
      <w:r w:rsidRPr="00511BB7">
        <w:rPr>
          <w:rStyle w:val="s38"/>
          <w:color w:val="000000"/>
        </w:rPr>
        <w:t>controlling</w:t>
      </w:r>
      <w:proofErr w:type="spellEnd"/>
      <w:r w:rsidRPr="00511BB7">
        <w:rPr>
          <w:rStyle w:val="s38"/>
          <w:color w:val="000000"/>
        </w:rPr>
        <w:t xml:space="preserve"> </w:t>
      </w:r>
      <w:proofErr w:type="spellStart"/>
      <w:r w:rsidRPr="00511BB7">
        <w:rPr>
          <w:rStyle w:val="s38"/>
          <w:color w:val="000000"/>
        </w:rPr>
        <w:t>for</w:t>
      </w:r>
      <w:proofErr w:type="spellEnd"/>
      <w:r w:rsidRPr="00511BB7">
        <w:rPr>
          <w:rStyle w:val="s38"/>
          <w:color w:val="000000"/>
        </w:rPr>
        <w:t xml:space="preserve"> </w:t>
      </w:r>
      <w:proofErr w:type="spellStart"/>
      <w:r w:rsidRPr="00511BB7">
        <w:rPr>
          <w:rStyle w:val="s38"/>
          <w:color w:val="000000"/>
        </w:rPr>
        <w:t>sex</w:t>
      </w:r>
      <w:proofErr w:type="spellEnd"/>
      <w:r w:rsidRPr="00511BB7">
        <w:rPr>
          <w:rStyle w:val="s38"/>
          <w:color w:val="000000"/>
        </w:rPr>
        <w:t xml:space="preserve">), </w:t>
      </w:r>
      <w:proofErr w:type="spellStart"/>
      <w:r w:rsidRPr="00511BB7">
        <w:rPr>
          <w:rStyle w:val="s38"/>
          <w:color w:val="000000"/>
        </w:rPr>
        <w:t>significant</w:t>
      </w:r>
      <w:proofErr w:type="spellEnd"/>
      <w:r w:rsidRPr="00511BB7">
        <w:rPr>
          <w:rStyle w:val="s38"/>
          <w:color w:val="000000"/>
        </w:rPr>
        <w:t xml:space="preserve"> </w:t>
      </w:r>
      <w:proofErr w:type="spellStart"/>
      <w:r w:rsidRPr="00511BB7">
        <w:rPr>
          <w:rStyle w:val="s38"/>
          <w:color w:val="000000"/>
        </w:rPr>
        <w:t>clusters</w:t>
      </w:r>
      <w:proofErr w:type="spellEnd"/>
      <w:r w:rsidRPr="00511BB7">
        <w:rPr>
          <w:rStyle w:val="s38"/>
          <w:color w:val="000000"/>
        </w:rPr>
        <w:t xml:space="preserve"> </w:t>
      </w:r>
      <w:proofErr w:type="spellStart"/>
      <w:r w:rsidRPr="00511BB7">
        <w:rPr>
          <w:rStyle w:val="s38"/>
          <w:color w:val="000000"/>
        </w:rPr>
        <w:t>were</w:t>
      </w:r>
      <w:proofErr w:type="spellEnd"/>
      <w:r w:rsidRPr="00511BB7">
        <w:rPr>
          <w:rStyle w:val="s38"/>
          <w:color w:val="000000"/>
        </w:rPr>
        <w:t xml:space="preserve"> </w:t>
      </w:r>
      <w:proofErr w:type="spellStart"/>
      <w:r w:rsidRPr="00511BB7">
        <w:rPr>
          <w:rStyle w:val="s38"/>
          <w:color w:val="000000"/>
        </w:rPr>
        <w:t>observed</w:t>
      </w:r>
      <w:proofErr w:type="spellEnd"/>
      <w:r w:rsidRPr="00511BB7">
        <w:rPr>
          <w:rStyle w:val="s38"/>
          <w:color w:val="000000"/>
        </w:rPr>
        <w:t xml:space="preserve"> in </w:t>
      </w:r>
      <w:proofErr w:type="spellStart"/>
      <w:r w:rsidRPr="00511BB7">
        <w:rPr>
          <w:rStyle w:val="s38"/>
          <w:color w:val="000000"/>
        </w:rPr>
        <w:t>the</w:t>
      </w:r>
      <w:proofErr w:type="spellEnd"/>
      <w:r w:rsidRPr="00511BB7">
        <w:rPr>
          <w:rStyle w:val="s38"/>
          <w:color w:val="000000"/>
        </w:rPr>
        <w:t xml:space="preserve"> </w:t>
      </w:r>
      <w:proofErr w:type="spellStart"/>
      <w:r w:rsidRPr="00511BB7">
        <w:rPr>
          <w:rStyle w:val="s38"/>
          <w:color w:val="000000"/>
        </w:rPr>
        <w:t>right</w:t>
      </w:r>
      <w:proofErr w:type="spellEnd"/>
      <w:r w:rsidRPr="00511BB7">
        <w:rPr>
          <w:rStyle w:val="s38"/>
          <w:color w:val="000000"/>
        </w:rPr>
        <w:t xml:space="preserve"> </w:t>
      </w:r>
      <w:proofErr w:type="spellStart"/>
      <w:r w:rsidRPr="00511BB7">
        <w:rPr>
          <w:rStyle w:val="s38"/>
          <w:color w:val="000000"/>
        </w:rPr>
        <w:t>middle</w:t>
      </w:r>
      <w:proofErr w:type="spellEnd"/>
      <w:r w:rsidRPr="00511BB7">
        <w:rPr>
          <w:rStyle w:val="s38"/>
          <w:color w:val="000000"/>
        </w:rPr>
        <w:t xml:space="preserve"> </w:t>
      </w:r>
      <w:proofErr w:type="spellStart"/>
      <w:r w:rsidRPr="00511BB7">
        <w:rPr>
          <w:rStyle w:val="s38"/>
          <w:color w:val="000000"/>
        </w:rPr>
        <w:t>and</w:t>
      </w:r>
      <w:proofErr w:type="spellEnd"/>
      <w:r w:rsidRPr="00511BB7">
        <w:rPr>
          <w:rStyle w:val="s38"/>
          <w:color w:val="000000"/>
        </w:rPr>
        <w:t xml:space="preserve"> </w:t>
      </w:r>
      <w:proofErr w:type="spellStart"/>
      <w:r w:rsidRPr="00511BB7">
        <w:rPr>
          <w:rStyle w:val="s38"/>
          <w:color w:val="000000"/>
        </w:rPr>
        <w:t>superior</w:t>
      </w:r>
      <w:proofErr w:type="spellEnd"/>
      <w:r w:rsidRPr="00511BB7">
        <w:rPr>
          <w:rStyle w:val="s38"/>
          <w:color w:val="000000"/>
        </w:rPr>
        <w:t xml:space="preserve"> </w:t>
      </w:r>
      <w:proofErr w:type="spellStart"/>
      <w:r w:rsidRPr="00511BB7">
        <w:rPr>
          <w:rStyle w:val="s38"/>
          <w:color w:val="000000"/>
        </w:rPr>
        <w:t>occipital</w:t>
      </w:r>
      <w:proofErr w:type="spellEnd"/>
      <w:r w:rsidRPr="00511BB7">
        <w:rPr>
          <w:rStyle w:val="s38"/>
          <w:color w:val="000000"/>
        </w:rPr>
        <w:t xml:space="preserve"> </w:t>
      </w:r>
      <w:proofErr w:type="spellStart"/>
      <w:r w:rsidRPr="00511BB7">
        <w:rPr>
          <w:rStyle w:val="s38"/>
          <w:color w:val="000000"/>
        </w:rPr>
        <w:t>gyrus</w:t>
      </w:r>
      <w:proofErr w:type="spellEnd"/>
      <w:r w:rsidRPr="00511BB7">
        <w:rPr>
          <w:rStyle w:val="s38"/>
          <w:color w:val="000000"/>
        </w:rPr>
        <w:t xml:space="preserve"> (</w:t>
      </w:r>
      <w:proofErr w:type="spellStart"/>
      <w:r w:rsidRPr="00511BB7">
        <w:rPr>
          <w:rStyle w:val="s38"/>
          <w:color w:val="000000"/>
        </w:rPr>
        <w:t>peak</w:t>
      </w:r>
      <w:proofErr w:type="spellEnd"/>
      <w:r w:rsidRPr="00511BB7">
        <w:rPr>
          <w:rStyle w:val="s38"/>
          <w:color w:val="000000"/>
        </w:rPr>
        <w:t xml:space="preserve"> MNI = [30, –76, 11], T = 7.52, p </w:t>
      </w:r>
      <w:proofErr w:type="gramStart"/>
      <w:r w:rsidRPr="00511BB7">
        <w:rPr>
          <w:rStyle w:val="s38"/>
          <w:color w:val="000000"/>
        </w:rPr>
        <w:t>&lt; .</w:t>
      </w:r>
      <w:proofErr w:type="gramEnd"/>
      <w:r w:rsidRPr="00511BB7">
        <w:rPr>
          <w:rStyle w:val="s38"/>
          <w:color w:val="000000"/>
        </w:rPr>
        <w:t>05 FWE</w:t>
      </w:r>
      <w:r w:rsidRPr="00511BB7">
        <w:rPr>
          <w:rStyle w:val="s38"/>
          <w:rFonts w:ascii="Cambria Math" w:hAnsi="Cambria Math" w:cs="Cambria Math"/>
          <w:color w:val="000000"/>
        </w:rPr>
        <w:t>‐</w:t>
      </w:r>
      <w:proofErr w:type="spellStart"/>
      <w:r w:rsidRPr="00511BB7">
        <w:rPr>
          <w:rStyle w:val="s38"/>
          <w:color w:val="000000"/>
        </w:rPr>
        <w:t>corrected</w:t>
      </w:r>
      <w:proofErr w:type="spellEnd"/>
      <w:r w:rsidRPr="00511BB7">
        <w:rPr>
          <w:rStyle w:val="s38"/>
          <w:color w:val="000000"/>
        </w:rPr>
        <w:t xml:space="preserve">, k = 28) </w:t>
      </w:r>
      <w:proofErr w:type="spellStart"/>
      <w:r w:rsidRPr="00511BB7">
        <w:rPr>
          <w:rStyle w:val="s38"/>
          <w:color w:val="000000"/>
        </w:rPr>
        <w:t>and</w:t>
      </w:r>
      <w:proofErr w:type="spellEnd"/>
      <w:r w:rsidRPr="00511BB7">
        <w:rPr>
          <w:rStyle w:val="s38"/>
          <w:color w:val="000000"/>
        </w:rPr>
        <w:t xml:space="preserve"> in </w:t>
      </w:r>
      <w:proofErr w:type="spellStart"/>
      <w:r w:rsidRPr="00511BB7">
        <w:rPr>
          <w:rStyle w:val="s38"/>
          <w:color w:val="000000"/>
        </w:rPr>
        <w:t>the</w:t>
      </w:r>
      <w:proofErr w:type="spellEnd"/>
      <w:r w:rsidRPr="00511BB7">
        <w:rPr>
          <w:rStyle w:val="s38"/>
          <w:color w:val="000000"/>
        </w:rPr>
        <w:t xml:space="preserve"> </w:t>
      </w:r>
      <w:proofErr w:type="spellStart"/>
      <w:r w:rsidRPr="00511BB7">
        <w:rPr>
          <w:rStyle w:val="s38"/>
          <w:color w:val="000000"/>
        </w:rPr>
        <w:t>left</w:t>
      </w:r>
      <w:proofErr w:type="spellEnd"/>
      <w:r w:rsidRPr="00511BB7">
        <w:rPr>
          <w:rStyle w:val="s38"/>
          <w:color w:val="000000"/>
        </w:rPr>
        <w:t xml:space="preserve"> </w:t>
      </w:r>
      <w:proofErr w:type="spellStart"/>
      <w:r w:rsidRPr="00511BB7">
        <w:rPr>
          <w:rStyle w:val="s38"/>
          <w:color w:val="000000"/>
        </w:rPr>
        <w:t>superior</w:t>
      </w:r>
      <w:proofErr w:type="spellEnd"/>
      <w:r w:rsidRPr="00511BB7">
        <w:rPr>
          <w:rStyle w:val="s38"/>
          <w:color w:val="000000"/>
        </w:rPr>
        <w:t xml:space="preserve"> </w:t>
      </w:r>
      <w:proofErr w:type="spellStart"/>
      <w:r w:rsidRPr="00511BB7">
        <w:rPr>
          <w:rStyle w:val="s38"/>
          <w:color w:val="000000"/>
        </w:rPr>
        <w:t>parietal</w:t>
      </w:r>
      <w:proofErr w:type="spellEnd"/>
      <w:r w:rsidRPr="00511BB7">
        <w:rPr>
          <w:rStyle w:val="s38"/>
          <w:color w:val="000000"/>
        </w:rPr>
        <w:t xml:space="preserve"> </w:t>
      </w:r>
      <w:proofErr w:type="spellStart"/>
      <w:r w:rsidRPr="00511BB7">
        <w:rPr>
          <w:rStyle w:val="s38"/>
          <w:color w:val="000000"/>
        </w:rPr>
        <w:t>lobule</w:t>
      </w:r>
      <w:proofErr w:type="spellEnd"/>
      <w:r w:rsidRPr="00511BB7">
        <w:rPr>
          <w:rStyle w:val="s38"/>
          <w:color w:val="000000"/>
        </w:rPr>
        <w:t>/</w:t>
      </w:r>
      <w:proofErr w:type="spellStart"/>
      <w:r w:rsidRPr="00511BB7">
        <w:rPr>
          <w:rStyle w:val="s38"/>
          <w:color w:val="000000"/>
        </w:rPr>
        <w:t>angular</w:t>
      </w:r>
      <w:proofErr w:type="spellEnd"/>
      <w:r w:rsidRPr="00511BB7">
        <w:rPr>
          <w:rStyle w:val="s38"/>
          <w:color w:val="000000"/>
        </w:rPr>
        <w:t xml:space="preserve"> </w:t>
      </w:r>
      <w:proofErr w:type="spellStart"/>
      <w:r w:rsidRPr="00511BB7">
        <w:rPr>
          <w:rStyle w:val="s38"/>
          <w:color w:val="000000"/>
        </w:rPr>
        <w:t>gyrus</w:t>
      </w:r>
      <w:proofErr w:type="spellEnd"/>
      <w:r w:rsidRPr="00511BB7">
        <w:rPr>
          <w:rStyle w:val="s38"/>
          <w:color w:val="000000"/>
        </w:rPr>
        <w:t xml:space="preserve"> (</w:t>
      </w:r>
      <w:proofErr w:type="spellStart"/>
      <w:r w:rsidRPr="00511BB7">
        <w:rPr>
          <w:rStyle w:val="s38"/>
          <w:color w:val="000000"/>
        </w:rPr>
        <w:t>peak</w:t>
      </w:r>
      <w:proofErr w:type="spellEnd"/>
      <w:r w:rsidRPr="00511BB7">
        <w:rPr>
          <w:rStyle w:val="s38"/>
          <w:color w:val="000000"/>
        </w:rPr>
        <w:t xml:space="preserve"> MNI = [–30, –64, 26], T = 7.46, p </w:t>
      </w:r>
      <w:proofErr w:type="gramStart"/>
      <w:r w:rsidRPr="00511BB7">
        <w:rPr>
          <w:rStyle w:val="s38"/>
          <w:color w:val="000000"/>
        </w:rPr>
        <w:t>&lt; .</w:t>
      </w:r>
      <w:proofErr w:type="gramEnd"/>
      <w:r w:rsidRPr="00511BB7">
        <w:rPr>
          <w:rStyle w:val="s38"/>
          <w:color w:val="000000"/>
        </w:rPr>
        <w:t>05 FWE</w:t>
      </w:r>
      <w:r w:rsidRPr="00511BB7">
        <w:rPr>
          <w:rStyle w:val="s38"/>
          <w:rFonts w:ascii="Cambria Math" w:hAnsi="Cambria Math" w:cs="Cambria Math"/>
          <w:color w:val="000000"/>
        </w:rPr>
        <w:t>‐</w:t>
      </w:r>
      <w:proofErr w:type="spellStart"/>
      <w:r w:rsidRPr="00511BB7">
        <w:rPr>
          <w:rStyle w:val="s38"/>
          <w:color w:val="000000"/>
        </w:rPr>
        <w:t>corrected</w:t>
      </w:r>
      <w:proofErr w:type="spellEnd"/>
      <w:r w:rsidRPr="00511BB7">
        <w:rPr>
          <w:rStyle w:val="s38"/>
          <w:color w:val="000000"/>
        </w:rPr>
        <w:t>, k = 58).</w:t>
      </w:r>
      <w:r w:rsidRPr="00511BB7">
        <w:rPr>
          <w:rStyle w:val="apple-converted-space"/>
          <w:color w:val="000000"/>
        </w:rPr>
        <w:t> </w:t>
      </w:r>
      <w:proofErr w:type="gramStart"/>
      <w:r w:rsidRPr="00511BB7">
        <w:rPr>
          <w:rStyle w:val="s38"/>
          <w:color w:val="000000"/>
        </w:rPr>
        <w:t>B</w:t>
      </w:r>
      <w:r w:rsidRPr="00511BB7">
        <w:rPr>
          <w:rStyle w:val="s39"/>
          <w:color w:val="000000"/>
        </w:rPr>
        <w:t>)</w:t>
      </w:r>
      <w:proofErr w:type="spellStart"/>
      <w:r w:rsidRPr="00511BB7">
        <w:rPr>
          <w:rStyle w:val="s38"/>
          <w:color w:val="000000"/>
        </w:rPr>
        <w:t>In</w:t>
      </w:r>
      <w:proofErr w:type="spellEnd"/>
      <w:proofErr w:type="gramEnd"/>
      <w:r w:rsidRPr="00511BB7">
        <w:rPr>
          <w:rStyle w:val="s38"/>
          <w:color w:val="000000"/>
        </w:rPr>
        <w:t xml:space="preserve"> </w:t>
      </w:r>
      <w:proofErr w:type="spellStart"/>
      <w:r w:rsidRPr="00511BB7">
        <w:rPr>
          <w:rStyle w:val="s38"/>
          <w:color w:val="000000"/>
        </w:rPr>
        <w:t>the</w:t>
      </w:r>
      <w:proofErr w:type="spellEnd"/>
      <w:r w:rsidRPr="00511BB7">
        <w:rPr>
          <w:rStyle w:val="s38"/>
          <w:color w:val="000000"/>
        </w:rPr>
        <w:t xml:space="preserve"> </w:t>
      </w:r>
      <w:proofErr w:type="spellStart"/>
      <w:r w:rsidRPr="00511BB7">
        <w:rPr>
          <w:rStyle w:val="s38"/>
          <w:color w:val="000000"/>
        </w:rPr>
        <w:t>schizophrenia</w:t>
      </w:r>
      <w:proofErr w:type="spellEnd"/>
      <w:r w:rsidRPr="00511BB7">
        <w:rPr>
          <w:rStyle w:val="s38"/>
          <w:color w:val="000000"/>
        </w:rPr>
        <w:t xml:space="preserve"> </w:t>
      </w:r>
      <w:proofErr w:type="spellStart"/>
      <w:r w:rsidRPr="00511BB7">
        <w:rPr>
          <w:rStyle w:val="s38"/>
          <w:color w:val="000000"/>
        </w:rPr>
        <w:t>group</w:t>
      </w:r>
      <w:proofErr w:type="spellEnd"/>
      <w:r w:rsidRPr="00511BB7">
        <w:rPr>
          <w:rStyle w:val="s38"/>
          <w:color w:val="000000"/>
        </w:rPr>
        <w:t xml:space="preserve"> (</w:t>
      </w:r>
      <w:proofErr w:type="spellStart"/>
      <w:r w:rsidRPr="00511BB7">
        <w:rPr>
          <w:rStyle w:val="s38"/>
          <w:color w:val="000000"/>
        </w:rPr>
        <w:t>controlling</w:t>
      </w:r>
      <w:proofErr w:type="spellEnd"/>
      <w:r w:rsidRPr="00511BB7">
        <w:rPr>
          <w:rStyle w:val="s38"/>
          <w:color w:val="000000"/>
        </w:rPr>
        <w:t xml:space="preserve"> </w:t>
      </w:r>
      <w:proofErr w:type="spellStart"/>
      <w:r w:rsidRPr="00511BB7">
        <w:rPr>
          <w:rStyle w:val="s38"/>
          <w:color w:val="000000"/>
        </w:rPr>
        <w:t>for</w:t>
      </w:r>
      <w:proofErr w:type="spellEnd"/>
      <w:r w:rsidRPr="00511BB7">
        <w:rPr>
          <w:rStyle w:val="s38"/>
          <w:color w:val="000000"/>
        </w:rPr>
        <w:t xml:space="preserve"> </w:t>
      </w:r>
      <w:proofErr w:type="spellStart"/>
      <w:r w:rsidRPr="00511BB7">
        <w:rPr>
          <w:rStyle w:val="s38"/>
          <w:color w:val="000000"/>
        </w:rPr>
        <w:t>sex</w:t>
      </w:r>
      <w:proofErr w:type="spellEnd"/>
      <w:r w:rsidRPr="00511BB7">
        <w:rPr>
          <w:rStyle w:val="s38"/>
          <w:color w:val="000000"/>
        </w:rPr>
        <w:t xml:space="preserve"> </w:t>
      </w:r>
      <w:proofErr w:type="spellStart"/>
      <w:r w:rsidRPr="00511BB7">
        <w:rPr>
          <w:rStyle w:val="s38"/>
          <w:color w:val="000000"/>
        </w:rPr>
        <w:t>and</w:t>
      </w:r>
      <w:proofErr w:type="spellEnd"/>
      <w:r w:rsidRPr="00511BB7">
        <w:rPr>
          <w:rStyle w:val="s38"/>
          <w:color w:val="000000"/>
        </w:rPr>
        <w:t xml:space="preserve"> </w:t>
      </w:r>
      <w:proofErr w:type="spellStart"/>
      <w:r w:rsidRPr="00511BB7">
        <w:rPr>
          <w:rStyle w:val="s38"/>
          <w:color w:val="000000"/>
        </w:rPr>
        <w:t>duration</w:t>
      </w:r>
      <w:proofErr w:type="spellEnd"/>
      <w:r w:rsidRPr="00511BB7">
        <w:rPr>
          <w:rStyle w:val="s38"/>
          <w:color w:val="000000"/>
        </w:rPr>
        <w:t xml:space="preserve"> of </w:t>
      </w:r>
      <w:proofErr w:type="spellStart"/>
      <w:r w:rsidRPr="00511BB7">
        <w:rPr>
          <w:rStyle w:val="s38"/>
          <w:color w:val="000000"/>
        </w:rPr>
        <w:t>illness</w:t>
      </w:r>
      <w:proofErr w:type="spellEnd"/>
      <w:r w:rsidRPr="00511BB7">
        <w:rPr>
          <w:rStyle w:val="s38"/>
          <w:color w:val="000000"/>
        </w:rPr>
        <w:t xml:space="preserve">), a </w:t>
      </w:r>
      <w:proofErr w:type="spellStart"/>
      <w:r w:rsidRPr="00511BB7">
        <w:rPr>
          <w:rStyle w:val="s38"/>
          <w:color w:val="000000"/>
        </w:rPr>
        <w:t>significant</w:t>
      </w:r>
      <w:proofErr w:type="spellEnd"/>
      <w:r w:rsidRPr="00511BB7">
        <w:rPr>
          <w:rStyle w:val="s38"/>
          <w:color w:val="000000"/>
        </w:rPr>
        <w:t xml:space="preserve"> </w:t>
      </w:r>
      <w:proofErr w:type="spellStart"/>
      <w:r w:rsidRPr="00511BB7">
        <w:rPr>
          <w:rStyle w:val="s38"/>
          <w:color w:val="000000"/>
        </w:rPr>
        <w:t>cluster</w:t>
      </w:r>
      <w:proofErr w:type="spellEnd"/>
      <w:r w:rsidRPr="00511BB7">
        <w:rPr>
          <w:rStyle w:val="s38"/>
          <w:color w:val="000000"/>
        </w:rPr>
        <w:t xml:space="preserve"> </w:t>
      </w:r>
      <w:proofErr w:type="spellStart"/>
      <w:r w:rsidRPr="00511BB7">
        <w:rPr>
          <w:rStyle w:val="s38"/>
          <w:color w:val="000000"/>
        </w:rPr>
        <w:t>emerged</w:t>
      </w:r>
      <w:proofErr w:type="spellEnd"/>
      <w:r w:rsidRPr="00511BB7">
        <w:rPr>
          <w:rStyle w:val="s38"/>
          <w:color w:val="000000"/>
        </w:rPr>
        <w:t xml:space="preserve"> in </w:t>
      </w:r>
      <w:proofErr w:type="spellStart"/>
      <w:r w:rsidRPr="00511BB7">
        <w:rPr>
          <w:rStyle w:val="s38"/>
          <w:color w:val="000000"/>
        </w:rPr>
        <w:t>the</w:t>
      </w:r>
      <w:proofErr w:type="spellEnd"/>
      <w:r w:rsidRPr="00511BB7">
        <w:rPr>
          <w:rStyle w:val="s38"/>
          <w:color w:val="000000"/>
        </w:rPr>
        <w:t xml:space="preserve"> </w:t>
      </w:r>
      <w:proofErr w:type="spellStart"/>
      <w:r w:rsidRPr="00511BB7">
        <w:rPr>
          <w:rStyle w:val="s38"/>
          <w:color w:val="000000"/>
        </w:rPr>
        <w:t>right</w:t>
      </w:r>
      <w:proofErr w:type="spellEnd"/>
      <w:r w:rsidRPr="00511BB7">
        <w:rPr>
          <w:rStyle w:val="s38"/>
          <w:color w:val="000000"/>
        </w:rPr>
        <w:t xml:space="preserve"> </w:t>
      </w:r>
      <w:proofErr w:type="spellStart"/>
      <w:r w:rsidRPr="00511BB7">
        <w:rPr>
          <w:rStyle w:val="s38"/>
          <w:color w:val="000000"/>
        </w:rPr>
        <w:t>occipital</w:t>
      </w:r>
      <w:proofErr w:type="spellEnd"/>
      <w:r w:rsidRPr="00511BB7">
        <w:rPr>
          <w:rStyle w:val="s38"/>
          <w:color w:val="000000"/>
        </w:rPr>
        <w:t xml:space="preserve"> </w:t>
      </w:r>
      <w:proofErr w:type="spellStart"/>
      <w:r w:rsidRPr="00511BB7">
        <w:rPr>
          <w:rStyle w:val="s38"/>
          <w:color w:val="000000"/>
        </w:rPr>
        <w:t>fusiform</w:t>
      </w:r>
      <w:proofErr w:type="spellEnd"/>
      <w:r w:rsidRPr="00511BB7">
        <w:rPr>
          <w:rStyle w:val="s38"/>
          <w:color w:val="000000"/>
        </w:rPr>
        <w:t xml:space="preserve"> </w:t>
      </w:r>
      <w:proofErr w:type="spellStart"/>
      <w:r w:rsidRPr="00511BB7">
        <w:rPr>
          <w:rStyle w:val="s38"/>
          <w:color w:val="000000"/>
        </w:rPr>
        <w:t>and</w:t>
      </w:r>
      <w:proofErr w:type="spellEnd"/>
      <w:r w:rsidRPr="00511BB7">
        <w:rPr>
          <w:rStyle w:val="s38"/>
          <w:color w:val="000000"/>
        </w:rPr>
        <w:t xml:space="preserve"> </w:t>
      </w:r>
      <w:proofErr w:type="spellStart"/>
      <w:r w:rsidRPr="00511BB7">
        <w:rPr>
          <w:rStyle w:val="s38"/>
          <w:color w:val="000000"/>
        </w:rPr>
        <w:t>inferior</w:t>
      </w:r>
      <w:proofErr w:type="spellEnd"/>
      <w:r w:rsidRPr="00511BB7">
        <w:rPr>
          <w:rStyle w:val="s38"/>
          <w:color w:val="000000"/>
        </w:rPr>
        <w:t xml:space="preserve"> </w:t>
      </w:r>
      <w:proofErr w:type="spellStart"/>
      <w:r w:rsidRPr="00511BB7">
        <w:rPr>
          <w:rStyle w:val="s38"/>
          <w:color w:val="000000"/>
        </w:rPr>
        <w:t>occipital</w:t>
      </w:r>
      <w:proofErr w:type="spellEnd"/>
      <w:r w:rsidRPr="00511BB7">
        <w:rPr>
          <w:rStyle w:val="s38"/>
          <w:color w:val="000000"/>
        </w:rPr>
        <w:t xml:space="preserve"> </w:t>
      </w:r>
      <w:proofErr w:type="spellStart"/>
      <w:r w:rsidRPr="00511BB7">
        <w:rPr>
          <w:rStyle w:val="s38"/>
          <w:color w:val="000000"/>
        </w:rPr>
        <w:t>gyrus</w:t>
      </w:r>
      <w:proofErr w:type="spellEnd"/>
      <w:r w:rsidRPr="00511BB7">
        <w:rPr>
          <w:rStyle w:val="s38"/>
          <w:color w:val="000000"/>
        </w:rPr>
        <w:t xml:space="preserve"> (</w:t>
      </w:r>
      <w:proofErr w:type="spellStart"/>
      <w:r w:rsidRPr="00511BB7">
        <w:rPr>
          <w:rStyle w:val="s38"/>
          <w:color w:val="000000"/>
        </w:rPr>
        <w:t>peak</w:t>
      </w:r>
      <w:proofErr w:type="spellEnd"/>
      <w:r w:rsidRPr="00511BB7">
        <w:rPr>
          <w:rStyle w:val="s38"/>
          <w:color w:val="000000"/>
        </w:rPr>
        <w:t xml:space="preserve"> MNI = [27, –85, –7], T = 4.98, p </w:t>
      </w:r>
      <w:proofErr w:type="gramStart"/>
      <w:r w:rsidRPr="00511BB7">
        <w:rPr>
          <w:rStyle w:val="s38"/>
          <w:color w:val="000000"/>
        </w:rPr>
        <w:t>&lt; .</w:t>
      </w:r>
      <w:proofErr w:type="gramEnd"/>
      <w:r w:rsidRPr="00511BB7">
        <w:rPr>
          <w:rStyle w:val="s38"/>
          <w:color w:val="000000"/>
        </w:rPr>
        <w:t xml:space="preserve">001 </w:t>
      </w:r>
      <w:proofErr w:type="spellStart"/>
      <w:r w:rsidRPr="00511BB7">
        <w:rPr>
          <w:rStyle w:val="s38"/>
          <w:color w:val="000000"/>
        </w:rPr>
        <w:t>uncorrected</w:t>
      </w:r>
      <w:proofErr w:type="spellEnd"/>
      <w:r w:rsidRPr="00511BB7">
        <w:rPr>
          <w:rStyle w:val="s38"/>
          <w:color w:val="000000"/>
        </w:rPr>
        <w:t>, k = 48).</w:t>
      </w:r>
      <w:r w:rsidRPr="00511BB7">
        <w:rPr>
          <w:rStyle w:val="apple-converted-space"/>
          <w:b/>
          <w:bCs/>
          <w:color w:val="000000"/>
        </w:rPr>
        <w:t> </w:t>
      </w:r>
      <w:r w:rsidRPr="00511BB7">
        <w:rPr>
          <w:rStyle w:val="s38"/>
          <w:color w:val="000000"/>
        </w:rPr>
        <w:t>C)</w:t>
      </w:r>
      <w:r w:rsidRPr="00511BB7">
        <w:rPr>
          <w:rStyle w:val="apple-converted-space"/>
          <w:color w:val="000000"/>
        </w:rPr>
        <w:t> </w:t>
      </w:r>
      <w:proofErr w:type="spellStart"/>
      <w:r w:rsidRPr="00511BB7">
        <w:rPr>
          <w:rStyle w:val="s38"/>
          <w:color w:val="000000"/>
        </w:rPr>
        <w:t>In</w:t>
      </w:r>
      <w:proofErr w:type="spellEnd"/>
      <w:r w:rsidRPr="00511BB7">
        <w:rPr>
          <w:rStyle w:val="s38"/>
          <w:color w:val="000000"/>
        </w:rPr>
        <w:t xml:space="preserve"> </w:t>
      </w:r>
      <w:proofErr w:type="spellStart"/>
      <w:r w:rsidRPr="00511BB7">
        <w:rPr>
          <w:rStyle w:val="s38"/>
          <w:color w:val="000000"/>
        </w:rPr>
        <w:t>the</w:t>
      </w:r>
      <w:proofErr w:type="spellEnd"/>
      <w:r w:rsidRPr="00511BB7">
        <w:rPr>
          <w:rStyle w:val="s38"/>
          <w:color w:val="000000"/>
        </w:rPr>
        <w:t xml:space="preserve"> </w:t>
      </w:r>
      <w:proofErr w:type="spellStart"/>
      <w:r w:rsidRPr="00511BB7">
        <w:rPr>
          <w:rStyle w:val="s38"/>
          <w:color w:val="000000"/>
        </w:rPr>
        <w:t>between</w:t>
      </w:r>
      <w:r w:rsidRPr="00511BB7">
        <w:rPr>
          <w:rStyle w:val="s38"/>
          <w:rFonts w:ascii="Cambria Math" w:hAnsi="Cambria Math" w:cs="Cambria Math"/>
          <w:color w:val="000000"/>
        </w:rPr>
        <w:t>‐</w:t>
      </w:r>
      <w:r w:rsidRPr="00511BB7">
        <w:rPr>
          <w:rStyle w:val="s38"/>
          <w:color w:val="000000"/>
        </w:rPr>
        <w:t>group</w:t>
      </w:r>
      <w:proofErr w:type="spellEnd"/>
      <w:r w:rsidRPr="00511BB7">
        <w:rPr>
          <w:rStyle w:val="s38"/>
          <w:color w:val="000000"/>
        </w:rPr>
        <w:t xml:space="preserve"> </w:t>
      </w:r>
      <w:proofErr w:type="spellStart"/>
      <w:r w:rsidRPr="00511BB7">
        <w:rPr>
          <w:rStyle w:val="s38"/>
          <w:color w:val="000000"/>
        </w:rPr>
        <w:t>contrast</w:t>
      </w:r>
      <w:proofErr w:type="spellEnd"/>
      <w:r w:rsidRPr="00511BB7">
        <w:rPr>
          <w:rStyle w:val="s38"/>
          <w:color w:val="000000"/>
        </w:rPr>
        <w:t xml:space="preserve"> </w:t>
      </w:r>
      <w:r w:rsidRPr="00511BB7">
        <w:rPr>
          <w:rStyle w:val="s38"/>
          <w:color w:val="000000"/>
        </w:rPr>
        <w:lastRenderedPageBreak/>
        <w:t>(</w:t>
      </w:r>
      <w:proofErr w:type="gramStart"/>
      <w:r w:rsidRPr="00511BB7">
        <w:rPr>
          <w:rStyle w:val="s38"/>
          <w:color w:val="000000"/>
        </w:rPr>
        <w:t>SZ &gt;</w:t>
      </w:r>
      <w:proofErr w:type="gramEnd"/>
      <w:r w:rsidRPr="00511BB7">
        <w:rPr>
          <w:rStyle w:val="s38"/>
          <w:color w:val="000000"/>
        </w:rPr>
        <w:t xml:space="preserve"> HC), </w:t>
      </w:r>
      <w:proofErr w:type="spellStart"/>
      <w:r w:rsidRPr="00511BB7">
        <w:rPr>
          <w:rStyle w:val="s38"/>
          <w:color w:val="000000"/>
        </w:rPr>
        <w:t>greater</w:t>
      </w:r>
      <w:proofErr w:type="spellEnd"/>
      <w:r w:rsidRPr="00511BB7">
        <w:rPr>
          <w:rStyle w:val="s38"/>
          <w:color w:val="000000"/>
        </w:rPr>
        <w:t xml:space="preserve"> </w:t>
      </w:r>
      <w:proofErr w:type="spellStart"/>
      <w:r w:rsidRPr="00511BB7">
        <w:rPr>
          <w:rStyle w:val="s38"/>
          <w:color w:val="000000"/>
        </w:rPr>
        <w:t>prediction</w:t>
      </w:r>
      <w:r w:rsidRPr="00511BB7">
        <w:rPr>
          <w:rStyle w:val="s38"/>
          <w:rFonts w:ascii="Cambria Math" w:hAnsi="Cambria Math" w:cs="Cambria Math"/>
          <w:color w:val="000000"/>
        </w:rPr>
        <w:t>‐</w:t>
      </w:r>
      <w:r w:rsidRPr="00511BB7">
        <w:rPr>
          <w:rStyle w:val="s38"/>
          <w:color w:val="000000"/>
        </w:rPr>
        <w:t>error</w:t>
      </w:r>
      <w:r w:rsidRPr="00511BB7">
        <w:rPr>
          <w:rStyle w:val="s38"/>
          <w:rFonts w:ascii="Cambria Math" w:hAnsi="Cambria Math" w:cs="Cambria Math"/>
          <w:color w:val="000000"/>
        </w:rPr>
        <w:t>‐</w:t>
      </w:r>
      <w:r w:rsidRPr="00511BB7">
        <w:rPr>
          <w:rStyle w:val="s38"/>
          <w:color w:val="000000"/>
        </w:rPr>
        <w:t>related</w:t>
      </w:r>
      <w:proofErr w:type="spellEnd"/>
      <w:r w:rsidRPr="00511BB7">
        <w:rPr>
          <w:rStyle w:val="s38"/>
          <w:color w:val="000000"/>
        </w:rPr>
        <w:t xml:space="preserve"> </w:t>
      </w:r>
      <w:proofErr w:type="spellStart"/>
      <w:r w:rsidRPr="00511BB7">
        <w:rPr>
          <w:rStyle w:val="s38"/>
          <w:color w:val="000000"/>
        </w:rPr>
        <w:t>activation</w:t>
      </w:r>
      <w:proofErr w:type="spellEnd"/>
      <w:r w:rsidRPr="00511BB7">
        <w:rPr>
          <w:rStyle w:val="s38"/>
          <w:color w:val="000000"/>
        </w:rPr>
        <w:t xml:space="preserve"> </w:t>
      </w:r>
      <w:proofErr w:type="spellStart"/>
      <w:r w:rsidRPr="00511BB7">
        <w:rPr>
          <w:rStyle w:val="s38"/>
          <w:color w:val="000000"/>
        </w:rPr>
        <w:t>was</w:t>
      </w:r>
      <w:proofErr w:type="spellEnd"/>
      <w:r w:rsidRPr="00511BB7">
        <w:rPr>
          <w:rStyle w:val="s38"/>
          <w:color w:val="000000"/>
        </w:rPr>
        <w:t xml:space="preserve"> </w:t>
      </w:r>
      <w:proofErr w:type="spellStart"/>
      <w:r w:rsidRPr="00511BB7">
        <w:rPr>
          <w:rStyle w:val="s38"/>
          <w:color w:val="000000"/>
        </w:rPr>
        <w:t>found</w:t>
      </w:r>
      <w:proofErr w:type="spellEnd"/>
      <w:r w:rsidRPr="00511BB7">
        <w:rPr>
          <w:rStyle w:val="s38"/>
          <w:color w:val="000000"/>
        </w:rPr>
        <w:t xml:space="preserve"> in </w:t>
      </w:r>
      <w:proofErr w:type="spellStart"/>
      <w:r w:rsidRPr="00511BB7">
        <w:rPr>
          <w:rStyle w:val="s38"/>
          <w:color w:val="000000"/>
        </w:rPr>
        <w:t>the</w:t>
      </w:r>
      <w:proofErr w:type="spellEnd"/>
      <w:r w:rsidRPr="00511BB7">
        <w:rPr>
          <w:rStyle w:val="s38"/>
          <w:color w:val="000000"/>
        </w:rPr>
        <w:t xml:space="preserve"> </w:t>
      </w:r>
      <w:proofErr w:type="spellStart"/>
      <w:r w:rsidRPr="00511BB7">
        <w:rPr>
          <w:rStyle w:val="s38"/>
          <w:color w:val="000000"/>
        </w:rPr>
        <w:t>left</w:t>
      </w:r>
      <w:proofErr w:type="spellEnd"/>
      <w:r w:rsidRPr="00511BB7">
        <w:rPr>
          <w:rStyle w:val="s38"/>
          <w:color w:val="000000"/>
        </w:rPr>
        <w:t xml:space="preserve"> </w:t>
      </w:r>
      <w:proofErr w:type="spellStart"/>
      <w:r w:rsidRPr="00511BB7">
        <w:rPr>
          <w:rStyle w:val="s38"/>
          <w:color w:val="000000"/>
        </w:rPr>
        <w:t>cerebellum</w:t>
      </w:r>
      <w:proofErr w:type="spellEnd"/>
      <w:r w:rsidRPr="00511BB7">
        <w:rPr>
          <w:rStyle w:val="s38"/>
          <w:color w:val="000000"/>
        </w:rPr>
        <w:t xml:space="preserve"> </w:t>
      </w:r>
      <w:proofErr w:type="spellStart"/>
      <w:r w:rsidRPr="00511BB7">
        <w:rPr>
          <w:rStyle w:val="s38"/>
          <w:color w:val="000000"/>
        </w:rPr>
        <w:t>exterior</w:t>
      </w:r>
      <w:proofErr w:type="spellEnd"/>
      <w:r w:rsidRPr="00511BB7">
        <w:rPr>
          <w:rStyle w:val="s38"/>
          <w:color w:val="000000"/>
        </w:rPr>
        <w:t xml:space="preserve"> </w:t>
      </w:r>
      <w:proofErr w:type="spellStart"/>
      <w:r w:rsidRPr="00511BB7">
        <w:rPr>
          <w:rStyle w:val="s38"/>
          <w:color w:val="000000"/>
        </w:rPr>
        <w:t>and</w:t>
      </w:r>
      <w:proofErr w:type="spellEnd"/>
      <w:r w:rsidRPr="00511BB7">
        <w:rPr>
          <w:rStyle w:val="s38"/>
          <w:color w:val="000000"/>
        </w:rPr>
        <w:t xml:space="preserve"> </w:t>
      </w:r>
      <w:proofErr w:type="spellStart"/>
      <w:r w:rsidRPr="00511BB7">
        <w:rPr>
          <w:rStyle w:val="s38"/>
          <w:color w:val="000000"/>
        </w:rPr>
        <w:t>occipital</w:t>
      </w:r>
      <w:proofErr w:type="spellEnd"/>
      <w:r w:rsidRPr="00511BB7">
        <w:rPr>
          <w:rStyle w:val="s38"/>
          <w:color w:val="000000"/>
        </w:rPr>
        <w:t xml:space="preserve"> </w:t>
      </w:r>
      <w:proofErr w:type="spellStart"/>
      <w:r w:rsidRPr="00511BB7">
        <w:rPr>
          <w:rStyle w:val="s38"/>
          <w:color w:val="000000"/>
        </w:rPr>
        <w:t>fusiform</w:t>
      </w:r>
      <w:proofErr w:type="spellEnd"/>
      <w:r w:rsidRPr="00511BB7">
        <w:rPr>
          <w:rStyle w:val="s38"/>
          <w:color w:val="000000"/>
        </w:rPr>
        <w:t xml:space="preserve"> </w:t>
      </w:r>
      <w:proofErr w:type="spellStart"/>
      <w:r w:rsidRPr="00511BB7">
        <w:rPr>
          <w:rStyle w:val="s38"/>
          <w:color w:val="000000"/>
        </w:rPr>
        <w:t>gyrus</w:t>
      </w:r>
      <w:proofErr w:type="spellEnd"/>
      <w:r w:rsidRPr="00511BB7">
        <w:rPr>
          <w:rStyle w:val="s38"/>
          <w:color w:val="000000"/>
        </w:rPr>
        <w:t xml:space="preserve"> (</w:t>
      </w:r>
      <w:proofErr w:type="spellStart"/>
      <w:r w:rsidRPr="00511BB7">
        <w:rPr>
          <w:rStyle w:val="s38"/>
          <w:color w:val="000000"/>
        </w:rPr>
        <w:t>peak</w:t>
      </w:r>
      <w:proofErr w:type="spellEnd"/>
      <w:r w:rsidRPr="00511BB7">
        <w:rPr>
          <w:rStyle w:val="s38"/>
          <w:color w:val="000000"/>
        </w:rPr>
        <w:t xml:space="preserve"> MNI = [–18, –85, –25], T = 4.22, p </w:t>
      </w:r>
      <w:proofErr w:type="gramStart"/>
      <w:r w:rsidRPr="00511BB7">
        <w:rPr>
          <w:rStyle w:val="s38"/>
          <w:color w:val="000000"/>
        </w:rPr>
        <w:t>&lt; .</w:t>
      </w:r>
      <w:proofErr w:type="gramEnd"/>
      <w:r w:rsidRPr="00511BB7">
        <w:rPr>
          <w:rStyle w:val="s38"/>
          <w:color w:val="000000"/>
        </w:rPr>
        <w:t xml:space="preserve">001 </w:t>
      </w:r>
      <w:proofErr w:type="spellStart"/>
      <w:r w:rsidRPr="00511BB7">
        <w:rPr>
          <w:rStyle w:val="s38"/>
          <w:color w:val="000000"/>
        </w:rPr>
        <w:t>uncorrected</w:t>
      </w:r>
      <w:proofErr w:type="spellEnd"/>
      <w:r w:rsidRPr="00511BB7">
        <w:rPr>
          <w:rStyle w:val="s38"/>
          <w:color w:val="000000"/>
        </w:rPr>
        <w:t>, k = 26</w:t>
      </w:r>
    </w:p>
    <w:p w14:paraId="1CA672D2" w14:textId="77777777" w:rsidR="003B281A" w:rsidRPr="00511BB7" w:rsidRDefault="003B281A" w:rsidP="00511BB7">
      <w:pPr>
        <w:rPr>
          <w:rFonts w:eastAsia="Times New Roman"/>
          <w:b/>
          <w:lang w:val="en-US"/>
        </w:rPr>
      </w:pPr>
    </w:p>
    <w:p w14:paraId="2769783C" w14:textId="54E734BE" w:rsidR="00087373" w:rsidRPr="00E47949" w:rsidRDefault="006A2464" w:rsidP="00511BB7">
      <w:pPr>
        <w:rPr>
          <w:rFonts w:eastAsia="Times New Roman"/>
          <w:b/>
          <w:bCs/>
          <w:sz w:val="28"/>
          <w:szCs w:val="28"/>
          <w:lang w:val="en-US"/>
        </w:rPr>
      </w:pPr>
      <w:r>
        <w:rPr>
          <w:rFonts w:eastAsia="Times New Roman"/>
          <w:b/>
          <w:bCs/>
          <w:sz w:val="28"/>
          <w:szCs w:val="28"/>
          <w:lang w:val="en-US"/>
        </w:rPr>
        <w:t>4.</w:t>
      </w:r>
      <w:r w:rsidR="00087373" w:rsidRPr="00E47949">
        <w:rPr>
          <w:rFonts w:eastAsia="Times New Roman"/>
          <w:b/>
          <w:bCs/>
          <w:sz w:val="28"/>
          <w:szCs w:val="28"/>
          <w:lang w:val="en-US"/>
        </w:rPr>
        <w:t>Discussion</w:t>
      </w:r>
    </w:p>
    <w:p w14:paraId="7B4E2562" w14:textId="77777777" w:rsidR="003B281A" w:rsidRPr="00511BB7" w:rsidRDefault="003B281A" w:rsidP="00511BB7">
      <w:pPr>
        <w:rPr>
          <w:rFonts w:eastAsia="Times New Roman"/>
          <w:lang w:val="en-US"/>
        </w:rPr>
      </w:pPr>
    </w:p>
    <w:p w14:paraId="030D23F1" w14:textId="4F5350DC" w:rsidR="00087373" w:rsidRDefault="00087373" w:rsidP="00511BB7">
      <w:pPr>
        <w:rPr>
          <w:rFonts w:eastAsia="Times New Roman"/>
          <w:lang w:val="en-US"/>
        </w:rPr>
      </w:pPr>
      <w:r w:rsidRPr="00511BB7">
        <w:rPr>
          <w:rFonts w:eastAsia="Times New Roman"/>
          <w:lang w:val="en-US"/>
        </w:rPr>
        <w:t xml:space="preserve">This study examined behavioral and neural correlates of social prediction error (PE) processing during a trust game in individuals with schizophrenia (SZ) compared to healthy controls (HC). While behavioral investment patterns were </w:t>
      </w:r>
      <w:r w:rsidR="00D4772E" w:rsidRPr="00511BB7">
        <w:rPr>
          <w:rFonts w:eastAsia="Times New Roman"/>
          <w:lang w:val="en-US"/>
        </w:rPr>
        <w:t>broad</w:t>
      </w:r>
      <w:r w:rsidRPr="00511BB7">
        <w:rPr>
          <w:rFonts w:eastAsia="Times New Roman"/>
          <w:lang w:val="en-US"/>
        </w:rPr>
        <w:t>ly comparable across groups, pronounced group differences emerged in PE processing and associated neural activations. These findings advance our knowledge of the computational and circuit-level mechanisms underlying social dysfunction in schizophrenia.</w:t>
      </w:r>
    </w:p>
    <w:p w14:paraId="2D140E42" w14:textId="77777777" w:rsidR="003B281A" w:rsidRPr="00511BB7" w:rsidRDefault="003B281A" w:rsidP="00511BB7">
      <w:pPr>
        <w:rPr>
          <w:rFonts w:eastAsia="Times New Roman"/>
          <w:lang w:val="en-US"/>
        </w:rPr>
      </w:pPr>
    </w:p>
    <w:p w14:paraId="6262567C" w14:textId="4A496764" w:rsidR="00087373" w:rsidRPr="003B281A" w:rsidRDefault="006A2464" w:rsidP="00511BB7">
      <w:pPr>
        <w:rPr>
          <w:rFonts w:eastAsia="Times New Roman"/>
          <w:b/>
          <w:bCs/>
          <w:lang w:val="en-US"/>
        </w:rPr>
      </w:pPr>
      <w:r>
        <w:rPr>
          <w:rFonts w:eastAsia="Times New Roman"/>
          <w:b/>
          <w:bCs/>
          <w:lang w:val="en-US"/>
        </w:rPr>
        <w:t>4.</w:t>
      </w:r>
      <w:proofErr w:type="gramStart"/>
      <w:r>
        <w:rPr>
          <w:rFonts w:eastAsia="Times New Roman"/>
          <w:b/>
          <w:bCs/>
          <w:lang w:val="en-US"/>
        </w:rPr>
        <w:t>1.</w:t>
      </w:r>
      <w:r w:rsidR="00087373" w:rsidRPr="003B281A">
        <w:rPr>
          <w:rFonts w:eastAsia="Times New Roman"/>
          <w:b/>
          <w:bCs/>
          <w:lang w:val="en-US"/>
        </w:rPr>
        <w:t>Behavioral</w:t>
      </w:r>
      <w:proofErr w:type="gramEnd"/>
      <w:r w:rsidR="00087373" w:rsidRPr="003B281A">
        <w:rPr>
          <w:rFonts w:eastAsia="Times New Roman"/>
          <w:b/>
          <w:bCs/>
          <w:lang w:val="en-US"/>
        </w:rPr>
        <w:t xml:space="preserve"> Adaptation and Trust Decisions</w:t>
      </w:r>
    </w:p>
    <w:p w14:paraId="719CBFB1" w14:textId="1E78C805" w:rsidR="00087373" w:rsidRDefault="00087373" w:rsidP="00511BB7">
      <w:pPr>
        <w:rPr>
          <w:rFonts w:eastAsia="Times New Roman"/>
          <w:lang w:val="en-TR"/>
        </w:rPr>
      </w:pPr>
      <w:r w:rsidRPr="00511BB7">
        <w:rPr>
          <w:rFonts w:eastAsia="Times New Roman"/>
          <w:lang w:val="en-TR"/>
        </w:rPr>
        <w:t>Contrary to several previous reports of diminished trust behavior in schizophrenia31,35, statistical results yielded no significant differences in the total number of investments across the task phases. Building on our behavioral results, it is striking that both patients and controls invested similar amounts in our computer-driven trust game. This result partially aligns with previous work in first-episode psychosis (FEP) and clinical high-risk populations, where trust adaptation remains preserved22,38. While sex and duration of illness (DoI) did not predict trust, both SZ and HC participants reduced investment during Phase 2</w:t>
      </w:r>
      <w:r w:rsidR="008F42CB" w:rsidRPr="00511BB7">
        <w:rPr>
          <w:rFonts w:eastAsia="Times New Roman"/>
          <w:lang w:val="en-TR"/>
        </w:rPr>
        <w:t>,</w:t>
      </w:r>
      <w:r w:rsidRPr="00511BB7">
        <w:rPr>
          <w:rFonts w:eastAsia="Times New Roman"/>
          <w:lang w:val="en-TR"/>
        </w:rPr>
        <w:t xml:space="preserve"> suggesting a sensitivity to dynamic changes in social uncertainty. However, as shown with both increased prediction errors and decreased learning rate in schizophrenia, we replicated the impaired decision making and learning from feedback in schizophrenia36,37. King-Casas and Chiu’s research revealed that individuals with schizophrenia display reluctance to trust others, even when their partners act cooperatively10. Supporting this, Fett et al. found that individuals in the early stages of psychosis exhibit a generalized distrust that is not influenced by partner behavior. Yet, meta-analytic reviews remind us that when social ambiguity is minimized, as in algorithmic trust paradigms, group differences in trust behavior often diminish or disappear39.</w:t>
      </w:r>
    </w:p>
    <w:p w14:paraId="4B0D408A" w14:textId="77777777" w:rsidR="002A125E" w:rsidRPr="00511BB7" w:rsidRDefault="002A125E" w:rsidP="00511BB7">
      <w:pPr>
        <w:rPr>
          <w:rFonts w:eastAsia="Times New Roman"/>
          <w:lang w:val="en-TR"/>
        </w:rPr>
      </w:pPr>
    </w:p>
    <w:p w14:paraId="2572D1AE" w14:textId="77777777" w:rsidR="00087373" w:rsidRPr="00511BB7" w:rsidRDefault="00087373" w:rsidP="00511BB7">
      <w:pPr>
        <w:rPr>
          <w:rFonts w:eastAsia="Times New Roman"/>
          <w:lang w:val="en-TR"/>
        </w:rPr>
      </w:pPr>
      <w:r w:rsidRPr="00511BB7">
        <w:rPr>
          <w:rFonts w:eastAsia="Times New Roman"/>
          <w:lang w:val="en-TR"/>
        </w:rPr>
        <w:t>By using a deterministic trustee, we effectively reduced social uncertainty, which may explain why patients showed similar willingness to invest as healthy controls, despite having different learning processes. Our results indicate that under certain structured and repetitive task conditions, individuals with schizophrenia may exhibit behaviors similar to healthy controls in response to social feedback. Although investment patterns appear equal, this equality may be achieved through different neural pathways. However, the relatively high remission rates and low PANSS scores in our cohort, compared to the general schizophrenia population, may have attenuated behavioral manifestations.</w:t>
      </w:r>
    </w:p>
    <w:p w14:paraId="40E2B4BC" w14:textId="77777777" w:rsidR="00087373" w:rsidRPr="00511BB7" w:rsidRDefault="00087373" w:rsidP="00511BB7">
      <w:pPr>
        <w:rPr>
          <w:rFonts w:eastAsia="Times New Roman"/>
          <w:lang w:val="en-TR"/>
        </w:rPr>
      </w:pPr>
    </w:p>
    <w:p w14:paraId="40DBF832" w14:textId="77777777" w:rsidR="009C6901" w:rsidRPr="00511BB7" w:rsidRDefault="009C6901" w:rsidP="00511BB7">
      <w:pPr>
        <w:rPr>
          <w:rFonts w:eastAsia="Times New Roman"/>
          <w:lang w:val="en-TR"/>
        </w:rPr>
      </w:pPr>
    </w:p>
    <w:p w14:paraId="543C76CC" w14:textId="409EB1D9" w:rsidR="00087373" w:rsidRPr="006A2AB3" w:rsidRDefault="006A2464" w:rsidP="00511BB7">
      <w:pPr>
        <w:rPr>
          <w:rFonts w:eastAsia="Times New Roman"/>
          <w:b/>
          <w:bCs/>
          <w:lang w:val="en-US"/>
        </w:rPr>
      </w:pPr>
      <w:r>
        <w:rPr>
          <w:rFonts w:eastAsia="Times New Roman"/>
          <w:b/>
          <w:bCs/>
          <w:lang w:val="en-US"/>
        </w:rPr>
        <w:t>4.</w:t>
      </w:r>
      <w:proofErr w:type="gramStart"/>
      <w:r>
        <w:rPr>
          <w:rFonts w:eastAsia="Times New Roman"/>
          <w:b/>
          <w:bCs/>
          <w:lang w:val="en-US"/>
        </w:rPr>
        <w:t>2.</w:t>
      </w:r>
      <w:r w:rsidR="00087373" w:rsidRPr="006A2AB3">
        <w:rPr>
          <w:rFonts w:eastAsia="Times New Roman"/>
          <w:b/>
          <w:bCs/>
          <w:lang w:val="en-US"/>
        </w:rPr>
        <w:t>Prediction</w:t>
      </w:r>
      <w:proofErr w:type="gramEnd"/>
      <w:r w:rsidR="00087373" w:rsidRPr="006A2AB3">
        <w:rPr>
          <w:rFonts w:eastAsia="Times New Roman"/>
          <w:b/>
          <w:bCs/>
          <w:lang w:val="en-US"/>
        </w:rPr>
        <w:t xml:space="preserve"> Error Processing and Sex-Specific Modulation</w:t>
      </w:r>
    </w:p>
    <w:p w14:paraId="2EA65C88" w14:textId="6770CB66" w:rsidR="00087373" w:rsidRDefault="00087373" w:rsidP="00511BB7">
      <w:pPr>
        <w:rPr>
          <w:rFonts w:eastAsia="Times New Roman"/>
          <w:lang w:val="en-US"/>
        </w:rPr>
      </w:pPr>
      <w:r w:rsidRPr="00511BB7">
        <w:rPr>
          <w:rFonts w:eastAsia="Times New Roman"/>
          <w:lang w:val="en-US"/>
        </w:rPr>
        <w:t xml:space="preserve">Despite behavioral parity, group differences emerged in the neural encoding of prediction errors. A key finding was a significant group and sex interaction, wherein male patients exhibited increased PE relative to females and controls. This effect was not attributable to </w:t>
      </w:r>
      <w:r w:rsidR="00DC7DD8" w:rsidRPr="00511BB7">
        <w:rPr>
          <w:rFonts w:eastAsia="Times New Roman"/>
          <w:lang w:val="en-US"/>
        </w:rPr>
        <w:t xml:space="preserve">the </w:t>
      </w:r>
      <w:r w:rsidRPr="00511BB7">
        <w:rPr>
          <w:rFonts w:eastAsia="Times New Roman"/>
          <w:lang w:val="en-US"/>
        </w:rPr>
        <w:t xml:space="preserve">main effects of sex or group alone. It may reflect increased volatility or aberrant salience attribution in male patients—a group disproportionately affected by early-onset SZ and </w:t>
      </w:r>
      <w:r w:rsidRPr="00511BB7">
        <w:rPr>
          <w:rFonts w:eastAsia="Times New Roman"/>
          <w:lang w:val="en-US"/>
        </w:rPr>
        <w:lastRenderedPageBreak/>
        <w:t>severe symptom burden</w:t>
      </w:r>
      <w:r w:rsidRPr="00511BB7">
        <w:rPr>
          <w:rFonts w:eastAsia="Times New Roman"/>
          <w:lang w:val="en-US"/>
        </w:rPr>
        <w:fldChar w:fldCharType="begin"/>
      </w:r>
      <w:r w:rsidRPr="00511BB7">
        <w:rPr>
          <w:rFonts w:eastAsia="Times New Roman"/>
          <w:lang w:val="en-US"/>
        </w:rPr>
        <w:instrText xml:space="preserve"> ADDIN ZOTERO_ITEM CSL_CITATION {"citationID":"T6FgGNf4","properties":{"formattedCitation":"\\super 40\\uc0\\u8211{}42\\nosupersub{}","plainCitation":"40–42","noteIndex":0},"citationItems":[{"id":4924,"uris":["http://zotero.org/users/9264269/items/SECFUHFC"],"itemData":{"id":4924,"type":"article-journal","container-title":"Biological Psychiatry: Cognitive Neuroscience and Neuroimaging","DOI":"10.1016/j.bpsc.2017.07.008","ISSN":"2451-9022","issue":"3","language":"en","license":"https://www.elsevier.com/tdm/userlicense/1.0/","note":"publisher: Elsevier BV","page":"239-247","source":"Crossref","title":"Motivational Deficits in Schizophrenia Are Associated With Reduced Differentiation Between Gain and Loss-Avoidance Feedback in the Striatum","volume":"3","author":[{"family":"Waltz","given":"James A."},{"family":"Xu","given":"Ziye"},{"family":"Brown","given":"Elliot C."},{"family":"Ruiz","given":"Rebecca R."},{"family":"Frank","given":"Michael J."},{"family":"Gold","given":"James M."}],"issued":{"date-parts":[["2018",3]]}}},{"id":4921,"uris":["http://zotero.org/users/9264269/items/IKRYNGFR"],"itemData":{"id":4921,"type":"article-journal","container-title":"Comprehensive Psychiatry","DOI":"10.1016/j.comppsych.2008.03.004","ISSN":"0010-440X","issue":"6","language":"en","license":"https://www.elsevier.com/tdm/userlicense/1.0/","note":"publisher: Elsevier BV","page":"523-529","source":"Crossref","title":"Sex differences in schizophrenia and other psychotic disorders: a 20-year longitudinal study of psychosis and recovery","title-short":"Sex differences in schizophrenia and other psychotic disorders","volume":"49","author":[{"family":"Grossman","given":"Linda S."},{"family":"Harrow","given":"Martin"},{"family":"Rosen","given":"Cherise"},{"family":"Faull","given":"Robert"},{"family":"Strauss","given":"Gregory P."}],"issued":{"date-parts":[["2008",11]]}}},{"id":4923,"uris":["http://zotero.org/users/9264269/items/Z57T9ZNN"],"itemData":{"id":4923,"type":"article-journal","container-title":"Psychiatric Services","DOI":"10.1176/ps.2006.57.6.844","ISSN":"1075-2730, 1557-9700","issue":"6","journalAbbreviation":"PS","language":"en","note":"publisher: American Psychiatric Association Publishing","page":"844-850","source":"Crossref","title":"Sex Differences in Outcome and Recovery for Schizophrenia and Other Psychotic and Nonpsychotic Disorders","volume":"57","author":[{"family":"Grossman","given":"Linda S."},{"family":"Harrow","given":"Martin"},{"family":"Rosen","given":"Cherise"},{"family":"Faull","given":"Robert"}],"issued":{"date-parts":[["2006",6]]}}}],"schema":"https://github.com/citation-style-language/schema/raw/master/csl-citation.json"} </w:instrText>
      </w:r>
      <w:r w:rsidRPr="00511BB7">
        <w:rPr>
          <w:rFonts w:eastAsia="Times New Roman"/>
          <w:lang w:val="en-US"/>
        </w:rPr>
        <w:fldChar w:fldCharType="separate"/>
      </w:r>
      <w:r w:rsidRPr="00511BB7">
        <w:rPr>
          <w:vertAlign w:val="superscript"/>
        </w:rPr>
        <w:t>40–42</w:t>
      </w:r>
      <w:r w:rsidRPr="00511BB7">
        <w:rPr>
          <w:rFonts w:eastAsia="Times New Roman"/>
          <w:lang w:val="en-US"/>
        </w:rPr>
        <w:fldChar w:fldCharType="end"/>
      </w:r>
      <w:r w:rsidRPr="00511BB7">
        <w:rPr>
          <w:rFonts w:eastAsia="Times New Roman"/>
          <w:lang w:val="en-US"/>
        </w:rPr>
        <w:t xml:space="preserve">. That PE was positively associated with duration of illness further suggests that prolonged exposure to illness processes may alter PE computations, potentially reinforcing maladaptive belief updating. </w:t>
      </w:r>
    </w:p>
    <w:p w14:paraId="7DCCC691" w14:textId="77777777" w:rsidR="002A125E" w:rsidRPr="00511BB7" w:rsidRDefault="002A125E" w:rsidP="00511BB7">
      <w:pPr>
        <w:rPr>
          <w:rFonts w:eastAsia="Times New Roman"/>
          <w:lang w:val="en-US"/>
        </w:rPr>
      </w:pPr>
    </w:p>
    <w:p w14:paraId="3F38A0E0" w14:textId="36BD0F57" w:rsidR="00087373" w:rsidRDefault="00087373" w:rsidP="00511BB7">
      <w:pPr>
        <w:rPr>
          <w:rFonts w:eastAsia="Times New Roman"/>
          <w:lang w:val="en-US"/>
        </w:rPr>
      </w:pPr>
      <w:r w:rsidRPr="00511BB7">
        <w:rPr>
          <w:rFonts w:eastAsia="Times New Roman"/>
          <w:lang w:val="en-US"/>
        </w:rPr>
        <w:t>Mismatch negativity (MMN) is a well</w:t>
      </w:r>
      <w:r w:rsidRPr="00511BB7">
        <w:rPr>
          <w:rFonts w:ascii="Cambria Math" w:eastAsia="Times New Roman" w:hAnsi="Cambria Math" w:cs="Cambria Math"/>
          <w:lang w:val="en-US"/>
        </w:rPr>
        <w:t>‑</w:t>
      </w:r>
      <w:r w:rsidRPr="00511BB7">
        <w:rPr>
          <w:rFonts w:eastAsia="Times New Roman"/>
          <w:lang w:val="en-US"/>
        </w:rPr>
        <w:t>established event</w:t>
      </w:r>
      <w:r w:rsidRPr="00511BB7">
        <w:rPr>
          <w:rFonts w:ascii="Cambria Math" w:eastAsia="Times New Roman" w:hAnsi="Cambria Math" w:cs="Cambria Math"/>
          <w:lang w:val="en-US"/>
        </w:rPr>
        <w:t>‑</w:t>
      </w:r>
      <w:r w:rsidRPr="00511BB7">
        <w:rPr>
          <w:rFonts w:eastAsia="Times New Roman"/>
          <w:lang w:val="en-US"/>
        </w:rPr>
        <w:t>related potential (ERP) component that is consistently found to be attenuated in individuals with schizophrenia</w:t>
      </w:r>
      <w:r w:rsidRPr="00511BB7">
        <w:rPr>
          <w:rFonts w:eastAsia="Times New Roman"/>
          <w:lang w:val="en-US"/>
        </w:rPr>
        <w:fldChar w:fldCharType="begin"/>
      </w:r>
      <w:r w:rsidRPr="00511BB7">
        <w:rPr>
          <w:rFonts w:eastAsia="Times New Roman"/>
          <w:lang w:val="en-US"/>
        </w:rPr>
        <w:instrText xml:space="preserve"> ADDIN ZOTERO_ITEM CSL_CITATION {"citationID":"bnTj7oGF","properties":{"formattedCitation":"\\super 43,44\\nosupersub{}","plainCitation":"43,44","noteIndex":0},"citationItems":[{"id":4926,"uris":["http://zotero.org/users/9264269/items/2PGZAC73"],"itemData":{"id":4926,"type":"article-journal","container-title":"Biological Psychology","DOI":"10.1016/j.biopsycho.2015.10.010","ISSN":"0301-0511","language":"en","license":"https://www.elsevier.com/tdm/userlicense/1.0/","note":"publisher: Elsevier BV","page":"36-40","source":"Crossref","title":"Mismatch negativity (MMN) as biomarker predicting psychosis in clinically at-risk individuals","volume":"116","author":[{"family":"Näätänen","given":"Risto"},{"family":"Todd","given":"Juanita"},{"family":"Schall","given":"Ulrich"}],"issued":{"date-parts":[["2016",4]]}}},{"id":4927,"uris":["http://zotero.org/users/9264269/items/FJSLSU66"],"itemData":{"id":4927,"type":"article-journal","container-title":"Frontiers in Psychiatry","DOI":"10.3389/fpsyt.2020.00660","ISSN":"1664-0640","journalAbbreviation":"Front. Psychiatry","license":"https://creativecommons.org/licenses/by/4.0/","note":"publisher: Frontiers Media SA","source":"Crossref","title":"A Predictive Coding Perspective on Mismatch Negativity Impairment in Schizophrenia","URL":"https://www.frontiersin.org/article/10.3389/fpsyt.2020.00660/full","volume":"11","author":[{"family":"Kirihara","given":"Kenji"},{"family":"Tada","given":"Mariko"},{"family":"Koshiyama","given":"Daisuke"},{"family":"Fujioka","given":"Mao"},{"family":"Usui","given":"Kaori"},{"family":"Araki","given":"Tsuyoshi"},{"family":"Kasai","given":"Kiyoto"}],"accessed":{"date-parts":[["2025",7,20]]},"issued":{"date-parts":[["2020",7,8]]}}}],"schema":"https://github.com/citation-style-language/schema/raw/master/csl-citation.json"} </w:instrText>
      </w:r>
      <w:r w:rsidRPr="00511BB7">
        <w:rPr>
          <w:rFonts w:eastAsia="Times New Roman"/>
          <w:lang w:val="en-US"/>
        </w:rPr>
        <w:fldChar w:fldCharType="separate"/>
      </w:r>
      <w:r w:rsidRPr="00511BB7">
        <w:rPr>
          <w:vertAlign w:val="superscript"/>
        </w:rPr>
        <w:t>43,44</w:t>
      </w:r>
      <w:r w:rsidRPr="00511BB7">
        <w:rPr>
          <w:rFonts w:eastAsia="Times New Roman"/>
          <w:lang w:val="en-US"/>
        </w:rPr>
        <w:fldChar w:fldCharType="end"/>
      </w:r>
      <w:r w:rsidRPr="00511BB7">
        <w:rPr>
          <w:rFonts w:eastAsia="Times New Roman"/>
          <w:lang w:val="en-US"/>
        </w:rPr>
        <w:t>. This MMN attenuation—thought to index aberrant prediction error (PE) signaling in auditory cortex—is not only observed in patients but also in their first</w:t>
      </w:r>
      <w:r w:rsidRPr="00511BB7">
        <w:rPr>
          <w:rFonts w:ascii="Cambria Math" w:eastAsia="Times New Roman" w:hAnsi="Cambria Math" w:cs="Cambria Math"/>
          <w:lang w:val="en-US"/>
        </w:rPr>
        <w:t>‑</w:t>
      </w:r>
      <w:r w:rsidRPr="00511BB7">
        <w:rPr>
          <w:rFonts w:eastAsia="Times New Roman"/>
          <w:lang w:val="en-US"/>
        </w:rPr>
        <w:t>degree relatives, and it has been shown to predict the transition to psychosis in individuals at clinical high risk. These findings support the hypothesis that MMN reduction reflects disruptions in underlying predictive coding mechanisms. Importantly, MMN impairment has been associated with poor prognosis: remitted patients tend to show less MMN attenuation</w:t>
      </w:r>
      <w:r w:rsidRPr="00511BB7">
        <w:rPr>
          <w:rFonts w:eastAsia="Times New Roman"/>
          <w:lang w:val="en-US"/>
        </w:rPr>
        <w:fldChar w:fldCharType="begin"/>
      </w:r>
      <w:r w:rsidRPr="00511BB7">
        <w:rPr>
          <w:rFonts w:eastAsia="Times New Roman"/>
          <w:lang w:val="en-US"/>
        </w:rPr>
        <w:instrText xml:space="preserve"> ADDIN ZOTERO_ITEM CSL_CITATION {"citationID":"rqm3z0HZ","properties":{"formattedCitation":"\\super 45,46\\nosupersub{}","plainCitation":"45,46","noteIndex":0},"citationItems":[{"id":4929,"uris":["http://zotero.org/users/9264269/items/5PS9AJ3M"],"itemData":{"id":4929,"type":"article-journal","container-title":"Clinical Psychopharmacology and Neuroscience","DOI":"10.9758/cpn.2020.18.1.127","ISSN":"1738-1088, 2093-4327","issue":"1","journalAbbreviation":"Clin Psychopharmacol Neurosci","language":"en","license":"http://creativecommons.org/licenses/by-nc/4.0","note":"publisher: Korean College of Neuropsychopharmacology","page":"127-135","source":"Crossref","title":"Mismatch Negativity Indices as a Prognostic Factor for Remission in Schizophrenia","volume":"18","author":[{"family":"Kim","given":"Ji Sun"},{"family":"Kwon","given":"Young Joon"},{"family":"Lee","given":"Hwa Young"},{"family":"Lee","given":"Ho-Sung"},{"family":"Kim","given":"Sungkean"},{"family":"Shim","given":"Se-hoon"}],"issued":{"date-parts":[["2020",2,29]]}}},{"id":4931,"uris":["http://zotero.org/users/9264269/items/KS3LGR32"],"itemData":{"id":4931,"type":"article-journal","container-title":"Schizophrenia Bulletin","DOI":"10.1093/schbul/sbx102","ISSN":"0586-7614, 1745-1701","issue":"3","language":"en","license":"https://academic.oup.com/journals/pages/about_us/legal/notices","note":"publisher: Oxford University Press (OUP)","page":"575-583","source":"Crossref","title":"Predicting Remission in Subjects at Clinical High Risk for Psychosis Using Mismatch Negativity","volume":"44","author":[{"family":"Kim","given":"Minah"},{"family":"Lee","given":"Tak Hyung"},{"family":"Yoon","given":"Youngwoo Bryan"},{"family":"Lee","given":"Tae Young"},{"family":"Kwon","given":"Jun Soo"}],"issued":{"date-parts":[["2018",4,6]]}}}],"schema":"https://github.com/citation-style-language/schema/raw/master/csl-citation.json"} </w:instrText>
      </w:r>
      <w:r w:rsidRPr="00511BB7">
        <w:rPr>
          <w:rFonts w:eastAsia="Times New Roman"/>
          <w:lang w:val="en-US"/>
        </w:rPr>
        <w:fldChar w:fldCharType="separate"/>
      </w:r>
      <w:r w:rsidRPr="00511BB7">
        <w:rPr>
          <w:vertAlign w:val="superscript"/>
        </w:rPr>
        <w:t>45,46</w:t>
      </w:r>
      <w:r w:rsidRPr="00511BB7">
        <w:rPr>
          <w:rFonts w:eastAsia="Times New Roman"/>
          <w:lang w:val="en-US"/>
        </w:rPr>
        <w:fldChar w:fldCharType="end"/>
      </w:r>
      <w:r w:rsidRPr="00511BB7">
        <w:rPr>
          <w:rFonts w:eastAsia="Times New Roman"/>
          <w:lang w:val="en-US"/>
        </w:rPr>
        <w:t xml:space="preserve"> </w:t>
      </w:r>
      <w:r w:rsidR="00DC7DD8" w:rsidRPr="00511BB7">
        <w:rPr>
          <w:rFonts w:eastAsia="Times New Roman"/>
          <w:lang w:val="en-US"/>
        </w:rPr>
        <w:t xml:space="preserve">, </w:t>
      </w:r>
      <w:r w:rsidRPr="00511BB7">
        <w:rPr>
          <w:rFonts w:eastAsia="Times New Roman"/>
          <w:lang w:val="en-US"/>
        </w:rPr>
        <w:t>suggesting a link between MMN deficits and learning abnormalities such as higher prediction errors and reduced learning rates. However, Erickson et al. reported that MMN deficits are not associated with illness duration and do not appear to worsen over the lifespan</w:t>
      </w:r>
      <w:r w:rsidRPr="00511BB7">
        <w:rPr>
          <w:rFonts w:eastAsia="Times New Roman"/>
          <w:lang w:val="en-US"/>
        </w:rPr>
        <w:fldChar w:fldCharType="begin"/>
      </w:r>
      <w:r w:rsidRPr="00511BB7">
        <w:rPr>
          <w:rFonts w:eastAsia="Times New Roman"/>
          <w:lang w:val="en-US"/>
        </w:rPr>
        <w:instrText xml:space="preserve"> ADDIN ZOTERO_ITEM CSL_CITATION {"citationID":"uobahcTk","properties":{"formattedCitation":"\\super 47\\nosupersub{}","plainCitation":"47","noteIndex":0},"citationItems":[{"id":4933,"uris":["http://zotero.org/users/9264269/items/2GT735LA"],"itemData":{"id":4933,"type":"article-journal","container-title":"Biological Psychiatry","DOI":"10.1016/j.biopsych.2015.08.025","ISSN":"0006-3223","issue":"12","language":"en","license":"https://www.elsevier.com/tdm/userlicense/1.0/","note":"publisher: Elsevier BV","page":"980-987","source":"Crossref","title":"A Meta-Analysis of Mismatch Negativity in Schizophrenia: From Clinical Risk to Disease Specificity and Progression","title-short":"A Meta-Analysis of Mismatch Negativity in Schizophrenia","volume":"79","author":[{"family":"Erickson","given":"Molly A."},{"family":"Ruffle","given":"Abigail"},{"family":"Gold","given":"James M."}],"issued":{"date-parts":[["2016",6]]}}}],"schema":"https://github.com/citation-style-language/schema/raw/master/csl-citation.json"} </w:instrText>
      </w:r>
      <w:r w:rsidRPr="00511BB7">
        <w:rPr>
          <w:rFonts w:eastAsia="Times New Roman"/>
          <w:lang w:val="en-US"/>
        </w:rPr>
        <w:fldChar w:fldCharType="separate"/>
      </w:r>
      <w:r w:rsidRPr="00511BB7">
        <w:rPr>
          <w:vertAlign w:val="superscript"/>
        </w:rPr>
        <w:t>47</w:t>
      </w:r>
      <w:r w:rsidRPr="00511BB7">
        <w:rPr>
          <w:rFonts w:eastAsia="Times New Roman"/>
          <w:lang w:val="en-US"/>
        </w:rPr>
        <w:fldChar w:fldCharType="end"/>
      </w:r>
      <w:r w:rsidRPr="00511BB7">
        <w:rPr>
          <w:rFonts w:eastAsia="Times New Roman"/>
          <w:lang w:val="en-US"/>
        </w:rPr>
        <w:t>. In contrast, our findings indicate that poorer prognostic factors—such as male gender and longer illness duration—are associated with higher PE and impaired learning. This supports the notion that disrupted prediction error signaling may represent a core and persistent feature of schizophrenia.</w:t>
      </w:r>
    </w:p>
    <w:p w14:paraId="493DAA87" w14:textId="77777777" w:rsidR="006A2AB3" w:rsidRDefault="006A2AB3" w:rsidP="00511BB7">
      <w:pPr>
        <w:rPr>
          <w:rFonts w:eastAsia="Times New Roman"/>
          <w:lang w:val="en-US"/>
        </w:rPr>
      </w:pPr>
    </w:p>
    <w:p w14:paraId="3D0BEE4B" w14:textId="77777777" w:rsidR="006A2AB3" w:rsidRDefault="006A2AB3" w:rsidP="00511BB7">
      <w:pPr>
        <w:rPr>
          <w:rFonts w:eastAsia="Times New Roman"/>
          <w:lang w:val="en-US"/>
        </w:rPr>
      </w:pPr>
    </w:p>
    <w:p w14:paraId="51F5BD34" w14:textId="77777777" w:rsidR="006A2AB3" w:rsidRPr="00511BB7" w:rsidRDefault="006A2AB3" w:rsidP="00511BB7">
      <w:pPr>
        <w:rPr>
          <w:rFonts w:eastAsia="Times New Roman"/>
          <w:lang w:val="en-US"/>
        </w:rPr>
      </w:pPr>
    </w:p>
    <w:p w14:paraId="7A80988C" w14:textId="4EDBB113" w:rsidR="00087373" w:rsidRPr="006A2AB3" w:rsidRDefault="006A2464" w:rsidP="00511BB7">
      <w:pPr>
        <w:rPr>
          <w:rFonts w:eastAsia="Times New Roman"/>
          <w:b/>
          <w:bCs/>
          <w:lang w:val="en-US"/>
        </w:rPr>
      </w:pPr>
      <w:r>
        <w:rPr>
          <w:rFonts w:eastAsia="Times New Roman"/>
          <w:b/>
          <w:bCs/>
          <w:lang w:val="en-US"/>
        </w:rPr>
        <w:t>4.</w:t>
      </w:r>
      <w:proofErr w:type="gramStart"/>
      <w:r>
        <w:rPr>
          <w:rFonts w:eastAsia="Times New Roman"/>
          <w:b/>
          <w:bCs/>
          <w:lang w:val="en-US"/>
        </w:rPr>
        <w:t>3.</w:t>
      </w:r>
      <w:r w:rsidR="00087373" w:rsidRPr="006A2AB3">
        <w:rPr>
          <w:rFonts w:eastAsia="Times New Roman"/>
          <w:b/>
          <w:bCs/>
          <w:lang w:val="en-US"/>
        </w:rPr>
        <w:t>Neural</w:t>
      </w:r>
      <w:proofErr w:type="gramEnd"/>
      <w:r w:rsidR="00087373" w:rsidRPr="006A2AB3">
        <w:rPr>
          <w:rFonts w:eastAsia="Times New Roman"/>
          <w:b/>
          <w:bCs/>
          <w:lang w:val="en-US"/>
        </w:rPr>
        <w:t xml:space="preserve"> Correlates of Prediction Errors</w:t>
      </w:r>
    </w:p>
    <w:p w14:paraId="09881699" w14:textId="29F7008D" w:rsidR="00087373" w:rsidRPr="00511BB7" w:rsidRDefault="00087373" w:rsidP="00511BB7">
      <w:pPr>
        <w:rPr>
          <w:lang w:val="en-US"/>
        </w:rPr>
      </w:pPr>
      <w:r w:rsidRPr="00511BB7">
        <w:rPr>
          <w:lang w:val="en-US"/>
        </w:rPr>
        <w:t>Our results align with hierarchical predictive</w:t>
      </w:r>
      <w:r w:rsidRPr="00511BB7">
        <w:rPr>
          <w:lang w:val="en-US"/>
        </w:rPr>
        <w:noBreakHyphen/>
        <w:t>coding accounts of schizophrenia: healthy controls (HC) showed robust prediction</w:t>
      </w:r>
      <w:r w:rsidRPr="00511BB7">
        <w:rPr>
          <w:lang w:val="en-US"/>
        </w:rPr>
        <w:noBreakHyphen/>
        <w:t>error (PE) signaling in the temporo</w:t>
      </w:r>
      <w:r w:rsidRPr="00511BB7">
        <w:rPr>
          <w:lang w:val="en-US"/>
        </w:rPr>
        <w:noBreakHyphen/>
        <w:t>parietal junction (TPJ), a trans</w:t>
      </w:r>
      <w:r w:rsidRPr="00511BB7">
        <w:rPr>
          <w:lang w:val="en-US"/>
        </w:rPr>
        <w:noBreakHyphen/>
        <w:t>modal hub implicated in mentalizing and belief updating</w:t>
      </w:r>
      <w:r w:rsidRPr="00511BB7">
        <w:rPr>
          <w:lang w:val="en-US"/>
        </w:rPr>
        <w:fldChar w:fldCharType="begin"/>
      </w:r>
      <w:r w:rsidRPr="00511BB7">
        <w:rPr>
          <w:lang w:val="en-US"/>
        </w:rPr>
        <w:instrText xml:space="preserve"> ADDIN ZOTERO_ITEM CSL_CITATION {"citationID":"tsW4jwIw","properties":{"formattedCitation":"\\super 48\\nosupersub{}","plainCitation":"48","noteIndex":0},"citationItems":[{"id":4888,"uris":["http://zotero.org/users/9264269/items/9XC7URRI"],"itemData":{"id":4888,"type":"article-journal","abstract":"Abstract               Abnormal processes of learning from prediction errors, i.e. the discrepancies between expectations and outcomes, are thought to underlie motivational impairments in schizophrenia. Although dopaminergic abnormalities in the mesocorticolimbic reward circuit have been found in patients with schizophrenia, the pathway through which prediction error signals are processed in schizophrenia has yet to be elucidated. To determine the neural correlates of prediction error processing in schizophrenia, we conducted a meta-analysis of whole-brain neuroimaging studies that investigated prediction error signal processing in schizophrenia patients and healthy controls. A total of 14 studies (324 schizophrenia patients and 348 healthy controls) using the reinforcement learning paradigm were included. Our meta-analysis showed that, relative to healthy controls, schizophrenia patients showed increased activity in the precentral gyrus and middle frontal gyrus and reduced activity in the mesolimbic circuit, including the striatum, thalamus, amygdala, hippocampus, anterior cingulate cortex, insula, superior temporal gyrus, and cerebellum, when processing prediction errors. We also found hyperactivity in frontal areas and hypoactivity in mesolimbic areas when encoding prediction error signals in schizophrenia patients, potentially indicating abnormal dopamine signaling of reward prediction error and suggesting failure to represent the value of alternative responses during prediction error learning and decision making.","container-title":"Cerebral Cortex","DOI":"10.1093/cercor/bhad471","ISSN":"1047-3211, 1460-2199","issue":"1","language":"en","license":"https://academic.oup.com/pages/standard-publication-reuse-rights","note":"publisher: Oxford University Press (OUP)","source":"Crossref","title":"Neural correlates of prediction error in patients with schizophrenia: evidence from an fMRI meta-analysis","title-short":"Neural correlates of prediction error in patients with schizophrenia","URL":"https://academic.oup.com/cercor/article/doi/10.1093/cercor/bhad471/7461975","volume":"34","author":[{"family":"Yang","given":"Xun"},{"family":"Song","given":"Yuan"},{"family":"Zou","given":"Yuhan"},{"family":"Li","given":"Yilin"},{"family":"Zeng","given":"Jianguang"}],"accessed":{"date-parts":[["2025",7,15]]},"issued":{"date-parts":[["2024",1,14]]}}}],"schema":"https://github.com/citation-style-language/schema/raw/master/csl-citation.json"} </w:instrText>
      </w:r>
      <w:r w:rsidRPr="00511BB7">
        <w:rPr>
          <w:lang w:val="en-US"/>
        </w:rPr>
        <w:fldChar w:fldCharType="separate"/>
      </w:r>
      <w:r w:rsidRPr="00511BB7">
        <w:rPr>
          <w:vertAlign w:val="superscript"/>
        </w:rPr>
        <w:t>48</w:t>
      </w:r>
      <w:r w:rsidRPr="00511BB7">
        <w:rPr>
          <w:lang w:val="en-US"/>
        </w:rPr>
        <w:fldChar w:fldCharType="end"/>
      </w:r>
      <w:r w:rsidRPr="00511BB7">
        <w:rPr>
          <w:lang w:val="en-US"/>
        </w:rPr>
        <w:t xml:space="preserve">. HC group demonstrated activations in both low-level (occipital) and </w:t>
      </w:r>
      <w:proofErr w:type="gramStart"/>
      <w:r w:rsidRPr="00511BB7">
        <w:rPr>
          <w:lang w:val="en-US"/>
        </w:rPr>
        <w:t>higher-order</w:t>
      </w:r>
      <w:proofErr w:type="gramEnd"/>
      <w:r w:rsidRPr="00511BB7">
        <w:rPr>
          <w:lang w:val="en-US"/>
        </w:rPr>
        <w:t xml:space="preserve"> (TPJ) for belief updating in social context. Whereas individuals with schizophrenia failed to engage this higher</w:t>
      </w:r>
      <w:r w:rsidRPr="00511BB7">
        <w:rPr>
          <w:lang w:val="en-US"/>
        </w:rPr>
        <w:noBreakHyphen/>
        <w:t>order region and instead displayed PE</w:t>
      </w:r>
      <w:r w:rsidRPr="00511BB7">
        <w:rPr>
          <w:lang w:val="en-US"/>
        </w:rPr>
        <w:noBreakHyphen/>
        <w:t>related activity confined to lower</w:t>
      </w:r>
      <w:r w:rsidRPr="00511BB7">
        <w:rPr>
          <w:lang w:val="en-US"/>
        </w:rPr>
        <w:noBreakHyphen/>
        <w:t xml:space="preserve">level visual cortices and the cerebellum. </w:t>
      </w:r>
    </w:p>
    <w:p w14:paraId="44D7AFC4" w14:textId="77777777" w:rsidR="00087373" w:rsidRPr="00511BB7" w:rsidRDefault="00087373" w:rsidP="00511BB7">
      <w:pPr>
        <w:rPr>
          <w:lang w:val="en-US"/>
        </w:rPr>
      </w:pPr>
    </w:p>
    <w:p w14:paraId="217ED749" w14:textId="680ABD83" w:rsidR="00087373" w:rsidRPr="00511BB7" w:rsidRDefault="00087373" w:rsidP="00511BB7">
      <w:pPr>
        <w:rPr>
          <w:lang w:val="en-US"/>
        </w:rPr>
      </w:pPr>
      <w:r w:rsidRPr="00511BB7">
        <w:rPr>
          <w:lang w:val="en-US"/>
        </w:rPr>
        <w:t>This downward shift suggests that, when higher</w:t>
      </w:r>
      <w:r w:rsidR="00AC392A" w:rsidRPr="00511BB7">
        <w:rPr>
          <w:lang w:val="en-US"/>
        </w:rPr>
        <w:t>-</w:t>
      </w:r>
      <w:r w:rsidRPr="00511BB7">
        <w:rPr>
          <w:lang w:val="en-US"/>
        </w:rPr>
        <w:t>level predictions are imprecise or under</w:t>
      </w:r>
      <w:r w:rsidRPr="00511BB7">
        <w:rPr>
          <w:lang w:val="en-US"/>
        </w:rPr>
        <w:noBreakHyphen/>
        <w:t>weighted in schizophrenia</w:t>
      </w:r>
      <w:r w:rsidRPr="00511BB7">
        <w:rPr>
          <w:lang w:val="en-US"/>
        </w:rPr>
        <w:fldChar w:fldCharType="begin"/>
      </w:r>
      <w:r w:rsidRPr="00511BB7">
        <w:rPr>
          <w:lang w:val="en-US"/>
        </w:rPr>
        <w:instrText xml:space="preserve"> ADDIN ZOTERO_ITEM CSL_CITATION {"citationID":"FLJwNIuy","properties":{"formattedCitation":"\\super 49\\uc0\\u8211{}52\\nosupersub{}","plainCitation":"49–52","noteIndex":0},"citationItems":[{"id":4938,"uris":["http://zotero.org/users/9264269/items/9V5H6MP6"],"itemData":{"id":4938,"type":"article-journal","container-title":"Schizophrenia Bulletin","DOI":"10.1093/schbul/sbx189","ISSN":"0586-7614, 1745-1701","language":"en","note":"publisher: Oxford University Press (OUP)","source":"Crossref","title":"Delusion Proneness is Linked to a Reduced Usage of Prior Beliefs in Perceptual Decisions","URL":"https://academic.oup.com/schizophreniabulletin/advance-article/doi/10.1093/schbul/sbx189/4818230","author":[{"family":"Stuke","given":"Heiner"},{"family":"Weilnhammer","given":"Veith Andreas"},{"family":"Sterzer","given":"Philipp"},{"family":"Schmack","given":"Katharina"}],"accessed":{"date-parts":[["2025",7,20]]},"issued":{"date-parts":[["2018",1,20]]}}},{"id":4936,"uris":["http://zotero.org/users/9264269/items/YQG856HU"],"itemData":{"id":4936,"type":"article-journal","container-title":"Journal of Abnormal Psychology","DOI":"10.1037/abn0000494","ISSN":"1939-1846, 0021-843X","issue":"6","language":"en","license":"http://creativecommons.org/licenses/by/3.0/","note":"publisher: American Psychological Association (APA)","page":"581-598","source":"Crossref","title":"Influence of prior beliefs on perception in early psychosis: Effects of illness stage and hierarchical level of belief.","title-short":"Influence of prior beliefs on perception in early psychosis","volume":"129","author":[{"family":"Haarsma","given":"Joost"},{"family":"Knolle","given":"Franziska"},{"family":"Griffin","given":"Juliet D."},{"family":"Taverne","given":"Hilde"},{"family":"Mada","given":"Marius"},{"family":"Goodyer","given":"Ian M."},{"literal":"The Nspn Consortium"},{"family":"Fletcher","given":"Paul C."},{"family":"Murray","given":"Graham K."}],"issued":{"date-parts":[["2020",8]]}}},{"id":4935,"uris":["http://zotero.org/users/9264269/items/24TTAFW6"],"itemData":{"id":4935,"type":"article-journal","container-title":"Nature Reviews Neuroscience","DOI":"10.1038/nrn2536","ISSN":"1471-003X, 1471-0048","issue":"1","journalAbbreviation":"Nat Rev Neurosci","language":"en","license":"http://www.springer.com/tdm","note":"publisher: Springer Science and Business Media LLC","page":"48-58","source":"Crossref","title":"Perceiving is believing: a Bayesian approach to explaining the positive symptoms of schizophrenia","title-short":"Perceiving is believing","volume":"10","author":[{"family":"Fletcher","given":"Paul C."},{"family":"Frith","given":"Chris D."}],"issued":{"date-parts":[["2009",1]]}}},{"id":382,"uris":["http://zotero.org/users/9264269/items/D6F6LLRB"],"itemData":{"id":382,"type":"document","abstract":"Fueled by developments in computational neuroscience, there has been increasing interest in the underlying neurocomputational mechanisms of psychosis. One successful approach involves predictive coding and Bayesian inference. Here, inferences regarding the current state of the world are made by combining prior beliefs with incoming sensory signals. Mismatches between prior beliefs and incoming signals constitute prediction errors that drive new learning. Psychosis has been suggested to result from a decreased precision in the encoding of prior beliefs relative to the sensory data, thereby garnering maladaptive inferences. Here, we review the current evidence for aberrant predictive coding and discuss challenges for this canonical predictive coding account of psychosis. For example, hallucinations and delusions may relate to distinct alterations in predictive coding, despite their common co-occurrence. More broadly, some studies implicate weakened prior beliefs in psychosis, and others find stronger priors. These challenges might be answered with a more nuanced view of predictive coding. Different priors may be specified for different sensory modalities and their integration, and deficits in each modality need not be uniform. Furthermore, hierarchical organization may be critical. Altered processes at lower levels of a hierarchy need not be linearly related to processes at higher levels (and vice versa). Finally, canonical theories do not highlight active inference—the process through which the effects of our actions on our sensations are anticipated and minimized. It is possible that conflicting findings might be reconciled by considering these complexities, portending a framework for psychosis more equipped to deal with its many manifestations.","note":"ISSN: 18732402\nissue: 9\npage: 634–643\ncontainer-title: Biological Psychiatry\nvolume: 84\nDOI: 10.1016/j.biopsych.2018.05.015\nPMID: 30007575","publisher":"Elsevier USA","title":"The Predictive Coding Account of Psychosis","author":[{"family":"Sterzer","given":"Philipp"},{"family":"Adams","given":"Rick A."},{"family":"Fletcher","given":"Paul"},{"family":"Frith","given":"Chris"},{"family":"Lawrie","given":"Stephen M."},{"family":"Muckli","given":"Lars"},{"family":"Petrovic","given":"Predrag"},{"family":"Uhlhaas","given":"Peter"},{"family":"Voss","given":"Martin"},{"family":"Corlett","given":"Philip R."}],"issued":{"date-parts":[["2018",11]]}}}],"schema":"https://github.com/citation-style-language/schema/raw/master/csl-citation.json"} </w:instrText>
      </w:r>
      <w:r w:rsidRPr="00511BB7">
        <w:rPr>
          <w:lang w:val="en-US"/>
        </w:rPr>
        <w:fldChar w:fldCharType="separate"/>
      </w:r>
      <w:r w:rsidRPr="00511BB7">
        <w:rPr>
          <w:vertAlign w:val="superscript"/>
        </w:rPr>
        <w:t>49–52</w:t>
      </w:r>
      <w:r w:rsidRPr="00511BB7">
        <w:rPr>
          <w:lang w:val="en-US"/>
        </w:rPr>
        <w:fldChar w:fldCharType="end"/>
      </w:r>
      <w:r w:rsidRPr="00511BB7">
        <w:rPr>
          <w:lang w:val="en-US"/>
        </w:rPr>
        <w:t>, unimodal sensory circuits assume a disproportionate role in registering discrepancies between expected and incoming information. The concomitant SZ &gt; HC activation in cerebellar–occipital circuitry may represent a compensatory attempt to refine sensory timing and error calibration in the face of deficient TPJ involvement. Together, these findings reinforce the view that disrupted hierarchical weighting—and not merely reduced dopaminergic signaling—underlie impaired social</w:t>
      </w:r>
      <w:r w:rsidRPr="00511BB7">
        <w:rPr>
          <w:lang w:val="en-US"/>
        </w:rPr>
        <w:noBreakHyphen/>
        <w:t xml:space="preserve">cognitive inference in schizophrenia. </w:t>
      </w:r>
    </w:p>
    <w:p w14:paraId="1A15C046" w14:textId="77777777" w:rsidR="00087373" w:rsidRPr="00511BB7" w:rsidRDefault="00087373" w:rsidP="00511BB7">
      <w:pPr>
        <w:rPr>
          <w:lang w:val="en-US"/>
        </w:rPr>
      </w:pPr>
    </w:p>
    <w:p w14:paraId="4F7DEC1C" w14:textId="77777777" w:rsidR="00087373" w:rsidRPr="00511BB7" w:rsidRDefault="00087373" w:rsidP="00511BB7">
      <w:pPr>
        <w:rPr>
          <w:lang w:val="en-US"/>
        </w:rPr>
      </w:pPr>
      <w:r w:rsidRPr="00511BB7">
        <w:rPr>
          <w:lang w:val="en-US"/>
        </w:rPr>
        <w:t>Beyond the hierarchical reweighting evident in our task, recent meta</w:t>
      </w:r>
      <w:r w:rsidRPr="00511BB7">
        <w:rPr>
          <w:rFonts w:ascii="Cambria Math" w:hAnsi="Cambria Math" w:cs="Cambria Math"/>
          <w:lang w:val="en-US"/>
        </w:rPr>
        <w:t>‐</w:t>
      </w:r>
      <w:r w:rsidRPr="00511BB7">
        <w:rPr>
          <w:lang w:val="en-US"/>
        </w:rPr>
        <w:t>analytic evidence suggests that altered cerebellar involvement is a hallmark of prediction</w:t>
      </w:r>
      <w:r w:rsidRPr="00511BB7">
        <w:rPr>
          <w:rFonts w:ascii="Cambria Math" w:hAnsi="Cambria Math" w:cs="Cambria Math"/>
          <w:lang w:val="en-US"/>
        </w:rPr>
        <w:t>‐</w:t>
      </w:r>
      <w:r w:rsidRPr="00511BB7">
        <w:rPr>
          <w:lang w:val="en-US"/>
        </w:rPr>
        <w:t>error dysfunction in schizophrenia. Xun Yang and colleagues (2024) synthesized 14 fMRI studies and reported a broad pattern of mesolimbic hypoactivity—including the striatum, thalamus, amygdala, hippocampus, anterior cingulate, insula, superior temporal gyrus, and notably the cerebellum—when patients processed prediction error</w:t>
      </w:r>
      <w:r w:rsidRPr="00511BB7">
        <w:rPr>
          <w:lang w:val="en-US"/>
        </w:rPr>
        <w:fldChar w:fldCharType="begin"/>
      </w:r>
      <w:r w:rsidRPr="00511BB7">
        <w:rPr>
          <w:lang w:val="en-US"/>
        </w:rPr>
        <w:instrText xml:space="preserve"> ADDIN ZOTERO_ITEM CSL_CITATION {"citationID":"sjfTkQ84","properties":{"formattedCitation":"\\super 48\\nosupersub{}","plainCitation":"48","noteIndex":0},"citationItems":[{"id":4888,"uris":["http://zotero.org/users/9264269/items/9XC7URRI"],"itemData":{"id":4888,"type":"article-journal","abstract":"Abstract               Abnormal processes of learning from prediction errors, i.e. the discrepancies between expectations and outcomes, are thought to underlie motivational impairments in schizophrenia. Although dopaminergic abnormalities in the mesocorticolimbic reward circuit have been found in patients with schizophrenia, the pathway through which prediction error signals are processed in schizophrenia has yet to be elucidated. To determine the neural correlates of prediction error processing in schizophrenia, we conducted a meta-analysis of whole-brain neuroimaging studies that investigated prediction error signal processing in schizophrenia patients and healthy controls. A total of 14 studies (324 schizophrenia patients and 348 healthy controls) using the reinforcement learning paradigm were included. Our meta-analysis showed that, relative to healthy controls, schizophrenia patients showed increased activity in the precentral gyrus and middle frontal gyrus and reduced activity in the mesolimbic circuit, including the striatum, thalamus, amygdala, hippocampus, anterior cingulate cortex, insula, superior temporal gyrus, and cerebellum, when processing prediction errors. We also found hyperactivity in frontal areas and hypoactivity in mesolimbic areas when encoding prediction error signals in schizophrenia patients, potentially indicating abnormal dopamine signaling of reward prediction error and suggesting failure to represent the value of alternative responses during prediction error learning and decision making.","container-title":"Cerebral Cortex","DOI":"10.1093/cercor/bhad471","ISSN":"1047-3211, 1460-2199","issue":"1","language":"en","license":"https://academic.oup.com/pages/standard-publication-reuse-rights","note":"publisher: Oxford University Press (OUP)","source":"Crossref","title":"Neural correlates of prediction error in patients with schizophrenia: evidence from an fMRI meta-analysis","title-short":"Neural correlates of prediction error in patients with schizophrenia","URL":"https://academic.oup.com/cercor/article/doi/10.1093/cercor/bhad471/7461975","volume":"34","author":[{"family":"Yang","given":"Xun"},{"family":"Song","given":"Yuan"},{"family":"Zou","given":"Yuhan"},{"family":"Li","given":"Yilin"},{"family":"Zeng","given":"Jianguang"}],"accessed":{"date-parts":[["2025",7,15]]},"issued":{"date-parts":[["2024",1,14]]}}}],"schema":"https://github.com/citation-style-language/schema/raw/master/csl-citation.json"} </w:instrText>
      </w:r>
      <w:r w:rsidRPr="00511BB7">
        <w:rPr>
          <w:lang w:val="en-US"/>
        </w:rPr>
        <w:fldChar w:fldCharType="separate"/>
      </w:r>
      <w:r w:rsidRPr="00511BB7">
        <w:rPr>
          <w:vertAlign w:val="superscript"/>
        </w:rPr>
        <w:t>48</w:t>
      </w:r>
      <w:r w:rsidRPr="00511BB7">
        <w:rPr>
          <w:lang w:val="en-US"/>
        </w:rPr>
        <w:fldChar w:fldCharType="end"/>
      </w:r>
      <w:r w:rsidRPr="00511BB7">
        <w:rPr>
          <w:lang w:val="en-US"/>
        </w:rPr>
        <w:t>. In contrast, our finding of increased cerebellar activation in SZ &gt; HC likely reflects a task</w:t>
      </w:r>
      <w:r w:rsidRPr="00511BB7">
        <w:rPr>
          <w:rFonts w:ascii="Cambria Math" w:hAnsi="Cambria Math" w:cs="Cambria Math"/>
          <w:lang w:val="en-US"/>
        </w:rPr>
        <w:t>‐</w:t>
      </w:r>
      <w:r w:rsidRPr="00511BB7">
        <w:rPr>
          <w:lang w:val="en-US"/>
        </w:rPr>
        <w:t xml:space="preserve">specific compensatory recruitment of </w:t>
      </w:r>
      <w:proofErr w:type="spellStart"/>
      <w:r w:rsidRPr="00511BB7">
        <w:rPr>
          <w:lang w:val="en-US"/>
        </w:rPr>
        <w:lastRenderedPageBreak/>
        <w:t>cerebello</w:t>
      </w:r>
      <w:proofErr w:type="spellEnd"/>
      <w:r w:rsidRPr="00511BB7">
        <w:rPr>
          <w:lang w:val="en-US"/>
        </w:rPr>
        <w:t>–</w:t>
      </w:r>
      <w:proofErr w:type="spellStart"/>
      <w:r w:rsidRPr="00511BB7">
        <w:rPr>
          <w:lang w:val="en-US"/>
        </w:rPr>
        <w:t>thalamo</w:t>
      </w:r>
      <w:proofErr w:type="spellEnd"/>
      <w:r w:rsidRPr="00511BB7">
        <w:rPr>
          <w:lang w:val="en-US"/>
        </w:rPr>
        <w:t>–cortical loops, whereby patients lean on timing and error</w:t>
      </w:r>
      <w:r w:rsidRPr="00511BB7">
        <w:rPr>
          <w:rFonts w:ascii="Cambria Math" w:hAnsi="Cambria Math" w:cs="Cambria Math"/>
          <w:lang w:val="en-US"/>
        </w:rPr>
        <w:t>‐</w:t>
      </w:r>
      <w:r w:rsidRPr="00511BB7">
        <w:rPr>
          <w:lang w:val="en-US"/>
        </w:rPr>
        <w:t xml:space="preserve">calibration functions of the cerebellum to support deficient </w:t>
      </w:r>
      <w:proofErr w:type="spellStart"/>
      <w:r w:rsidRPr="00511BB7">
        <w:rPr>
          <w:lang w:val="en-US"/>
        </w:rPr>
        <w:t>transmodal</w:t>
      </w:r>
      <w:proofErr w:type="spellEnd"/>
      <w:r w:rsidRPr="00511BB7">
        <w:rPr>
          <w:lang w:val="en-US"/>
        </w:rPr>
        <w:t xml:space="preserve"> signaling.</w:t>
      </w:r>
    </w:p>
    <w:p w14:paraId="2CD7CE3B" w14:textId="77777777" w:rsidR="00087373" w:rsidRPr="00511BB7" w:rsidRDefault="00087373" w:rsidP="00511BB7">
      <w:pPr>
        <w:rPr>
          <w:lang w:val="en-US"/>
        </w:rPr>
      </w:pPr>
    </w:p>
    <w:p w14:paraId="5ADD7C7D" w14:textId="6BE0C213" w:rsidR="00087373" w:rsidRPr="00511BB7" w:rsidRDefault="00087373" w:rsidP="00511BB7">
      <w:pPr>
        <w:rPr>
          <w:lang w:val="en-US"/>
        </w:rPr>
      </w:pPr>
      <w:r w:rsidRPr="00511BB7">
        <w:rPr>
          <w:lang w:val="en-US"/>
        </w:rPr>
        <w:t>Moreover, theories of cerebellar sequencing propose that the cerebellum “predicts the future” by encoding temporal patterns and refining error signals</w:t>
      </w:r>
      <w:r w:rsidRPr="00511BB7">
        <w:rPr>
          <w:lang w:val="en-US"/>
        </w:rPr>
        <w:fldChar w:fldCharType="begin"/>
      </w:r>
      <w:r w:rsidRPr="00511BB7">
        <w:rPr>
          <w:lang w:val="en-US"/>
        </w:rPr>
        <w:instrText xml:space="preserve"> ADDIN ZOTERO_ITEM CSL_CITATION {"citationID":"G04v4Wms","properties":{"formattedCitation":"\\super 53\\nosupersub{}","plainCitation":"53","noteIndex":0},"citationItems":[{"id":4941,"uris":["http://zotero.org/users/9264269/items/IVWWQYZ3"],"itemData":{"id":4941,"type":"article-journal","container-title":"The Cerebellum","DOI":"10.1007/s12311-014-0616-x","ISSN":"1473-4222, 1473-4230","issue":"1","journalAbbreviation":"Cerebellum","language":"en","license":"http://www.springer.com/tdm","note":"publisher: Springer Science and Business Media LLC","page":"35-38","source":"Crossref","title":"Cerebellar Sequencing: a Trick for Predicting the Future","title-short":"Cerebellar Sequencing","volume":"14","author":[{"family":"Leggio","given":"M."},{"family":"Molinari","given":"M."}],"issued":{"date-parts":[["2015",2]]}}}],"schema":"https://github.com/citation-style-language/schema/raw/master/csl-citation.json"} </w:instrText>
      </w:r>
      <w:r w:rsidRPr="00511BB7">
        <w:rPr>
          <w:lang w:val="en-US"/>
        </w:rPr>
        <w:fldChar w:fldCharType="separate"/>
      </w:r>
      <w:r w:rsidRPr="00511BB7">
        <w:rPr>
          <w:vertAlign w:val="superscript"/>
          <w:lang w:val="en-US"/>
        </w:rPr>
        <w:t>53</w:t>
      </w:r>
      <w:r w:rsidRPr="00511BB7">
        <w:rPr>
          <w:lang w:val="en-US"/>
        </w:rPr>
        <w:fldChar w:fldCharType="end"/>
      </w:r>
      <w:r w:rsidRPr="00511BB7">
        <w:rPr>
          <w:lang w:val="en-US"/>
        </w:rPr>
        <w:t xml:space="preserve">, a function that could be up-regulated to compensate for under-weighted top-down predictions in schizophrenia, highlighting the TPJ and </w:t>
      </w:r>
      <w:proofErr w:type="spellStart"/>
      <w:r w:rsidRPr="00511BB7">
        <w:rPr>
          <w:lang w:val="en-US"/>
        </w:rPr>
        <w:t>cerebello</w:t>
      </w:r>
      <w:proofErr w:type="spellEnd"/>
      <w:r w:rsidR="00AC392A" w:rsidRPr="00511BB7">
        <w:rPr>
          <w:lang w:val="en-US"/>
        </w:rPr>
        <w:t>-</w:t>
      </w:r>
      <w:r w:rsidRPr="00511BB7">
        <w:rPr>
          <w:lang w:val="en-US"/>
        </w:rPr>
        <w:t>cortical loops as potential targets for intervention.</w:t>
      </w:r>
    </w:p>
    <w:p w14:paraId="7DFDA1C5" w14:textId="77777777" w:rsidR="00087373" w:rsidRPr="00511BB7" w:rsidRDefault="00087373" w:rsidP="00511BB7">
      <w:pPr>
        <w:rPr>
          <w:lang w:val="en-US"/>
        </w:rPr>
      </w:pPr>
    </w:p>
    <w:p w14:paraId="06340505" w14:textId="77777777" w:rsidR="00087373" w:rsidRPr="00511BB7" w:rsidRDefault="00087373" w:rsidP="00511BB7">
      <w:pPr>
        <w:rPr>
          <w:b/>
          <w:bCs/>
          <w:color w:val="EE0000"/>
          <w:lang w:val="en-US"/>
        </w:rPr>
      </w:pPr>
      <w:r w:rsidRPr="00511BB7">
        <w:rPr>
          <w:b/>
          <w:bCs/>
          <w:color w:val="EE0000"/>
          <w:highlight w:val="yellow"/>
          <w:lang w:val="en-US"/>
        </w:rPr>
        <w:t>Limitation</w:t>
      </w:r>
    </w:p>
    <w:p w14:paraId="466420D6" w14:textId="77777777" w:rsidR="00C926DB" w:rsidRPr="00511BB7" w:rsidRDefault="00C926DB" w:rsidP="00511BB7">
      <w:pPr>
        <w:rPr>
          <w:b/>
          <w:bCs/>
          <w:color w:val="EE0000"/>
          <w:lang w:val="en-US"/>
        </w:rPr>
      </w:pPr>
    </w:p>
    <w:p w14:paraId="343AB452" w14:textId="77777777" w:rsidR="00C926DB" w:rsidRPr="006A2AB3" w:rsidRDefault="00C926DB" w:rsidP="00511BB7">
      <w:pPr>
        <w:rPr>
          <w:b/>
          <w:bCs/>
          <w:color w:val="EE0000"/>
          <w:lang w:val="en-US"/>
        </w:rPr>
      </w:pPr>
    </w:p>
    <w:p w14:paraId="70F47323" w14:textId="6FF827BE" w:rsidR="00087373" w:rsidRPr="00E47949" w:rsidRDefault="006A2464" w:rsidP="00511BB7">
      <w:pPr>
        <w:rPr>
          <w:b/>
          <w:bCs/>
          <w:sz w:val="28"/>
          <w:szCs w:val="28"/>
          <w:lang w:val="en-US"/>
        </w:rPr>
      </w:pPr>
      <w:r>
        <w:rPr>
          <w:b/>
          <w:bCs/>
          <w:sz w:val="28"/>
          <w:szCs w:val="28"/>
          <w:lang w:val="en-US"/>
        </w:rPr>
        <w:t>5.</w:t>
      </w:r>
      <w:r w:rsidR="00087373" w:rsidRPr="00E47949">
        <w:rPr>
          <w:b/>
          <w:bCs/>
          <w:sz w:val="28"/>
          <w:szCs w:val="28"/>
          <w:lang w:val="en-US"/>
        </w:rPr>
        <w:t>Conclusion</w:t>
      </w:r>
    </w:p>
    <w:p w14:paraId="6CF2016B" w14:textId="77777777" w:rsidR="00087373" w:rsidRPr="00511BB7" w:rsidRDefault="00087373" w:rsidP="00511BB7">
      <w:pPr>
        <w:rPr>
          <w:lang w:val="en-US"/>
        </w:rPr>
      </w:pPr>
      <w:r w:rsidRPr="00511BB7">
        <w:rPr>
          <w:lang w:val="en-US"/>
        </w:rPr>
        <w:t>These results show that, despite similar trust</w:t>
      </w:r>
      <w:r w:rsidRPr="00511BB7">
        <w:rPr>
          <w:rFonts w:ascii="Cambria Math" w:hAnsi="Cambria Math" w:cs="Cambria Math"/>
          <w:lang w:val="en-US"/>
        </w:rPr>
        <w:t>‑</w:t>
      </w:r>
      <w:r w:rsidRPr="00511BB7">
        <w:rPr>
          <w:lang w:val="en-US"/>
        </w:rPr>
        <w:t>based investment behavior in schizophrenia and healthy controls, computational modeling revealed sex</w:t>
      </w:r>
      <w:r w:rsidRPr="00511BB7">
        <w:rPr>
          <w:rFonts w:ascii="Cambria Math" w:hAnsi="Cambria Math" w:cs="Cambria Math"/>
          <w:lang w:val="en-US"/>
        </w:rPr>
        <w:t>‑</w:t>
      </w:r>
      <w:r w:rsidRPr="00511BB7">
        <w:rPr>
          <w:lang w:val="en-US"/>
        </w:rPr>
        <w:t>specific alterations: male patients exhibited elevated prediction errors and reduced learning rates, whereas female patients showed the opposite pattern. Prediction error magnitude also increased slightly with longer illness duration, underscoring a persistent disruption in learning from social feedback.</w:t>
      </w:r>
    </w:p>
    <w:p w14:paraId="1B2D61E1" w14:textId="77777777" w:rsidR="00087373" w:rsidRPr="00511BB7" w:rsidRDefault="00087373" w:rsidP="00511BB7">
      <w:pPr>
        <w:rPr>
          <w:lang w:val="en-US"/>
        </w:rPr>
      </w:pPr>
    </w:p>
    <w:p w14:paraId="3710BFE4" w14:textId="5450BBCA" w:rsidR="00087373" w:rsidRDefault="00087373" w:rsidP="00511BB7">
      <w:pPr>
        <w:rPr>
          <w:lang w:val="en-US"/>
        </w:rPr>
      </w:pPr>
      <w:r w:rsidRPr="00511BB7">
        <w:rPr>
          <w:lang w:val="en-US"/>
        </w:rPr>
        <w:t xml:space="preserve">Neuroimaging demonstrated that healthy controls recruit both sensory cortices and the </w:t>
      </w:r>
      <w:proofErr w:type="spellStart"/>
      <w:r w:rsidRPr="00511BB7">
        <w:rPr>
          <w:lang w:val="en-US"/>
        </w:rPr>
        <w:t>transmodal</w:t>
      </w:r>
      <w:proofErr w:type="spellEnd"/>
      <w:r w:rsidRPr="00511BB7">
        <w:rPr>
          <w:lang w:val="en-US"/>
        </w:rPr>
        <w:t xml:space="preserve"> TPJ for prediction</w:t>
      </w:r>
      <w:r w:rsidRPr="00511BB7">
        <w:rPr>
          <w:rFonts w:ascii="Cambria Math" w:hAnsi="Cambria Math" w:cs="Cambria Math"/>
          <w:lang w:val="en-US"/>
        </w:rPr>
        <w:t>‑</w:t>
      </w:r>
      <w:r w:rsidRPr="00511BB7">
        <w:rPr>
          <w:lang w:val="en-US"/>
        </w:rPr>
        <w:t>error processing, while individuals with schizophrenia fail to engage the TPJ and instead rely on lower</w:t>
      </w:r>
      <w:r w:rsidRPr="00511BB7">
        <w:rPr>
          <w:rFonts w:ascii="Cambria Math" w:hAnsi="Cambria Math" w:cs="Cambria Math"/>
          <w:lang w:val="en-US"/>
        </w:rPr>
        <w:t>‑</w:t>
      </w:r>
      <w:r w:rsidRPr="00511BB7">
        <w:rPr>
          <w:lang w:val="en-US"/>
        </w:rPr>
        <w:t>level occipital and cerebellar regions. Together with attenuated auditory MMN, these findings point to a core deficit in hierarchical predictive coding in schizophrenia. Enhancing high-order belief updating—through targeted cognitive training or neuromodulation—may therefore help restore balanced error signaling and improve social functioning.</w:t>
      </w:r>
    </w:p>
    <w:p w14:paraId="4B7AD09B" w14:textId="77777777" w:rsidR="006A2AB3" w:rsidRDefault="006A2AB3" w:rsidP="00511BB7">
      <w:pPr>
        <w:rPr>
          <w:lang w:val="en-US"/>
        </w:rPr>
      </w:pPr>
    </w:p>
    <w:p w14:paraId="7111D840" w14:textId="77777777" w:rsidR="006A2AB3" w:rsidRPr="00511BB7" w:rsidRDefault="006A2AB3" w:rsidP="00511BB7">
      <w:pPr>
        <w:rPr>
          <w:lang w:val="en-US"/>
        </w:rPr>
      </w:pPr>
    </w:p>
    <w:p w14:paraId="736A682D" w14:textId="590313B6" w:rsidR="00D706ED" w:rsidRPr="00E47949" w:rsidRDefault="006A2464" w:rsidP="00511BB7">
      <w:pPr>
        <w:rPr>
          <w:b/>
          <w:bCs/>
          <w:sz w:val="28"/>
          <w:szCs w:val="28"/>
          <w:lang w:val="en-US"/>
        </w:rPr>
      </w:pPr>
      <w:r>
        <w:rPr>
          <w:b/>
          <w:bCs/>
          <w:sz w:val="28"/>
          <w:szCs w:val="28"/>
          <w:lang w:val="en-US"/>
        </w:rPr>
        <w:t>6.</w:t>
      </w:r>
      <w:r w:rsidR="00213EB7" w:rsidRPr="00E47949">
        <w:rPr>
          <w:b/>
          <w:bCs/>
          <w:sz w:val="28"/>
          <w:szCs w:val="28"/>
          <w:lang w:val="en-US"/>
        </w:rPr>
        <w:t>References</w:t>
      </w:r>
    </w:p>
    <w:p w14:paraId="6F4C13D2" w14:textId="77777777" w:rsidR="00455C8A" w:rsidRPr="00511BB7" w:rsidRDefault="00886D20" w:rsidP="00511BB7">
      <w:pPr>
        <w:rPr>
          <w:lang w:val="en-US"/>
        </w:rPr>
      </w:pPr>
      <w:r w:rsidRPr="00511BB7">
        <w:rPr>
          <w:lang w:val="en-US"/>
        </w:rPr>
        <w:fldChar w:fldCharType="begin"/>
      </w:r>
      <w:r w:rsidR="002D29D8" w:rsidRPr="00511BB7">
        <w:rPr>
          <w:lang w:val="en-US"/>
        </w:rPr>
        <w:instrText xml:space="preserve"> ADDIN ZOTERO_BIBL {"uncited":[],"omitted":[],"custom":[]} CSL_BIBLIOGRAPHY </w:instrText>
      </w:r>
      <w:r w:rsidRPr="00511BB7">
        <w:rPr>
          <w:lang w:val="en-US"/>
        </w:rPr>
        <w:fldChar w:fldCharType="separate"/>
      </w:r>
      <w:r w:rsidR="00455C8A" w:rsidRPr="00511BB7">
        <w:rPr>
          <w:lang w:val="en-US"/>
        </w:rPr>
        <w:t>1.</w:t>
      </w:r>
      <w:r w:rsidR="00455C8A" w:rsidRPr="00511BB7">
        <w:rPr>
          <w:lang w:val="en-US"/>
        </w:rPr>
        <w:tab/>
        <w:t xml:space="preserve">Guo, J. Y., Ragland, J. D. &amp; Carter, C. S. Memory and cognition in schizophrenia. </w:t>
      </w:r>
      <w:r w:rsidR="00455C8A" w:rsidRPr="00511BB7">
        <w:rPr>
          <w:i/>
          <w:iCs/>
          <w:lang w:val="en-US"/>
        </w:rPr>
        <w:t>Mol Psychiatry</w:t>
      </w:r>
      <w:r w:rsidR="00455C8A" w:rsidRPr="00511BB7">
        <w:rPr>
          <w:lang w:val="en-US"/>
        </w:rPr>
        <w:t xml:space="preserve"> </w:t>
      </w:r>
      <w:r w:rsidR="00455C8A" w:rsidRPr="00511BB7">
        <w:rPr>
          <w:b/>
          <w:bCs/>
          <w:lang w:val="en-US"/>
        </w:rPr>
        <w:t>24</w:t>
      </w:r>
      <w:r w:rsidR="00455C8A" w:rsidRPr="00511BB7">
        <w:rPr>
          <w:lang w:val="en-US"/>
        </w:rPr>
        <w:t>, 633–642 (2019).</w:t>
      </w:r>
    </w:p>
    <w:p w14:paraId="54A14232" w14:textId="77777777" w:rsidR="00455C8A" w:rsidRPr="00511BB7" w:rsidRDefault="00455C8A" w:rsidP="00511BB7">
      <w:pPr>
        <w:rPr>
          <w:lang w:val="en-US"/>
        </w:rPr>
      </w:pPr>
      <w:r w:rsidRPr="00511BB7">
        <w:rPr>
          <w:lang w:val="en-US"/>
        </w:rPr>
        <w:t>2.</w:t>
      </w:r>
      <w:r w:rsidRPr="00511BB7">
        <w:rPr>
          <w:lang w:val="en-US"/>
        </w:rPr>
        <w:tab/>
        <w:t xml:space="preserve">Kochunov, P. </w:t>
      </w:r>
      <w:r w:rsidRPr="00511BB7">
        <w:rPr>
          <w:i/>
          <w:iCs/>
          <w:lang w:val="en-US"/>
        </w:rPr>
        <w:t>et al.</w:t>
      </w:r>
      <w:r w:rsidRPr="00511BB7">
        <w:rPr>
          <w:lang w:val="en-US"/>
        </w:rPr>
        <w:t xml:space="preserve"> Association of White Matter </w:t>
      </w:r>
      <w:proofErr w:type="gramStart"/>
      <w:r w:rsidRPr="00511BB7">
        <w:rPr>
          <w:lang w:val="en-US"/>
        </w:rPr>
        <w:t>With</w:t>
      </w:r>
      <w:proofErr w:type="gramEnd"/>
      <w:r w:rsidRPr="00511BB7">
        <w:rPr>
          <w:lang w:val="en-US"/>
        </w:rPr>
        <w:t xml:space="preserve"> Core Cognitive Deficits in Patients </w:t>
      </w:r>
      <w:proofErr w:type="gramStart"/>
      <w:r w:rsidRPr="00511BB7">
        <w:rPr>
          <w:lang w:val="en-US"/>
        </w:rPr>
        <w:t>With</w:t>
      </w:r>
      <w:proofErr w:type="gramEnd"/>
      <w:r w:rsidRPr="00511BB7">
        <w:rPr>
          <w:lang w:val="en-US"/>
        </w:rPr>
        <w:t xml:space="preserve"> Schizophrenia. </w:t>
      </w:r>
      <w:r w:rsidRPr="00511BB7">
        <w:rPr>
          <w:i/>
          <w:iCs/>
          <w:lang w:val="en-US"/>
        </w:rPr>
        <w:t>JAMA Psychiatry</w:t>
      </w:r>
      <w:r w:rsidRPr="00511BB7">
        <w:rPr>
          <w:lang w:val="en-US"/>
        </w:rPr>
        <w:t xml:space="preserve"> </w:t>
      </w:r>
      <w:r w:rsidRPr="00511BB7">
        <w:rPr>
          <w:b/>
          <w:bCs/>
          <w:lang w:val="en-US"/>
        </w:rPr>
        <w:t>74</w:t>
      </w:r>
      <w:r w:rsidRPr="00511BB7">
        <w:rPr>
          <w:lang w:val="en-US"/>
        </w:rPr>
        <w:t>, 958 (2017).</w:t>
      </w:r>
    </w:p>
    <w:p w14:paraId="49754903" w14:textId="77777777" w:rsidR="00455C8A" w:rsidRPr="00511BB7" w:rsidRDefault="00455C8A" w:rsidP="00511BB7">
      <w:pPr>
        <w:rPr>
          <w:lang w:val="en-US"/>
        </w:rPr>
      </w:pPr>
      <w:r w:rsidRPr="00511BB7">
        <w:rPr>
          <w:lang w:val="en-US"/>
        </w:rPr>
        <w:t>3.</w:t>
      </w:r>
      <w:r w:rsidRPr="00511BB7">
        <w:rPr>
          <w:lang w:val="en-US"/>
        </w:rPr>
        <w:tab/>
        <w:t xml:space="preserve">Caqueo-Urízar, A., Boyer, L., Baumstarck, K. &amp; Gilman, S. E. Subjective perceptions of cognitive deficits and their influences on quality of life among patients with schizophrenia. </w:t>
      </w:r>
      <w:r w:rsidRPr="00511BB7">
        <w:rPr>
          <w:i/>
          <w:iCs/>
          <w:lang w:val="en-US"/>
        </w:rPr>
        <w:t>Qual Life Res</w:t>
      </w:r>
      <w:r w:rsidRPr="00511BB7">
        <w:rPr>
          <w:lang w:val="en-US"/>
        </w:rPr>
        <w:t xml:space="preserve"> </w:t>
      </w:r>
      <w:r w:rsidRPr="00511BB7">
        <w:rPr>
          <w:b/>
          <w:bCs/>
          <w:lang w:val="en-US"/>
        </w:rPr>
        <w:t>24</w:t>
      </w:r>
      <w:r w:rsidRPr="00511BB7">
        <w:rPr>
          <w:lang w:val="en-US"/>
        </w:rPr>
        <w:t>, 2753–2760 (2015).</w:t>
      </w:r>
    </w:p>
    <w:p w14:paraId="337ED18E" w14:textId="77777777" w:rsidR="00455C8A" w:rsidRPr="00511BB7" w:rsidRDefault="00455C8A" w:rsidP="00511BB7">
      <w:pPr>
        <w:rPr>
          <w:lang w:val="en-US"/>
        </w:rPr>
      </w:pPr>
      <w:r w:rsidRPr="00511BB7">
        <w:rPr>
          <w:lang w:val="en-US"/>
        </w:rPr>
        <w:t>4.</w:t>
      </w:r>
      <w:r w:rsidRPr="00511BB7">
        <w:rPr>
          <w:lang w:val="en-US"/>
        </w:rPr>
        <w:tab/>
        <w:t xml:space="preserve">Lesh, T. A., Niendam, T. A., Minzenberg, M. J. &amp; Carter, C. S. Cognitive Control Deficits in Schizophrenia: Mechanisms and Meaning. </w:t>
      </w:r>
      <w:r w:rsidRPr="00511BB7">
        <w:rPr>
          <w:i/>
          <w:iCs/>
          <w:lang w:val="en-US"/>
        </w:rPr>
        <w:t>Neuropsychopharmacol</w:t>
      </w:r>
      <w:r w:rsidRPr="00511BB7">
        <w:rPr>
          <w:lang w:val="en-US"/>
        </w:rPr>
        <w:t xml:space="preserve"> </w:t>
      </w:r>
      <w:r w:rsidRPr="00511BB7">
        <w:rPr>
          <w:b/>
          <w:bCs/>
          <w:lang w:val="en-US"/>
        </w:rPr>
        <w:t>36</w:t>
      </w:r>
      <w:r w:rsidRPr="00511BB7">
        <w:rPr>
          <w:lang w:val="en-US"/>
        </w:rPr>
        <w:t>, 316–338 (2011).</w:t>
      </w:r>
    </w:p>
    <w:p w14:paraId="233A09C8" w14:textId="77777777" w:rsidR="00455C8A" w:rsidRPr="00511BB7" w:rsidRDefault="00455C8A" w:rsidP="00511BB7">
      <w:pPr>
        <w:rPr>
          <w:lang w:val="en-US"/>
        </w:rPr>
      </w:pPr>
      <w:r w:rsidRPr="00511BB7">
        <w:rPr>
          <w:lang w:val="en-US"/>
        </w:rPr>
        <w:t>5.</w:t>
      </w:r>
      <w:r w:rsidRPr="00511BB7">
        <w:rPr>
          <w:lang w:val="en-US"/>
        </w:rPr>
        <w:tab/>
        <w:t xml:space="preserve">Tripathi, A., Kar, S. K. &amp; Shukla, R. Cognitive Deficits in Schizophrenia: Understanding the Biological Correlates and Remediation Strategies. </w:t>
      </w:r>
      <w:r w:rsidRPr="00511BB7">
        <w:rPr>
          <w:i/>
          <w:iCs/>
          <w:lang w:val="en-US"/>
        </w:rPr>
        <w:t>Clin Psychopharmacol Neurosci</w:t>
      </w:r>
      <w:r w:rsidRPr="00511BB7">
        <w:rPr>
          <w:lang w:val="en-US"/>
        </w:rPr>
        <w:t xml:space="preserve"> </w:t>
      </w:r>
      <w:r w:rsidRPr="00511BB7">
        <w:rPr>
          <w:b/>
          <w:bCs/>
          <w:lang w:val="en-US"/>
        </w:rPr>
        <w:t>16</w:t>
      </w:r>
      <w:r w:rsidRPr="00511BB7">
        <w:rPr>
          <w:lang w:val="en-US"/>
        </w:rPr>
        <w:t>, 7–17 (2018).</w:t>
      </w:r>
    </w:p>
    <w:p w14:paraId="0496054B" w14:textId="77777777" w:rsidR="00455C8A" w:rsidRPr="00511BB7" w:rsidRDefault="00455C8A" w:rsidP="00511BB7">
      <w:pPr>
        <w:rPr>
          <w:lang w:val="en-US"/>
        </w:rPr>
      </w:pPr>
      <w:r w:rsidRPr="00511BB7">
        <w:rPr>
          <w:lang w:val="en-US"/>
        </w:rPr>
        <w:t>6.</w:t>
      </w:r>
      <w:r w:rsidRPr="00511BB7">
        <w:rPr>
          <w:lang w:val="en-US"/>
        </w:rPr>
        <w:tab/>
        <w:t xml:space="preserve">Prouteau, A. </w:t>
      </w:r>
      <w:r w:rsidRPr="00511BB7">
        <w:rPr>
          <w:i/>
          <w:iCs/>
          <w:lang w:val="en-US"/>
        </w:rPr>
        <w:t>et al.</w:t>
      </w:r>
      <w:r w:rsidRPr="00511BB7">
        <w:rPr>
          <w:lang w:val="en-US"/>
        </w:rPr>
        <w:t xml:space="preserve"> Cognitive predictors of psychosocial functioning outcome in schizophrenia: A follow-up study of subjects participating in a rehabilitation program. </w:t>
      </w:r>
      <w:r w:rsidRPr="00511BB7">
        <w:rPr>
          <w:i/>
          <w:iCs/>
          <w:lang w:val="en-US"/>
        </w:rPr>
        <w:t>Schizophrenia Research</w:t>
      </w:r>
      <w:r w:rsidRPr="00511BB7">
        <w:rPr>
          <w:lang w:val="en-US"/>
        </w:rPr>
        <w:t xml:space="preserve"> </w:t>
      </w:r>
      <w:r w:rsidRPr="00511BB7">
        <w:rPr>
          <w:b/>
          <w:bCs/>
          <w:lang w:val="en-US"/>
        </w:rPr>
        <w:t>77</w:t>
      </w:r>
      <w:r w:rsidRPr="00511BB7">
        <w:rPr>
          <w:lang w:val="en-US"/>
        </w:rPr>
        <w:t>, 343–353 (2005).</w:t>
      </w:r>
    </w:p>
    <w:p w14:paraId="0A55B43D" w14:textId="77777777" w:rsidR="00455C8A" w:rsidRPr="00511BB7" w:rsidRDefault="00455C8A" w:rsidP="00511BB7">
      <w:pPr>
        <w:rPr>
          <w:lang w:val="en-US"/>
        </w:rPr>
      </w:pPr>
      <w:r w:rsidRPr="00511BB7">
        <w:rPr>
          <w:lang w:val="en-US"/>
        </w:rPr>
        <w:t>7.</w:t>
      </w:r>
      <w:r w:rsidRPr="00511BB7">
        <w:rPr>
          <w:lang w:val="en-US"/>
        </w:rPr>
        <w:tab/>
        <w:t xml:space="preserve">Pascal De Raykeer, R. </w:t>
      </w:r>
      <w:r w:rsidRPr="00511BB7">
        <w:rPr>
          <w:i/>
          <w:iCs/>
          <w:lang w:val="en-US"/>
        </w:rPr>
        <w:t>et al.</w:t>
      </w:r>
      <w:r w:rsidRPr="00511BB7">
        <w:rPr>
          <w:lang w:val="en-US"/>
        </w:rPr>
        <w:t xml:space="preserve"> Effects of depression and cognitive impairment on quality of life in older adults with schizophrenia spectrum disorder: Results from a multicenter study. </w:t>
      </w:r>
      <w:r w:rsidRPr="00511BB7">
        <w:rPr>
          <w:i/>
          <w:iCs/>
          <w:lang w:val="en-US"/>
        </w:rPr>
        <w:t>Journal of Affective Disorders</w:t>
      </w:r>
      <w:r w:rsidRPr="00511BB7">
        <w:rPr>
          <w:lang w:val="en-US"/>
        </w:rPr>
        <w:t xml:space="preserve"> </w:t>
      </w:r>
      <w:r w:rsidRPr="00511BB7">
        <w:rPr>
          <w:b/>
          <w:bCs/>
          <w:lang w:val="en-US"/>
        </w:rPr>
        <w:t>256</w:t>
      </w:r>
      <w:r w:rsidRPr="00511BB7">
        <w:rPr>
          <w:lang w:val="en-US"/>
        </w:rPr>
        <w:t>, 164–175 (2019).</w:t>
      </w:r>
    </w:p>
    <w:p w14:paraId="14F03F29" w14:textId="77777777" w:rsidR="00455C8A" w:rsidRPr="00511BB7" w:rsidRDefault="00455C8A" w:rsidP="00511BB7">
      <w:pPr>
        <w:rPr>
          <w:lang w:val="en-US"/>
        </w:rPr>
      </w:pPr>
      <w:r w:rsidRPr="00511BB7">
        <w:rPr>
          <w:lang w:val="en-US"/>
        </w:rPr>
        <w:lastRenderedPageBreak/>
        <w:t>8.</w:t>
      </w:r>
      <w:r w:rsidRPr="00511BB7">
        <w:rPr>
          <w:lang w:val="en-US"/>
        </w:rPr>
        <w:tab/>
        <w:t xml:space="preserve">Robson, S. E., Repetto, L., Gountouna, V.-E. &amp; Nicodemus, K. K. A review of neuroeconomic gameplay in psychiatric disorders. </w:t>
      </w:r>
      <w:r w:rsidRPr="00511BB7">
        <w:rPr>
          <w:i/>
          <w:iCs/>
          <w:lang w:val="en-US"/>
        </w:rPr>
        <w:t>Mol Psychiatry</w:t>
      </w:r>
      <w:r w:rsidRPr="00511BB7">
        <w:rPr>
          <w:lang w:val="en-US"/>
        </w:rPr>
        <w:t xml:space="preserve"> </w:t>
      </w:r>
      <w:r w:rsidRPr="00511BB7">
        <w:rPr>
          <w:b/>
          <w:bCs/>
          <w:lang w:val="en-US"/>
        </w:rPr>
        <w:t>25</w:t>
      </w:r>
      <w:r w:rsidRPr="00511BB7">
        <w:rPr>
          <w:lang w:val="en-US"/>
        </w:rPr>
        <w:t>, 67–81 (2020).</w:t>
      </w:r>
    </w:p>
    <w:p w14:paraId="5FB3C7CF" w14:textId="77777777" w:rsidR="00455C8A" w:rsidRPr="00511BB7" w:rsidRDefault="00455C8A" w:rsidP="00511BB7">
      <w:pPr>
        <w:rPr>
          <w:lang w:val="en-US"/>
        </w:rPr>
      </w:pPr>
      <w:r w:rsidRPr="00511BB7">
        <w:rPr>
          <w:lang w:val="en-US"/>
        </w:rPr>
        <w:t>9.</w:t>
      </w:r>
      <w:r w:rsidRPr="00511BB7">
        <w:rPr>
          <w:lang w:val="en-US"/>
        </w:rPr>
        <w:tab/>
        <w:t xml:space="preserve">Green, M. F. &amp; Leitman, D. I. Social Cognition in Schizophrenia. </w:t>
      </w:r>
      <w:r w:rsidRPr="00511BB7">
        <w:rPr>
          <w:i/>
          <w:iCs/>
          <w:lang w:val="en-US"/>
        </w:rPr>
        <w:t>Schizophrenia Bulletin</w:t>
      </w:r>
      <w:r w:rsidRPr="00511BB7">
        <w:rPr>
          <w:lang w:val="en-US"/>
        </w:rPr>
        <w:t xml:space="preserve"> </w:t>
      </w:r>
      <w:r w:rsidRPr="00511BB7">
        <w:rPr>
          <w:b/>
          <w:bCs/>
          <w:lang w:val="en-US"/>
        </w:rPr>
        <w:t>34</w:t>
      </w:r>
      <w:r w:rsidRPr="00511BB7">
        <w:rPr>
          <w:lang w:val="en-US"/>
        </w:rPr>
        <w:t>, 670–672 (2007).</w:t>
      </w:r>
    </w:p>
    <w:p w14:paraId="0F0527B8" w14:textId="77777777" w:rsidR="00455C8A" w:rsidRPr="00511BB7" w:rsidRDefault="00455C8A" w:rsidP="00511BB7">
      <w:pPr>
        <w:rPr>
          <w:lang w:val="en-US"/>
        </w:rPr>
      </w:pPr>
      <w:r w:rsidRPr="00511BB7">
        <w:rPr>
          <w:lang w:val="en-US"/>
        </w:rPr>
        <w:t>10.</w:t>
      </w:r>
      <w:r w:rsidRPr="00511BB7">
        <w:rPr>
          <w:lang w:val="en-US"/>
        </w:rPr>
        <w:tab/>
        <w:t xml:space="preserve">King-Casas, B. &amp; Chiu, P. H. Understanding Interpersonal Function in Psychiatric Illness Through Multiplayer Economic Games. </w:t>
      </w:r>
      <w:r w:rsidRPr="00511BB7">
        <w:rPr>
          <w:i/>
          <w:iCs/>
          <w:lang w:val="en-US"/>
        </w:rPr>
        <w:t>Biological Psychiatry</w:t>
      </w:r>
      <w:r w:rsidRPr="00511BB7">
        <w:rPr>
          <w:lang w:val="en-US"/>
        </w:rPr>
        <w:t xml:space="preserve"> </w:t>
      </w:r>
      <w:r w:rsidRPr="00511BB7">
        <w:rPr>
          <w:b/>
          <w:bCs/>
          <w:lang w:val="en-US"/>
        </w:rPr>
        <w:t>72</w:t>
      </w:r>
      <w:r w:rsidRPr="00511BB7">
        <w:rPr>
          <w:lang w:val="en-US"/>
        </w:rPr>
        <w:t>, 119–125 (2012).</w:t>
      </w:r>
    </w:p>
    <w:p w14:paraId="53D17750" w14:textId="77777777" w:rsidR="00455C8A" w:rsidRPr="00511BB7" w:rsidRDefault="00455C8A" w:rsidP="00511BB7">
      <w:pPr>
        <w:rPr>
          <w:lang w:val="en-US"/>
        </w:rPr>
      </w:pPr>
      <w:r w:rsidRPr="00511BB7">
        <w:rPr>
          <w:lang w:val="en-US"/>
        </w:rPr>
        <w:t>11.</w:t>
      </w:r>
      <w:r w:rsidRPr="00511BB7">
        <w:rPr>
          <w:lang w:val="en-US"/>
        </w:rPr>
        <w:tab/>
        <w:t xml:space="preserve">Berg, J., Dickhaut, J. &amp; McCabe, K. Trust, Reciprocity, and Social History. </w:t>
      </w:r>
      <w:r w:rsidRPr="00511BB7">
        <w:rPr>
          <w:i/>
          <w:iCs/>
          <w:lang w:val="en-US"/>
        </w:rPr>
        <w:t>Games and Economic Behavior</w:t>
      </w:r>
      <w:r w:rsidRPr="00511BB7">
        <w:rPr>
          <w:lang w:val="en-US"/>
        </w:rPr>
        <w:t xml:space="preserve"> </w:t>
      </w:r>
      <w:r w:rsidRPr="00511BB7">
        <w:rPr>
          <w:b/>
          <w:bCs/>
          <w:lang w:val="en-US"/>
        </w:rPr>
        <w:t>10</w:t>
      </w:r>
      <w:r w:rsidRPr="00511BB7">
        <w:rPr>
          <w:lang w:val="en-US"/>
        </w:rPr>
        <w:t>, 122–142 (1995).</w:t>
      </w:r>
    </w:p>
    <w:p w14:paraId="25DB1E1E" w14:textId="77777777" w:rsidR="00455C8A" w:rsidRPr="00511BB7" w:rsidRDefault="00455C8A" w:rsidP="00511BB7">
      <w:pPr>
        <w:rPr>
          <w:lang w:val="en-US"/>
        </w:rPr>
      </w:pPr>
      <w:r w:rsidRPr="00511BB7">
        <w:rPr>
          <w:lang w:val="en-US"/>
        </w:rPr>
        <w:t>12.</w:t>
      </w:r>
      <w:r w:rsidRPr="00511BB7">
        <w:rPr>
          <w:lang w:val="en-US"/>
        </w:rPr>
        <w:tab/>
        <w:t xml:space="preserve">Fett, A.-K. J. </w:t>
      </w:r>
      <w:r w:rsidRPr="00511BB7">
        <w:rPr>
          <w:i/>
          <w:iCs/>
          <w:lang w:val="en-US"/>
        </w:rPr>
        <w:t>et al.</w:t>
      </w:r>
      <w:r w:rsidRPr="00511BB7">
        <w:rPr>
          <w:lang w:val="en-US"/>
        </w:rPr>
        <w:t xml:space="preserve"> To trust or not to trust: the dynamics of social interaction in psychosis. </w:t>
      </w:r>
      <w:r w:rsidRPr="00511BB7">
        <w:rPr>
          <w:i/>
          <w:iCs/>
          <w:lang w:val="en-US"/>
        </w:rPr>
        <w:t>Brain</w:t>
      </w:r>
      <w:r w:rsidRPr="00511BB7">
        <w:rPr>
          <w:lang w:val="en-US"/>
        </w:rPr>
        <w:t xml:space="preserve"> </w:t>
      </w:r>
      <w:r w:rsidRPr="00511BB7">
        <w:rPr>
          <w:b/>
          <w:bCs/>
          <w:lang w:val="en-US"/>
        </w:rPr>
        <w:t>135</w:t>
      </w:r>
      <w:r w:rsidRPr="00511BB7">
        <w:rPr>
          <w:lang w:val="en-US"/>
        </w:rPr>
        <w:t>, 976–984 (2012).</w:t>
      </w:r>
    </w:p>
    <w:p w14:paraId="621F2782" w14:textId="77777777" w:rsidR="00455C8A" w:rsidRPr="00511BB7" w:rsidRDefault="00455C8A" w:rsidP="00511BB7">
      <w:pPr>
        <w:rPr>
          <w:lang w:val="en-US"/>
        </w:rPr>
      </w:pPr>
      <w:r w:rsidRPr="00511BB7">
        <w:rPr>
          <w:lang w:val="en-US"/>
        </w:rPr>
        <w:t>13.</w:t>
      </w:r>
      <w:r w:rsidRPr="00511BB7">
        <w:rPr>
          <w:lang w:val="en-US"/>
        </w:rPr>
        <w:tab/>
        <w:t xml:space="preserve">Schurz, M., Radua, J., Aichhorn, M., Richlan, F. &amp; Perner, J. Fractionating theory of mind: A meta-analysis of functional brain imaging studies. </w:t>
      </w:r>
      <w:r w:rsidRPr="00511BB7">
        <w:rPr>
          <w:i/>
          <w:iCs/>
          <w:lang w:val="en-US"/>
        </w:rPr>
        <w:t>Neuroscience &amp; Biobehavioral Reviews</w:t>
      </w:r>
      <w:r w:rsidRPr="00511BB7">
        <w:rPr>
          <w:lang w:val="en-US"/>
        </w:rPr>
        <w:t xml:space="preserve"> </w:t>
      </w:r>
      <w:r w:rsidRPr="00511BB7">
        <w:rPr>
          <w:b/>
          <w:bCs/>
          <w:lang w:val="en-US"/>
        </w:rPr>
        <w:t>42</w:t>
      </w:r>
      <w:r w:rsidRPr="00511BB7">
        <w:rPr>
          <w:lang w:val="en-US"/>
        </w:rPr>
        <w:t>, 9–34 (2014).</w:t>
      </w:r>
    </w:p>
    <w:p w14:paraId="603B926C" w14:textId="77777777" w:rsidR="00455C8A" w:rsidRPr="00511BB7" w:rsidRDefault="00455C8A" w:rsidP="00511BB7">
      <w:pPr>
        <w:rPr>
          <w:lang w:val="en-US"/>
        </w:rPr>
      </w:pPr>
      <w:r w:rsidRPr="00511BB7">
        <w:rPr>
          <w:lang w:val="en-US"/>
        </w:rPr>
        <w:t>14.</w:t>
      </w:r>
      <w:r w:rsidRPr="00511BB7">
        <w:rPr>
          <w:lang w:val="en-US"/>
        </w:rPr>
        <w:tab/>
        <w:t>Van Overwalle, F. Social cognition and the brain: A meta</w:t>
      </w:r>
      <w:r w:rsidRPr="00511BB7">
        <w:rPr>
          <w:rFonts w:ascii="Cambria Math" w:hAnsi="Cambria Math" w:cs="Cambria Math"/>
          <w:lang w:val="en-US"/>
        </w:rPr>
        <w:t>‐</w:t>
      </w:r>
      <w:r w:rsidRPr="00511BB7">
        <w:rPr>
          <w:lang w:val="en-US"/>
        </w:rPr>
        <w:t xml:space="preserve">analysis. </w:t>
      </w:r>
      <w:r w:rsidRPr="00511BB7">
        <w:rPr>
          <w:i/>
          <w:iCs/>
          <w:lang w:val="en-US"/>
        </w:rPr>
        <w:t>Human Brain Mapping</w:t>
      </w:r>
      <w:r w:rsidRPr="00511BB7">
        <w:rPr>
          <w:lang w:val="en-US"/>
        </w:rPr>
        <w:t xml:space="preserve"> </w:t>
      </w:r>
      <w:r w:rsidRPr="00511BB7">
        <w:rPr>
          <w:b/>
          <w:bCs/>
          <w:lang w:val="en-US"/>
        </w:rPr>
        <w:t>30</w:t>
      </w:r>
      <w:r w:rsidRPr="00511BB7">
        <w:rPr>
          <w:lang w:val="en-US"/>
        </w:rPr>
        <w:t>, 829–858 (2009).</w:t>
      </w:r>
    </w:p>
    <w:p w14:paraId="686D1E29" w14:textId="77777777" w:rsidR="00455C8A" w:rsidRPr="00511BB7" w:rsidRDefault="00455C8A" w:rsidP="00511BB7">
      <w:pPr>
        <w:rPr>
          <w:lang w:val="en-US"/>
        </w:rPr>
      </w:pPr>
      <w:r w:rsidRPr="00511BB7">
        <w:rPr>
          <w:lang w:val="en-US"/>
        </w:rPr>
        <w:t>15.</w:t>
      </w:r>
      <w:r w:rsidRPr="00511BB7">
        <w:rPr>
          <w:lang w:val="en-US"/>
        </w:rPr>
        <w:tab/>
        <w:t xml:space="preserve">Carter, R. M., Bowling, D. L., Reeck, C. &amp; Huettel, S. A. A Distinct Role of the Temporal-Parietal Junction in Predicting Socially Guided Decisions. </w:t>
      </w:r>
      <w:r w:rsidRPr="00511BB7">
        <w:rPr>
          <w:i/>
          <w:iCs/>
          <w:lang w:val="en-US"/>
        </w:rPr>
        <w:t>Science</w:t>
      </w:r>
      <w:r w:rsidRPr="00511BB7">
        <w:rPr>
          <w:lang w:val="en-US"/>
        </w:rPr>
        <w:t xml:space="preserve"> </w:t>
      </w:r>
      <w:r w:rsidRPr="00511BB7">
        <w:rPr>
          <w:b/>
          <w:bCs/>
          <w:lang w:val="en-US"/>
        </w:rPr>
        <w:t>337</w:t>
      </w:r>
      <w:r w:rsidRPr="00511BB7">
        <w:rPr>
          <w:lang w:val="en-US"/>
        </w:rPr>
        <w:t>, 109–111 (2012).</w:t>
      </w:r>
    </w:p>
    <w:p w14:paraId="3D2AFE6F" w14:textId="77777777" w:rsidR="00455C8A" w:rsidRPr="00511BB7" w:rsidRDefault="00455C8A" w:rsidP="00511BB7">
      <w:pPr>
        <w:rPr>
          <w:lang w:val="en-US"/>
        </w:rPr>
      </w:pPr>
      <w:r w:rsidRPr="00511BB7">
        <w:rPr>
          <w:lang w:val="en-US"/>
        </w:rPr>
        <w:t>16.</w:t>
      </w:r>
      <w:r w:rsidRPr="00511BB7">
        <w:rPr>
          <w:lang w:val="en-US"/>
        </w:rPr>
        <w:tab/>
        <w:t xml:space="preserve">Jáni, M. &amp; Kašpárek, T. Emotion recognition and theory of mind in schizophrenia: A meta-analysis of neuroimaging studies. </w:t>
      </w:r>
      <w:r w:rsidRPr="00511BB7">
        <w:rPr>
          <w:i/>
          <w:iCs/>
          <w:lang w:val="en-US"/>
        </w:rPr>
        <w:t>The World Journal of Biological Psychiatry</w:t>
      </w:r>
      <w:r w:rsidRPr="00511BB7">
        <w:rPr>
          <w:lang w:val="en-US"/>
        </w:rPr>
        <w:t xml:space="preserve"> </w:t>
      </w:r>
      <w:r w:rsidRPr="00511BB7">
        <w:rPr>
          <w:b/>
          <w:bCs/>
          <w:lang w:val="en-US"/>
        </w:rPr>
        <w:t>19</w:t>
      </w:r>
      <w:r w:rsidRPr="00511BB7">
        <w:rPr>
          <w:lang w:val="en-US"/>
        </w:rPr>
        <w:t>, S86–S96 (2018).</w:t>
      </w:r>
    </w:p>
    <w:p w14:paraId="356FC59C" w14:textId="77777777" w:rsidR="00455C8A" w:rsidRPr="00511BB7" w:rsidRDefault="00455C8A" w:rsidP="00511BB7">
      <w:pPr>
        <w:rPr>
          <w:lang w:val="en-US"/>
        </w:rPr>
      </w:pPr>
      <w:r w:rsidRPr="00511BB7">
        <w:rPr>
          <w:lang w:val="en-US"/>
        </w:rPr>
        <w:t>17.</w:t>
      </w:r>
      <w:r w:rsidRPr="00511BB7">
        <w:rPr>
          <w:lang w:val="en-US"/>
        </w:rPr>
        <w:tab/>
        <w:t xml:space="preserve">Miall, R. C. &amp; Wolpert, D. M. Forward Models for Physiological Motor Control. </w:t>
      </w:r>
      <w:r w:rsidRPr="00511BB7">
        <w:rPr>
          <w:i/>
          <w:iCs/>
          <w:lang w:val="en-US"/>
        </w:rPr>
        <w:t>Neural Networks</w:t>
      </w:r>
      <w:r w:rsidRPr="00511BB7">
        <w:rPr>
          <w:lang w:val="en-US"/>
        </w:rPr>
        <w:t xml:space="preserve"> </w:t>
      </w:r>
      <w:r w:rsidRPr="00511BB7">
        <w:rPr>
          <w:b/>
          <w:bCs/>
          <w:lang w:val="en-US"/>
        </w:rPr>
        <w:t>9</w:t>
      </w:r>
      <w:r w:rsidRPr="00511BB7">
        <w:rPr>
          <w:lang w:val="en-US"/>
        </w:rPr>
        <w:t>, 1265–1279 (1996).</w:t>
      </w:r>
    </w:p>
    <w:p w14:paraId="1BFCD0FC" w14:textId="77777777" w:rsidR="00455C8A" w:rsidRPr="00511BB7" w:rsidRDefault="00455C8A" w:rsidP="00511BB7">
      <w:pPr>
        <w:rPr>
          <w:lang w:val="en-US"/>
        </w:rPr>
      </w:pPr>
      <w:r w:rsidRPr="00511BB7">
        <w:rPr>
          <w:lang w:val="en-US"/>
        </w:rPr>
        <w:t>18.</w:t>
      </w:r>
      <w:r w:rsidRPr="00511BB7">
        <w:rPr>
          <w:lang w:val="en-US"/>
        </w:rPr>
        <w:tab/>
        <w:t xml:space="preserve">Schultz, W. &amp; Dickinson, A. Neuronal Coding of Prediction Errors. </w:t>
      </w:r>
      <w:r w:rsidRPr="00511BB7">
        <w:rPr>
          <w:i/>
          <w:iCs/>
          <w:lang w:val="en-US"/>
        </w:rPr>
        <w:t>Annu. Rev. Neurosci.</w:t>
      </w:r>
      <w:r w:rsidRPr="00511BB7">
        <w:rPr>
          <w:lang w:val="en-US"/>
        </w:rPr>
        <w:t xml:space="preserve"> </w:t>
      </w:r>
      <w:r w:rsidRPr="00511BB7">
        <w:rPr>
          <w:b/>
          <w:bCs/>
          <w:lang w:val="en-US"/>
        </w:rPr>
        <w:t>23</w:t>
      </w:r>
      <w:r w:rsidRPr="00511BB7">
        <w:rPr>
          <w:lang w:val="en-US"/>
        </w:rPr>
        <w:t>, 473–500 (2000).</w:t>
      </w:r>
    </w:p>
    <w:p w14:paraId="4CEA08D2" w14:textId="77777777" w:rsidR="00455C8A" w:rsidRPr="00511BB7" w:rsidRDefault="00455C8A" w:rsidP="00511BB7">
      <w:pPr>
        <w:rPr>
          <w:lang w:val="en-US"/>
        </w:rPr>
      </w:pPr>
      <w:r w:rsidRPr="00511BB7">
        <w:rPr>
          <w:lang w:val="en-US"/>
        </w:rPr>
        <w:t>19.</w:t>
      </w:r>
      <w:r w:rsidRPr="00511BB7">
        <w:rPr>
          <w:lang w:val="en-US"/>
        </w:rPr>
        <w:tab/>
        <w:t xml:space="preserve">Friston, K. &amp; Kiebel, S. Predictive coding under the free-energy principle. </w:t>
      </w:r>
      <w:r w:rsidRPr="00511BB7">
        <w:rPr>
          <w:i/>
          <w:iCs/>
          <w:lang w:val="en-US"/>
        </w:rPr>
        <w:t>Philosophical Transactions of the Royal Society B: Biological Sciences</w:t>
      </w:r>
      <w:r w:rsidRPr="00511BB7">
        <w:rPr>
          <w:lang w:val="en-US"/>
        </w:rPr>
        <w:t xml:space="preserve"> </w:t>
      </w:r>
      <w:r w:rsidRPr="00511BB7">
        <w:rPr>
          <w:b/>
          <w:bCs/>
          <w:lang w:val="en-US"/>
        </w:rPr>
        <w:t>364</w:t>
      </w:r>
      <w:r w:rsidRPr="00511BB7">
        <w:rPr>
          <w:lang w:val="en-US"/>
        </w:rPr>
        <w:t>, 1211–1221 (2009).</w:t>
      </w:r>
    </w:p>
    <w:p w14:paraId="49613FBF" w14:textId="77777777" w:rsidR="00455C8A" w:rsidRPr="00511BB7" w:rsidRDefault="00455C8A" w:rsidP="00511BB7">
      <w:pPr>
        <w:rPr>
          <w:lang w:val="en-US"/>
        </w:rPr>
      </w:pPr>
      <w:r w:rsidRPr="00511BB7">
        <w:rPr>
          <w:lang w:val="en-US"/>
        </w:rPr>
        <w:t>20.</w:t>
      </w:r>
      <w:r w:rsidRPr="00511BB7">
        <w:rPr>
          <w:lang w:val="en-US"/>
        </w:rPr>
        <w:tab/>
        <w:t xml:space="preserve">Schultz, W. Dopamine reward prediction error coding. </w:t>
      </w:r>
      <w:r w:rsidRPr="00511BB7">
        <w:rPr>
          <w:i/>
          <w:iCs/>
          <w:lang w:val="en-US"/>
        </w:rPr>
        <w:t>Dialogues in Clinical Neuroscience</w:t>
      </w:r>
      <w:r w:rsidRPr="00511BB7">
        <w:rPr>
          <w:lang w:val="en-US"/>
        </w:rPr>
        <w:t xml:space="preserve"> </w:t>
      </w:r>
      <w:r w:rsidRPr="00511BB7">
        <w:rPr>
          <w:b/>
          <w:bCs/>
          <w:lang w:val="en-US"/>
        </w:rPr>
        <w:t>18</w:t>
      </w:r>
      <w:r w:rsidRPr="00511BB7">
        <w:rPr>
          <w:lang w:val="en-US"/>
        </w:rPr>
        <w:t>, 23–32 (2016).</w:t>
      </w:r>
    </w:p>
    <w:p w14:paraId="32D76BF6" w14:textId="77777777" w:rsidR="00455C8A" w:rsidRPr="00511BB7" w:rsidRDefault="00455C8A" w:rsidP="00511BB7">
      <w:pPr>
        <w:rPr>
          <w:lang w:val="en-US"/>
        </w:rPr>
      </w:pPr>
      <w:r w:rsidRPr="00511BB7">
        <w:rPr>
          <w:lang w:val="en-US"/>
        </w:rPr>
        <w:t>21.</w:t>
      </w:r>
      <w:r w:rsidRPr="00511BB7">
        <w:rPr>
          <w:lang w:val="en-US"/>
        </w:rPr>
        <w:tab/>
        <w:t xml:space="preserve">Park, B., Fareri, D., Delgado, M. &amp; Young, L. The role of right temporoparietal junction in processing social prediction error across relationship contexts. </w:t>
      </w:r>
      <w:r w:rsidRPr="00511BB7">
        <w:rPr>
          <w:i/>
          <w:iCs/>
          <w:lang w:val="en-US"/>
        </w:rPr>
        <w:t>Social Cognitive and Affective Neuroscience</w:t>
      </w:r>
      <w:r w:rsidRPr="00511BB7">
        <w:rPr>
          <w:lang w:val="en-US"/>
        </w:rPr>
        <w:t xml:space="preserve"> </w:t>
      </w:r>
      <w:r w:rsidRPr="00511BB7">
        <w:rPr>
          <w:b/>
          <w:bCs/>
          <w:lang w:val="en-US"/>
        </w:rPr>
        <w:t>16</w:t>
      </w:r>
      <w:r w:rsidRPr="00511BB7">
        <w:rPr>
          <w:lang w:val="en-US"/>
        </w:rPr>
        <w:t>, 772–781 (2021).</w:t>
      </w:r>
    </w:p>
    <w:p w14:paraId="0D559396" w14:textId="77777777" w:rsidR="00455C8A" w:rsidRPr="00511BB7" w:rsidRDefault="00455C8A" w:rsidP="00511BB7">
      <w:pPr>
        <w:rPr>
          <w:lang w:val="en-US"/>
        </w:rPr>
      </w:pPr>
      <w:r w:rsidRPr="00511BB7">
        <w:rPr>
          <w:lang w:val="en-US"/>
        </w:rPr>
        <w:t>22.</w:t>
      </w:r>
      <w:r w:rsidRPr="00511BB7">
        <w:rPr>
          <w:lang w:val="en-US"/>
        </w:rPr>
        <w:tab/>
        <w:t xml:space="preserve">Lemmers-Jansen, I. L. J., Fett, A.-K. J., Hanssen, E., Veltman, D. J. &amp; Krabbendam, L. Learning to </w:t>
      </w:r>
      <w:proofErr w:type="gramStart"/>
      <w:r w:rsidRPr="00511BB7">
        <w:rPr>
          <w:lang w:val="en-US"/>
        </w:rPr>
        <w:t>trust:</w:t>
      </w:r>
      <w:proofErr w:type="gramEnd"/>
      <w:r w:rsidRPr="00511BB7">
        <w:rPr>
          <w:lang w:val="en-US"/>
        </w:rPr>
        <w:t xml:space="preserve"> social feedback normalizes trust behavior in first-episode psychosis and clinical high risk. </w:t>
      </w:r>
      <w:r w:rsidRPr="00511BB7">
        <w:rPr>
          <w:i/>
          <w:iCs/>
          <w:lang w:val="en-US"/>
        </w:rPr>
        <w:t>Psychol. Med.</w:t>
      </w:r>
      <w:r w:rsidRPr="00511BB7">
        <w:rPr>
          <w:lang w:val="en-US"/>
        </w:rPr>
        <w:t xml:space="preserve"> </w:t>
      </w:r>
      <w:r w:rsidRPr="00511BB7">
        <w:rPr>
          <w:b/>
          <w:bCs/>
          <w:lang w:val="en-US"/>
        </w:rPr>
        <w:t>49</w:t>
      </w:r>
      <w:r w:rsidRPr="00511BB7">
        <w:rPr>
          <w:lang w:val="en-US"/>
        </w:rPr>
        <w:t>, 780–790 (2019).</w:t>
      </w:r>
    </w:p>
    <w:p w14:paraId="270BA574" w14:textId="77777777" w:rsidR="00455C8A" w:rsidRPr="00511BB7" w:rsidRDefault="00455C8A" w:rsidP="00511BB7">
      <w:pPr>
        <w:rPr>
          <w:lang w:val="en-US"/>
        </w:rPr>
      </w:pPr>
      <w:r w:rsidRPr="00511BB7">
        <w:rPr>
          <w:lang w:val="en-US"/>
        </w:rPr>
        <w:t>23.</w:t>
      </w:r>
      <w:r w:rsidRPr="00511BB7">
        <w:rPr>
          <w:lang w:val="en-US"/>
        </w:rPr>
        <w:tab/>
        <w:t xml:space="preserve">Yaple, Z. A., Tolomeo, S. &amp; Yu, R. Abnormal prediction error processing in schizophrenia and depression. </w:t>
      </w:r>
      <w:r w:rsidRPr="00511BB7">
        <w:rPr>
          <w:i/>
          <w:iCs/>
          <w:lang w:val="en-US"/>
        </w:rPr>
        <w:t>Hum Brain Mapp</w:t>
      </w:r>
      <w:r w:rsidRPr="00511BB7">
        <w:rPr>
          <w:lang w:val="en-US"/>
        </w:rPr>
        <w:t xml:space="preserve"> </w:t>
      </w:r>
      <w:r w:rsidRPr="00511BB7">
        <w:rPr>
          <w:b/>
          <w:bCs/>
          <w:lang w:val="en-US"/>
        </w:rPr>
        <w:t>42</w:t>
      </w:r>
      <w:r w:rsidRPr="00511BB7">
        <w:rPr>
          <w:lang w:val="en-US"/>
        </w:rPr>
        <w:t>, 3547–3560 (2021).</w:t>
      </w:r>
    </w:p>
    <w:p w14:paraId="04D72351" w14:textId="77777777" w:rsidR="00455C8A" w:rsidRPr="00511BB7" w:rsidRDefault="00455C8A" w:rsidP="00511BB7">
      <w:pPr>
        <w:rPr>
          <w:lang w:val="en-US"/>
        </w:rPr>
      </w:pPr>
      <w:r w:rsidRPr="00511BB7">
        <w:rPr>
          <w:lang w:val="en-US"/>
        </w:rPr>
        <w:t>24.</w:t>
      </w:r>
      <w:r w:rsidRPr="00511BB7">
        <w:rPr>
          <w:lang w:val="en-US"/>
        </w:rPr>
        <w:tab/>
        <w:t xml:space="preserve">Chung, Y. S. &amp; Barch, D. M. Frontal-striatum dysfunction during reward processing: Relationships to amotivation in schizophrenia. </w:t>
      </w:r>
      <w:r w:rsidRPr="00511BB7">
        <w:rPr>
          <w:i/>
          <w:iCs/>
          <w:lang w:val="en-US"/>
        </w:rPr>
        <w:t>Journal of Abnormal Psychology</w:t>
      </w:r>
      <w:r w:rsidRPr="00511BB7">
        <w:rPr>
          <w:lang w:val="en-US"/>
        </w:rPr>
        <w:t xml:space="preserve"> </w:t>
      </w:r>
      <w:r w:rsidRPr="00511BB7">
        <w:rPr>
          <w:b/>
          <w:bCs/>
          <w:lang w:val="en-US"/>
        </w:rPr>
        <w:t>125</w:t>
      </w:r>
      <w:r w:rsidRPr="00511BB7">
        <w:rPr>
          <w:lang w:val="en-US"/>
        </w:rPr>
        <w:t>, 453–469 (2016).</w:t>
      </w:r>
    </w:p>
    <w:p w14:paraId="4C729B8A" w14:textId="77777777" w:rsidR="00455C8A" w:rsidRPr="00511BB7" w:rsidRDefault="00455C8A" w:rsidP="00511BB7">
      <w:pPr>
        <w:rPr>
          <w:lang w:val="en-US"/>
        </w:rPr>
      </w:pPr>
      <w:r w:rsidRPr="00511BB7">
        <w:rPr>
          <w:lang w:val="en-US"/>
        </w:rPr>
        <w:t>25.</w:t>
      </w:r>
      <w:r w:rsidRPr="00511BB7">
        <w:rPr>
          <w:lang w:val="en-US"/>
        </w:rPr>
        <w:tab/>
        <w:t xml:space="preserve">Millard, S. J., Bearden, C. E., Karlsgodt, K. H. &amp; Sharpe, M. J. The prediction-error hypothesis of schizophrenia: new data point to circuit-specific changes in dopamine activity. </w:t>
      </w:r>
      <w:r w:rsidRPr="00511BB7">
        <w:rPr>
          <w:i/>
          <w:iCs/>
          <w:lang w:val="en-US"/>
        </w:rPr>
        <w:t>Neuropsychopharmacol.</w:t>
      </w:r>
      <w:r w:rsidRPr="00511BB7">
        <w:rPr>
          <w:lang w:val="en-US"/>
        </w:rPr>
        <w:t xml:space="preserve"> </w:t>
      </w:r>
      <w:r w:rsidRPr="00511BB7">
        <w:rPr>
          <w:b/>
          <w:bCs/>
          <w:lang w:val="en-US"/>
        </w:rPr>
        <w:t>47</w:t>
      </w:r>
      <w:r w:rsidRPr="00511BB7">
        <w:rPr>
          <w:lang w:val="en-US"/>
        </w:rPr>
        <w:t>, 628–640 (2022).</w:t>
      </w:r>
    </w:p>
    <w:p w14:paraId="63C5D10D" w14:textId="77777777" w:rsidR="00455C8A" w:rsidRPr="00511BB7" w:rsidRDefault="00455C8A" w:rsidP="00511BB7">
      <w:pPr>
        <w:rPr>
          <w:lang w:val="en-US"/>
        </w:rPr>
      </w:pPr>
      <w:r w:rsidRPr="00511BB7">
        <w:rPr>
          <w:lang w:val="en-US"/>
        </w:rPr>
        <w:t>26.</w:t>
      </w:r>
      <w:r w:rsidRPr="00511BB7">
        <w:rPr>
          <w:lang w:val="en-US"/>
        </w:rPr>
        <w:tab/>
        <w:t xml:space="preserve">Corlett, P. R. </w:t>
      </w:r>
      <w:r w:rsidRPr="00511BB7">
        <w:rPr>
          <w:i/>
          <w:iCs/>
          <w:lang w:val="en-US"/>
        </w:rPr>
        <w:t>et al.</w:t>
      </w:r>
      <w:r w:rsidRPr="00511BB7">
        <w:rPr>
          <w:lang w:val="en-US"/>
        </w:rPr>
        <w:t xml:space="preserve"> Disrupted prediction-error signal in psychosis: evidence for an associative account of delusions. </w:t>
      </w:r>
      <w:r w:rsidRPr="00511BB7">
        <w:rPr>
          <w:i/>
          <w:iCs/>
          <w:lang w:val="en-US"/>
        </w:rPr>
        <w:t>Brain</w:t>
      </w:r>
      <w:r w:rsidRPr="00511BB7">
        <w:rPr>
          <w:lang w:val="en-US"/>
        </w:rPr>
        <w:t xml:space="preserve"> </w:t>
      </w:r>
      <w:r w:rsidRPr="00511BB7">
        <w:rPr>
          <w:b/>
          <w:bCs/>
          <w:lang w:val="en-US"/>
        </w:rPr>
        <w:t>130</w:t>
      </w:r>
      <w:r w:rsidRPr="00511BB7">
        <w:rPr>
          <w:lang w:val="en-US"/>
        </w:rPr>
        <w:t>, 2387–2400 (2007).</w:t>
      </w:r>
    </w:p>
    <w:p w14:paraId="36F1CA59" w14:textId="77777777" w:rsidR="00455C8A" w:rsidRPr="00511BB7" w:rsidRDefault="00455C8A" w:rsidP="00511BB7">
      <w:pPr>
        <w:rPr>
          <w:lang w:val="en-US"/>
        </w:rPr>
      </w:pPr>
      <w:r w:rsidRPr="00511BB7">
        <w:rPr>
          <w:lang w:val="en-US"/>
        </w:rPr>
        <w:lastRenderedPageBreak/>
        <w:t>27.</w:t>
      </w:r>
      <w:r w:rsidRPr="00511BB7">
        <w:rPr>
          <w:lang w:val="en-US"/>
        </w:rPr>
        <w:tab/>
        <w:t xml:space="preserve">Griffiths, O., Langdon, R., Le Pelley, M. E. &amp; Coltheart, M. Delusions and prediction error: re-examining the behavioural evidence for disrupted error signalling in delusion formation. </w:t>
      </w:r>
      <w:r w:rsidRPr="00511BB7">
        <w:rPr>
          <w:i/>
          <w:iCs/>
          <w:lang w:val="en-US"/>
        </w:rPr>
        <w:t>Cognitive Neuropsychiatry</w:t>
      </w:r>
      <w:r w:rsidRPr="00511BB7">
        <w:rPr>
          <w:lang w:val="en-US"/>
        </w:rPr>
        <w:t xml:space="preserve"> </w:t>
      </w:r>
      <w:r w:rsidRPr="00511BB7">
        <w:rPr>
          <w:b/>
          <w:bCs/>
          <w:lang w:val="en-US"/>
        </w:rPr>
        <w:t>19</w:t>
      </w:r>
      <w:r w:rsidRPr="00511BB7">
        <w:rPr>
          <w:lang w:val="en-US"/>
        </w:rPr>
        <w:t>, 439–467 (2014).</w:t>
      </w:r>
    </w:p>
    <w:p w14:paraId="74EC7E03" w14:textId="77777777" w:rsidR="00455C8A" w:rsidRPr="00511BB7" w:rsidRDefault="00455C8A" w:rsidP="00511BB7">
      <w:pPr>
        <w:rPr>
          <w:lang w:val="en-US"/>
        </w:rPr>
      </w:pPr>
      <w:r w:rsidRPr="00511BB7">
        <w:rPr>
          <w:lang w:val="en-US"/>
        </w:rPr>
        <w:t>28.</w:t>
      </w:r>
      <w:r w:rsidRPr="00511BB7">
        <w:rPr>
          <w:lang w:val="en-US"/>
        </w:rPr>
        <w:tab/>
        <w:t xml:space="preserve">Howes, O. D. &amp; Nour, M. M. Dopamine and the aberrant salience hypothesis of schizophrenia. </w:t>
      </w:r>
      <w:r w:rsidRPr="00511BB7">
        <w:rPr>
          <w:i/>
          <w:iCs/>
          <w:lang w:val="en-US"/>
        </w:rPr>
        <w:t>World Psychiatry</w:t>
      </w:r>
      <w:r w:rsidRPr="00511BB7">
        <w:rPr>
          <w:lang w:val="en-US"/>
        </w:rPr>
        <w:t xml:space="preserve"> </w:t>
      </w:r>
      <w:r w:rsidRPr="00511BB7">
        <w:rPr>
          <w:b/>
          <w:bCs/>
          <w:lang w:val="en-US"/>
        </w:rPr>
        <w:t>15</w:t>
      </w:r>
      <w:r w:rsidRPr="00511BB7">
        <w:rPr>
          <w:lang w:val="en-US"/>
        </w:rPr>
        <w:t>, 3–4 (2016).</w:t>
      </w:r>
    </w:p>
    <w:p w14:paraId="2FAB3672" w14:textId="77777777" w:rsidR="00455C8A" w:rsidRPr="00511BB7" w:rsidRDefault="00455C8A" w:rsidP="00511BB7">
      <w:pPr>
        <w:rPr>
          <w:lang w:val="en-US"/>
        </w:rPr>
      </w:pPr>
      <w:r w:rsidRPr="00511BB7">
        <w:rPr>
          <w:lang w:val="en-US"/>
        </w:rPr>
        <w:t>29.</w:t>
      </w:r>
      <w:r w:rsidRPr="00511BB7">
        <w:rPr>
          <w:lang w:val="en-US"/>
        </w:rPr>
        <w:tab/>
        <w:t xml:space="preserve">Heinz, A. &amp; Schlagenhauf, F. Dopaminergic Dysfunction in Schizophrenia: Salience Attribution Revisited. </w:t>
      </w:r>
      <w:r w:rsidRPr="00511BB7">
        <w:rPr>
          <w:i/>
          <w:iCs/>
          <w:lang w:val="en-US"/>
        </w:rPr>
        <w:t>Schizophrenia Bulletin</w:t>
      </w:r>
      <w:r w:rsidRPr="00511BB7">
        <w:rPr>
          <w:lang w:val="en-US"/>
        </w:rPr>
        <w:t xml:space="preserve"> </w:t>
      </w:r>
      <w:r w:rsidRPr="00511BB7">
        <w:rPr>
          <w:b/>
          <w:bCs/>
          <w:lang w:val="en-US"/>
        </w:rPr>
        <w:t>36</w:t>
      </w:r>
      <w:r w:rsidRPr="00511BB7">
        <w:rPr>
          <w:lang w:val="en-US"/>
        </w:rPr>
        <w:t>, 472–485 (2010).</w:t>
      </w:r>
    </w:p>
    <w:p w14:paraId="565488E8" w14:textId="77777777" w:rsidR="00455C8A" w:rsidRPr="00511BB7" w:rsidRDefault="00455C8A" w:rsidP="00511BB7">
      <w:pPr>
        <w:rPr>
          <w:lang w:val="en-US"/>
        </w:rPr>
      </w:pPr>
      <w:r w:rsidRPr="00511BB7">
        <w:rPr>
          <w:lang w:val="en-US"/>
        </w:rPr>
        <w:t>30.</w:t>
      </w:r>
      <w:r w:rsidRPr="00511BB7">
        <w:rPr>
          <w:lang w:val="en-US"/>
        </w:rPr>
        <w:tab/>
        <w:t xml:space="preserve">Kapur, S. Psychosis as a State of Aberrant Salience: A Framework Linking Biology, Phenomenology, and Pharmacology in Schizophrenia. </w:t>
      </w:r>
      <w:r w:rsidRPr="00511BB7">
        <w:rPr>
          <w:i/>
          <w:iCs/>
          <w:lang w:val="en-US"/>
        </w:rPr>
        <w:t>AJP</w:t>
      </w:r>
      <w:r w:rsidRPr="00511BB7">
        <w:rPr>
          <w:lang w:val="en-US"/>
        </w:rPr>
        <w:t xml:space="preserve"> </w:t>
      </w:r>
      <w:r w:rsidRPr="00511BB7">
        <w:rPr>
          <w:b/>
          <w:bCs/>
          <w:lang w:val="en-US"/>
        </w:rPr>
        <w:t>160</w:t>
      </w:r>
      <w:r w:rsidRPr="00511BB7">
        <w:rPr>
          <w:lang w:val="en-US"/>
        </w:rPr>
        <w:t>, 13–23 (2003).</w:t>
      </w:r>
    </w:p>
    <w:p w14:paraId="04150FCA" w14:textId="77777777" w:rsidR="00455C8A" w:rsidRPr="00511BB7" w:rsidRDefault="00455C8A" w:rsidP="00511BB7">
      <w:pPr>
        <w:rPr>
          <w:lang w:val="en-US"/>
        </w:rPr>
      </w:pPr>
      <w:r w:rsidRPr="00511BB7">
        <w:rPr>
          <w:lang w:val="en-US"/>
        </w:rPr>
        <w:t>31.</w:t>
      </w:r>
      <w:r w:rsidRPr="00511BB7">
        <w:rPr>
          <w:lang w:val="en-US"/>
        </w:rPr>
        <w:tab/>
        <w:t xml:space="preserve">Fett, A.-K. J. </w:t>
      </w:r>
      <w:r w:rsidRPr="00511BB7">
        <w:rPr>
          <w:i/>
          <w:iCs/>
          <w:lang w:val="en-US"/>
        </w:rPr>
        <w:t>et al.</w:t>
      </w:r>
      <w:r w:rsidRPr="00511BB7">
        <w:rPr>
          <w:lang w:val="en-US"/>
        </w:rPr>
        <w:t xml:space="preserve"> To trust or not to trust: the dynamics of social interaction in psychosis. </w:t>
      </w:r>
      <w:r w:rsidRPr="00511BB7">
        <w:rPr>
          <w:i/>
          <w:iCs/>
          <w:lang w:val="en-US"/>
        </w:rPr>
        <w:t>Brain</w:t>
      </w:r>
      <w:r w:rsidRPr="00511BB7">
        <w:rPr>
          <w:lang w:val="en-US"/>
        </w:rPr>
        <w:t xml:space="preserve"> </w:t>
      </w:r>
      <w:r w:rsidRPr="00511BB7">
        <w:rPr>
          <w:b/>
          <w:bCs/>
          <w:lang w:val="en-US"/>
        </w:rPr>
        <w:t>135</w:t>
      </w:r>
      <w:r w:rsidRPr="00511BB7">
        <w:rPr>
          <w:lang w:val="en-US"/>
        </w:rPr>
        <w:t>, 976–984 (2012).</w:t>
      </w:r>
    </w:p>
    <w:p w14:paraId="370B7440" w14:textId="77777777" w:rsidR="00455C8A" w:rsidRPr="00511BB7" w:rsidRDefault="00455C8A" w:rsidP="00511BB7">
      <w:pPr>
        <w:rPr>
          <w:lang w:val="en-US"/>
        </w:rPr>
      </w:pPr>
      <w:r w:rsidRPr="00511BB7">
        <w:rPr>
          <w:lang w:val="en-US"/>
        </w:rPr>
        <w:t>32.</w:t>
      </w:r>
      <w:r w:rsidRPr="00511BB7">
        <w:rPr>
          <w:lang w:val="en-US"/>
        </w:rPr>
        <w:tab/>
        <w:t xml:space="preserve">Alós-Ferrer, C. &amp; Farolfi, F. Trust Games and Beyond. </w:t>
      </w:r>
      <w:r w:rsidRPr="00511BB7">
        <w:rPr>
          <w:i/>
          <w:iCs/>
          <w:lang w:val="en-US"/>
        </w:rPr>
        <w:t>Front. Neurosci.</w:t>
      </w:r>
      <w:r w:rsidRPr="00511BB7">
        <w:rPr>
          <w:lang w:val="en-US"/>
        </w:rPr>
        <w:t xml:space="preserve"> </w:t>
      </w:r>
      <w:r w:rsidRPr="00511BB7">
        <w:rPr>
          <w:b/>
          <w:bCs/>
          <w:lang w:val="en-US"/>
        </w:rPr>
        <w:t>13</w:t>
      </w:r>
      <w:r w:rsidRPr="00511BB7">
        <w:rPr>
          <w:lang w:val="en-US"/>
        </w:rPr>
        <w:t>, 887 (2019).</w:t>
      </w:r>
    </w:p>
    <w:p w14:paraId="4D779A1C" w14:textId="77777777" w:rsidR="00455C8A" w:rsidRPr="00511BB7" w:rsidRDefault="00455C8A" w:rsidP="00511BB7">
      <w:pPr>
        <w:rPr>
          <w:lang w:val="en-US"/>
        </w:rPr>
      </w:pPr>
      <w:r w:rsidRPr="00511BB7">
        <w:rPr>
          <w:lang w:val="en-US"/>
        </w:rPr>
        <w:t>33.</w:t>
      </w:r>
      <w:r w:rsidRPr="00511BB7">
        <w:rPr>
          <w:lang w:val="en-US"/>
        </w:rPr>
        <w:tab/>
        <w:t>Hartig, F. DHARMa: Residual Diagnostics for Hierarchical (Multi-Level / Mixed) Regression Models. The R Foundation https://doi.org/10.32614/cran.package.dharma (2016).</w:t>
      </w:r>
    </w:p>
    <w:p w14:paraId="005FFC5E" w14:textId="77777777" w:rsidR="00455C8A" w:rsidRPr="00511BB7" w:rsidRDefault="00455C8A" w:rsidP="00511BB7">
      <w:pPr>
        <w:rPr>
          <w:lang w:val="en-US"/>
        </w:rPr>
      </w:pPr>
      <w:r w:rsidRPr="00511BB7">
        <w:rPr>
          <w:lang w:val="en-US"/>
        </w:rPr>
        <w:t>34.</w:t>
      </w:r>
      <w:r w:rsidRPr="00511BB7">
        <w:rPr>
          <w:lang w:val="en-US"/>
        </w:rPr>
        <w:tab/>
        <w:t>R Core Team. R: A Language and Environment for Statistical Computing. (2023).</w:t>
      </w:r>
    </w:p>
    <w:p w14:paraId="7D614D9A" w14:textId="77777777" w:rsidR="00455C8A" w:rsidRPr="00511BB7" w:rsidRDefault="00455C8A" w:rsidP="00511BB7">
      <w:pPr>
        <w:rPr>
          <w:lang w:val="en-US"/>
        </w:rPr>
      </w:pPr>
      <w:r w:rsidRPr="00511BB7">
        <w:rPr>
          <w:lang w:val="en-US"/>
        </w:rPr>
        <w:t>35.</w:t>
      </w:r>
      <w:r w:rsidRPr="00511BB7">
        <w:rPr>
          <w:lang w:val="en-US"/>
        </w:rPr>
        <w:tab/>
        <w:t>Bates, D., Mächler, M., Bolker, B. &amp; Walker, S. Fitting Linear Mixed-Effects Models Using</w:t>
      </w:r>
      <w:r w:rsidRPr="00511BB7">
        <w:rPr>
          <w:b/>
          <w:bCs/>
          <w:lang w:val="en-US"/>
        </w:rPr>
        <w:t>lme4</w:t>
      </w:r>
      <w:r w:rsidRPr="00511BB7">
        <w:rPr>
          <w:lang w:val="en-US"/>
        </w:rPr>
        <w:t xml:space="preserve">. </w:t>
      </w:r>
      <w:r w:rsidRPr="00511BB7">
        <w:rPr>
          <w:i/>
          <w:iCs/>
          <w:lang w:val="en-US"/>
        </w:rPr>
        <w:t>J. Stat. Soft.</w:t>
      </w:r>
      <w:r w:rsidRPr="00511BB7">
        <w:rPr>
          <w:lang w:val="en-US"/>
        </w:rPr>
        <w:t xml:space="preserve"> </w:t>
      </w:r>
      <w:r w:rsidRPr="00511BB7">
        <w:rPr>
          <w:b/>
          <w:bCs/>
          <w:lang w:val="en-US"/>
        </w:rPr>
        <w:t>67</w:t>
      </w:r>
      <w:r w:rsidRPr="00511BB7">
        <w:rPr>
          <w:lang w:val="en-US"/>
        </w:rPr>
        <w:t>, (2015).</w:t>
      </w:r>
    </w:p>
    <w:p w14:paraId="18EB1AA4" w14:textId="77777777" w:rsidR="00455C8A" w:rsidRPr="00511BB7" w:rsidRDefault="00455C8A" w:rsidP="00511BB7">
      <w:pPr>
        <w:rPr>
          <w:lang w:val="en-US"/>
        </w:rPr>
      </w:pPr>
      <w:r w:rsidRPr="00511BB7">
        <w:rPr>
          <w:lang w:val="en-US"/>
        </w:rPr>
        <w:t>36.</w:t>
      </w:r>
      <w:r w:rsidRPr="00511BB7">
        <w:rPr>
          <w:lang w:val="en-US"/>
        </w:rPr>
        <w:tab/>
        <w:t xml:space="preserve">Gromann, P. M. </w:t>
      </w:r>
      <w:r w:rsidRPr="00511BB7">
        <w:rPr>
          <w:i/>
          <w:iCs/>
          <w:lang w:val="en-US"/>
        </w:rPr>
        <w:t>et al.</w:t>
      </w:r>
      <w:r w:rsidRPr="00511BB7">
        <w:rPr>
          <w:lang w:val="en-US"/>
        </w:rPr>
        <w:t xml:space="preserve"> Trust versus paranoia: abnormal response to social reward in psychotic illness. </w:t>
      </w:r>
      <w:r w:rsidRPr="00511BB7">
        <w:rPr>
          <w:i/>
          <w:iCs/>
          <w:lang w:val="en-US"/>
        </w:rPr>
        <w:t>Brain</w:t>
      </w:r>
      <w:r w:rsidRPr="00511BB7">
        <w:rPr>
          <w:lang w:val="en-US"/>
        </w:rPr>
        <w:t xml:space="preserve"> </w:t>
      </w:r>
      <w:r w:rsidRPr="00511BB7">
        <w:rPr>
          <w:b/>
          <w:bCs/>
          <w:lang w:val="en-US"/>
        </w:rPr>
        <w:t>136</w:t>
      </w:r>
      <w:r w:rsidRPr="00511BB7">
        <w:rPr>
          <w:lang w:val="en-US"/>
        </w:rPr>
        <w:t>, 1968–1975 (2013).</w:t>
      </w:r>
    </w:p>
    <w:p w14:paraId="0E69B383" w14:textId="77777777" w:rsidR="00455C8A" w:rsidRPr="00511BB7" w:rsidRDefault="00455C8A" w:rsidP="00511BB7">
      <w:pPr>
        <w:rPr>
          <w:lang w:val="en-US"/>
        </w:rPr>
      </w:pPr>
      <w:r w:rsidRPr="00511BB7">
        <w:rPr>
          <w:lang w:val="en-US"/>
        </w:rPr>
        <w:t>37.</w:t>
      </w:r>
      <w:r w:rsidRPr="00511BB7">
        <w:rPr>
          <w:lang w:val="en-US"/>
        </w:rPr>
        <w:tab/>
        <w:t xml:space="preserve">Saperia, S. </w:t>
      </w:r>
      <w:r w:rsidRPr="00511BB7">
        <w:rPr>
          <w:i/>
          <w:iCs/>
          <w:lang w:val="en-US"/>
        </w:rPr>
        <w:t>et al.</w:t>
      </w:r>
      <w:r w:rsidRPr="00511BB7">
        <w:rPr>
          <w:lang w:val="en-US"/>
        </w:rPr>
        <w:t xml:space="preserve"> Reward-driven decision-making impairments in schizophrenia. </w:t>
      </w:r>
      <w:r w:rsidRPr="00511BB7">
        <w:rPr>
          <w:i/>
          <w:iCs/>
          <w:lang w:val="en-US"/>
        </w:rPr>
        <w:t>Schizophrenia Research</w:t>
      </w:r>
      <w:r w:rsidRPr="00511BB7">
        <w:rPr>
          <w:lang w:val="en-US"/>
        </w:rPr>
        <w:t xml:space="preserve"> </w:t>
      </w:r>
      <w:r w:rsidRPr="00511BB7">
        <w:rPr>
          <w:b/>
          <w:bCs/>
          <w:lang w:val="en-US"/>
        </w:rPr>
        <w:t>206</w:t>
      </w:r>
      <w:r w:rsidRPr="00511BB7">
        <w:rPr>
          <w:lang w:val="en-US"/>
        </w:rPr>
        <w:t>, 277–283 (2019).</w:t>
      </w:r>
    </w:p>
    <w:p w14:paraId="08186955" w14:textId="77777777" w:rsidR="00455C8A" w:rsidRPr="00511BB7" w:rsidRDefault="00455C8A" w:rsidP="00511BB7">
      <w:pPr>
        <w:rPr>
          <w:lang w:val="en-US"/>
        </w:rPr>
      </w:pPr>
      <w:r w:rsidRPr="00511BB7">
        <w:rPr>
          <w:lang w:val="en-US"/>
        </w:rPr>
        <w:t>38.</w:t>
      </w:r>
      <w:r w:rsidRPr="00511BB7">
        <w:rPr>
          <w:lang w:val="en-US"/>
        </w:rPr>
        <w:tab/>
        <w:t xml:space="preserve">Betz, L. T. </w:t>
      </w:r>
      <w:r w:rsidRPr="00511BB7">
        <w:rPr>
          <w:i/>
          <w:iCs/>
          <w:lang w:val="en-US"/>
        </w:rPr>
        <w:t>et al.</w:t>
      </w:r>
      <w:r w:rsidRPr="00511BB7">
        <w:rPr>
          <w:lang w:val="en-US"/>
        </w:rPr>
        <w:t xml:space="preserve"> Deciphering reward-based decision-making in schizophrenia: A meta-analysis and behavioral modeling of the Iowa Gambling Task. </w:t>
      </w:r>
      <w:r w:rsidRPr="00511BB7">
        <w:rPr>
          <w:i/>
          <w:iCs/>
          <w:lang w:val="en-US"/>
        </w:rPr>
        <w:t>Schizophrenia Research</w:t>
      </w:r>
      <w:r w:rsidRPr="00511BB7">
        <w:rPr>
          <w:lang w:val="en-US"/>
        </w:rPr>
        <w:t xml:space="preserve"> </w:t>
      </w:r>
      <w:r w:rsidRPr="00511BB7">
        <w:rPr>
          <w:b/>
          <w:bCs/>
          <w:lang w:val="en-US"/>
        </w:rPr>
        <w:t>204</w:t>
      </w:r>
      <w:r w:rsidRPr="00511BB7">
        <w:rPr>
          <w:lang w:val="en-US"/>
        </w:rPr>
        <w:t>, 7–15 (2019).</w:t>
      </w:r>
    </w:p>
    <w:p w14:paraId="2B8D92F5" w14:textId="77777777" w:rsidR="00455C8A" w:rsidRPr="00511BB7" w:rsidRDefault="00455C8A" w:rsidP="00511BB7">
      <w:pPr>
        <w:rPr>
          <w:lang w:val="en-US"/>
        </w:rPr>
      </w:pPr>
      <w:r w:rsidRPr="00511BB7">
        <w:rPr>
          <w:lang w:val="en-US"/>
        </w:rPr>
        <w:t>39.</w:t>
      </w:r>
      <w:r w:rsidRPr="00511BB7">
        <w:rPr>
          <w:lang w:val="en-US"/>
        </w:rPr>
        <w:tab/>
        <w:t>Wisman</w:t>
      </w:r>
      <w:r w:rsidRPr="00511BB7">
        <w:rPr>
          <w:rFonts w:ascii="Cambria Math" w:hAnsi="Cambria Math" w:cs="Cambria Math"/>
          <w:lang w:val="en-US"/>
        </w:rPr>
        <w:t>‐</w:t>
      </w:r>
      <w:r w:rsidRPr="00511BB7">
        <w:rPr>
          <w:lang w:val="en-US"/>
        </w:rPr>
        <w:t>van der Teen, A., Lemmers</w:t>
      </w:r>
      <w:r w:rsidRPr="00511BB7">
        <w:rPr>
          <w:rFonts w:ascii="Cambria Math" w:hAnsi="Cambria Math" w:cs="Cambria Math"/>
          <w:lang w:val="en-US"/>
        </w:rPr>
        <w:t>‐</w:t>
      </w:r>
      <w:r w:rsidRPr="00511BB7">
        <w:rPr>
          <w:lang w:val="en-US"/>
        </w:rPr>
        <w:t xml:space="preserve">Jansen, I. L. J., Oorschot, M. &amp; Krabbendam, L. Exploring the association between social behaviour, trust, and its neural correlates in first episode psychosis patients and in individuals at clinical high risk for psychosis. </w:t>
      </w:r>
      <w:r w:rsidRPr="00511BB7">
        <w:rPr>
          <w:i/>
          <w:iCs/>
          <w:lang w:val="en-US"/>
        </w:rPr>
        <w:t>British J Clinic Psychol</w:t>
      </w:r>
      <w:r w:rsidRPr="00511BB7">
        <w:rPr>
          <w:lang w:val="en-US"/>
        </w:rPr>
        <w:t xml:space="preserve"> </w:t>
      </w:r>
      <w:r w:rsidRPr="00511BB7">
        <w:rPr>
          <w:b/>
          <w:bCs/>
          <w:lang w:val="en-US"/>
        </w:rPr>
        <w:t>61</w:t>
      </w:r>
      <w:r w:rsidRPr="00511BB7">
        <w:rPr>
          <w:lang w:val="en-US"/>
        </w:rPr>
        <w:t>, 629–646 (2022).</w:t>
      </w:r>
    </w:p>
    <w:p w14:paraId="714B99DE" w14:textId="77777777" w:rsidR="00455C8A" w:rsidRPr="00511BB7" w:rsidRDefault="00455C8A" w:rsidP="00511BB7">
      <w:pPr>
        <w:rPr>
          <w:lang w:val="en-US"/>
        </w:rPr>
      </w:pPr>
      <w:r w:rsidRPr="00511BB7">
        <w:rPr>
          <w:lang w:val="en-US"/>
        </w:rPr>
        <w:t>40.</w:t>
      </w:r>
      <w:r w:rsidRPr="00511BB7">
        <w:rPr>
          <w:lang w:val="en-US"/>
        </w:rPr>
        <w:tab/>
        <w:t xml:space="preserve">Waltz, J. A. </w:t>
      </w:r>
      <w:r w:rsidRPr="00511BB7">
        <w:rPr>
          <w:i/>
          <w:iCs/>
          <w:lang w:val="en-US"/>
        </w:rPr>
        <w:t>et al.</w:t>
      </w:r>
      <w:r w:rsidRPr="00511BB7">
        <w:rPr>
          <w:lang w:val="en-US"/>
        </w:rPr>
        <w:t xml:space="preserve"> Motivational Deficits in Schizophrenia Are Associated </w:t>
      </w:r>
      <w:proofErr w:type="gramStart"/>
      <w:r w:rsidRPr="00511BB7">
        <w:rPr>
          <w:lang w:val="en-US"/>
        </w:rPr>
        <w:t>With</w:t>
      </w:r>
      <w:proofErr w:type="gramEnd"/>
      <w:r w:rsidRPr="00511BB7">
        <w:rPr>
          <w:lang w:val="en-US"/>
        </w:rPr>
        <w:t xml:space="preserve"> Reduced Differentiation Between Gain and Loss-Avoidance Feedback in the Striatum. </w:t>
      </w:r>
      <w:r w:rsidRPr="00511BB7">
        <w:rPr>
          <w:i/>
          <w:iCs/>
          <w:lang w:val="en-US"/>
        </w:rPr>
        <w:t>Biological Psychiatry: Cognitive Neuroscience and Neuroimaging</w:t>
      </w:r>
      <w:r w:rsidRPr="00511BB7">
        <w:rPr>
          <w:lang w:val="en-US"/>
        </w:rPr>
        <w:t xml:space="preserve"> </w:t>
      </w:r>
      <w:r w:rsidRPr="00511BB7">
        <w:rPr>
          <w:b/>
          <w:bCs/>
          <w:lang w:val="en-US"/>
        </w:rPr>
        <w:t>3</w:t>
      </w:r>
      <w:r w:rsidRPr="00511BB7">
        <w:rPr>
          <w:lang w:val="en-US"/>
        </w:rPr>
        <w:t>, 239–247 (2018).</w:t>
      </w:r>
    </w:p>
    <w:p w14:paraId="7C5AC3D2" w14:textId="77777777" w:rsidR="00455C8A" w:rsidRPr="00511BB7" w:rsidRDefault="00455C8A" w:rsidP="00511BB7">
      <w:pPr>
        <w:rPr>
          <w:lang w:val="en-US"/>
        </w:rPr>
      </w:pPr>
      <w:r w:rsidRPr="00511BB7">
        <w:rPr>
          <w:lang w:val="en-US"/>
        </w:rPr>
        <w:t>41.</w:t>
      </w:r>
      <w:r w:rsidRPr="00511BB7">
        <w:rPr>
          <w:lang w:val="en-US"/>
        </w:rPr>
        <w:tab/>
        <w:t xml:space="preserve">Grossman, L. S., Harrow, M., Rosen, C., Faull, R. &amp; Strauss, G. P. Sex differences in schizophrenia and other psychotic disorders: a 20-year longitudinal study of psychosis and recovery. </w:t>
      </w:r>
      <w:r w:rsidRPr="00511BB7">
        <w:rPr>
          <w:i/>
          <w:iCs/>
          <w:lang w:val="en-US"/>
        </w:rPr>
        <w:t>Comprehensive Psychiatry</w:t>
      </w:r>
      <w:r w:rsidRPr="00511BB7">
        <w:rPr>
          <w:lang w:val="en-US"/>
        </w:rPr>
        <w:t xml:space="preserve"> </w:t>
      </w:r>
      <w:r w:rsidRPr="00511BB7">
        <w:rPr>
          <w:b/>
          <w:bCs/>
          <w:lang w:val="en-US"/>
        </w:rPr>
        <w:t>49</w:t>
      </w:r>
      <w:r w:rsidRPr="00511BB7">
        <w:rPr>
          <w:lang w:val="en-US"/>
        </w:rPr>
        <w:t>, 523–529 (2008).</w:t>
      </w:r>
    </w:p>
    <w:p w14:paraId="411737F7" w14:textId="77777777" w:rsidR="00455C8A" w:rsidRPr="00511BB7" w:rsidRDefault="00455C8A" w:rsidP="00511BB7">
      <w:pPr>
        <w:rPr>
          <w:lang w:val="en-US"/>
        </w:rPr>
      </w:pPr>
      <w:r w:rsidRPr="00511BB7">
        <w:rPr>
          <w:lang w:val="en-US"/>
        </w:rPr>
        <w:t>42.</w:t>
      </w:r>
      <w:r w:rsidRPr="00511BB7">
        <w:rPr>
          <w:lang w:val="en-US"/>
        </w:rPr>
        <w:tab/>
        <w:t xml:space="preserve">Grossman, L. S., Harrow, M., Rosen, C. &amp; Faull, R. Sex Differences in Outcome and Recovery for Schizophrenia and Other Psychotic and Nonpsychotic Disorders. </w:t>
      </w:r>
      <w:r w:rsidRPr="00511BB7">
        <w:rPr>
          <w:i/>
          <w:iCs/>
          <w:lang w:val="en-US"/>
        </w:rPr>
        <w:t>PS</w:t>
      </w:r>
      <w:r w:rsidRPr="00511BB7">
        <w:rPr>
          <w:lang w:val="en-US"/>
        </w:rPr>
        <w:t xml:space="preserve"> </w:t>
      </w:r>
      <w:r w:rsidRPr="00511BB7">
        <w:rPr>
          <w:b/>
          <w:bCs/>
          <w:lang w:val="en-US"/>
        </w:rPr>
        <w:t>57</w:t>
      </w:r>
      <w:r w:rsidRPr="00511BB7">
        <w:rPr>
          <w:lang w:val="en-US"/>
        </w:rPr>
        <w:t>, 844–850 (2006).</w:t>
      </w:r>
    </w:p>
    <w:p w14:paraId="32CACF21" w14:textId="77777777" w:rsidR="00455C8A" w:rsidRPr="00511BB7" w:rsidRDefault="00455C8A" w:rsidP="00511BB7">
      <w:pPr>
        <w:rPr>
          <w:lang w:val="en-US"/>
        </w:rPr>
      </w:pPr>
      <w:r w:rsidRPr="00511BB7">
        <w:rPr>
          <w:lang w:val="en-US"/>
        </w:rPr>
        <w:t>43.</w:t>
      </w:r>
      <w:r w:rsidRPr="00511BB7">
        <w:rPr>
          <w:lang w:val="en-US"/>
        </w:rPr>
        <w:tab/>
        <w:t xml:space="preserve">Näätänen, R., Todd, J. &amp; Schall, U. Mismatch negativity (MMN) as biomarker predicting psychosis in clinically at-risk individuals. </w:t>
      </w:r>
      <w:r w:rsidRPr="00511BB7">
        <w:rPr>
          <w:i/>
          <w:iCs/>
          <w:lang w:val="en-US"/>
        </w:rPr>
        <w:t>Biological Psychology</w:t>
      </w:r>
      <w:r w:rsidRPr="00511BB7">
        <w:rPr>
          <w:lang w:val="en-US"/>
        </w:rPr>
        <w:t xml:space="preserve"> </w:t>
      </w:r>
      <w:r w:rsidRPr="00511BB7">
        <w:rPr>
          <w:b/>
          <w:bCs/>
          <w:lang w:val="en-US"/>
        </w:rPr>
        <w:t>116</w:t>
      </w:r>
      <w:r w:rsidRPr="00511BB7">
        <w:rPr>
          <w:lang w:val="en-US"/>
        </w:rPr>
        <w:t>, 36–40 (2016).</w:t>
      </w:r>
    </w:p>
    <w:p w14:paraId="2978FB02" w14:textId="77777777" w:rsidR="00455C8A" w:rsidRPr="00511BB7" w:rsidRDefault="00455C8A" w:rsidP="00511BB7">
      <w:pPr>
        <w:rPr>
          <w:lang w:val="en-US"/>
        </w:rPr>
      </w:pPr>
      <w:r w:rsidRPr="00511BB7">
        <w:rPr>
          <w:lang w:val="en-US"/>
        </w:rPr>
        <w:t>44.</w:t>
      </w:r>
      <w:r w:rsidRPr="00511BB7">
        <w:rPr>
          <w:lang w:val="en-US"/>
        </w:rPr>
        <w:tab/>
        <w:t xml:space="preserve">Kirihara, K. </w:t>
      </w:r>
      <w:r w:rsidRPr="00511BB7">
        <w:rPr>
          <w:i/>
          <w:iCs/>
          <w:lang w:val="en-US"/>
        </w:rPr>
        <w:t>et al.</w:t>
      </w:r>
      <w:r w:rsidRPr="00511BB7">
        <w:rPr>
          <w:lang w:val="en-US"/>
        </w:rPr>
        <w:t xml:space="preserve"> A Predictive Coding Perspective on Mismatch Negativity Impairment in Schizophrenia. </w:t>
      </w:r>
      <w:r w:rsidRPr="00511BB7">
        <w:rPr>
          <w:i/>
          <w:iCs/>
          <w:lang w:val="en-US"/>
        </w:rPr>
        <w:t>Front. Psychiatry</w:t>
      </w:r>
      <w:r w:rsidRPr="00511BB7">
        <w:rPr>
          <w:lang w:val="en-US"/>
        </w:rPr>
        <w:t xml:space="preserve"> </w:t>
      </w:r>
      <w:r w:rsidRPr="00511BB7">
        <w:rPr>
          <w:b/>
          <w:bCs/>
          <w:lang w:val="en-US"/>
        </w:rPr>
        <w:t>11</w:t>
      </w:r>
      <w:r w:rsidRPr="00511BB7">
        <w:rPr>
          <w:lang w:val="en-US"/>
        </w:rPr>
        <w:t>, (2020).</w:t>
      </w:r>
    </w:p>
    <w:p w14:paraId="21424349" w14:textId="77777777" w:rsidR="00455C8A" w:rsidRPr="00511BB7" w:rsidRDefault="00455C8A" w:rsidP="00511BB7">
      <w:pPr>
        <w:rPr>
          <w:lang w:val="en-US"/>
        </w:rPr>
      </w:pPr>
      <w:r w:rsidRPr="00511BB7">
        <w:rPr>
          <w:lang w:val="en-US"/>
        </w:rPr>
        <w:t>45.</w:t>
      </w:r>
      <w:r w:rsidRPr="00511BB7">
        <w:rPr>
          <w:lang w:val="en-US"/>
        </w:rPr>
        <w:tab/>
        <w:t xml:space="preserve">Kim, J. S. </w:t>
      </w:r>
      <w:r w:rsidRPr="00511BB7">
        <w:rPr>
          <w:i/>
          <w:iCs/>
          <w:lang w:val="en-US"/>
        </w:rPr>
        <w:t>et al.</w:t>
      </w:r>
      <w:r w:rsidRPr="00511BB7">
        <w:rPr>
          <w:lang w:val="en-US"/>
        </w:rPr>
        <w:t xml:space="preserve"> Mismatch Negativity Indices as a Prognostic Factor for Remission in Schizophrenia. </w:t>
      </w:r>
      <w:r w:rsidRPr="00511BB7">
        <w:rPr>
          <w:i/>
          <w:iCs/>
          <w:lang w:val="en-US"/>
        </w:rPr>
        <w:t>Clin Psychopharmacol Neurosci</w:t>
      </w:r>
      <w:r w:rsidRPr="00511BB7">
        <w:rPr>
          <w:lang w:val="en-US"/>
        </w:rPr>
        <w:t xml:space="preserve"> </w:t>
      </w:r>
      <w:r w:rsidRPr="00511BB7">
        <w:rPr>
          <w:b/>
          <w:bCs/>
          <w:lang w:val="en-US"/>
        </w:rPr>
        <w:t>18</w:t>
      </w:r>
      <w:r w:rsidRPr="00511BB7">
        <w:rPr>
          <w:lang w:val="en-US"/>
        </w:rPr>
        <w:t>, 127–135 (2020).</w:t>
      </w:r>
    </w:p>
    <w:p w14:paraId="061C0CE8" w14:textId="77777777" w:rsidR="00455C8A" w:rsidRPr="00511BB7" w:rsidRDefault="00455C8A" w:rsidP="00511BB7">
      <w:pPr>
        <w:rPr>
          <w:lang w:val="en-US"/>
        </w:rPr>
      </w:pPr>
      <w:r w:rsidRPr="00511BB7">
        <w:rPr>
          <w:lang w:val="en-US"/>
        </w:rPr>
        <w:t>46.</w:t>
      </w:r>
      <w:r w:rsidRPr="00511BB7">
        <w:rPr>
          <w:lang w:val="en-US"/>
        </w:rPr>
        <w:tab/>
        <w:t xml:space="preserve">Kim, M., Lee, T. H., Yoon, Y. B., Lee, T. Y. &amp; Kwon, J. S. Predicting Remission in Subjects at Clinical High Risk for Psychosis Using Mismatch Negativity. </w:t>
      </w:r>
      <w:r w:rsidRPr="00511BB7">
        <w:rPr>
          <w:i/>
          <w:iCs/>
          <w:lang w:val="en-US"/>
        </w:rPr>
        <w:t>Schizophrenia Bulletin</w:t>
      </w:r>
      <w:r w:rsidRPr="00511BB7">
        <w:rPr>
          <w:lang w:val="en-US"/>
        </w:rPr>
        <w:t xml:space="preserve"> </w:t>
      </w:r>
      <w:r w:rsidRPr="00511BB7">
        <w:rPr>
          <w:b/>
          <w:bCs/>
          <w:lang w:val="en-US"/>
        </w:rPr>
        <w:t>44</w:t>
      </w:r>
      <w:r w:rsidRPr="00511BB7">
        <w:rPr>
          <w:lang w:val="en-US"/>
        </w:rPr>
        <w:t>, 575–583 (2018).</w:t>
      </w:r>
    </w:p>
    <w:p w14:paraId="7D27DB65" w14:textId="77777777" w:rsidR="00455C8A" w:rsidRPr="00511BB7" w:rsidRDefault="00455C8A" w:rsidP="00511BB7">
      <w:pPr>
        <w:rPr>
          <w:lang w:val="en-US"/>
        </w:rPr>
      </w:pPr>
      <w:r w:rsidRPr="00511BB7">
        <w:rPr>
          <w:lang w:val="en-US"/>
        </w:rPr>
        <w:lastRenderedPageBreak/>
        <w:t>47.</w:t>
      </w:r>
      <w:r w:rsidRPr="00511BB7">
        <w:rPr>
          <w:lang w:val="en-US"/>
        </w:rPr>
        <w:tab/>
        <w:t xml:space="preserve">Erickson, M. A., Ruffle, A. &amp; Gold, J. M. A Meta-Analysis of Mismatch Negativity in Schizophrenia: From Clinical Risk to Disease Specificity and Progression. </w:t>
      </w:r>
      <w:r w:rsidRPr="00511BB7">
        <w:rPr>
          <w:i/>
          <w:iCs/>
          <w:lang w:val="en-US"/>
        </w:rPr>
        <w:t>Biological Psychiatry</w:t>
      </w:r>
      <w:r w:rsidRPr="00511BB7">
        <w:rPr>
          <w:lang w:val="en-US"/>
        </w:rPr>
        <w:t xml:space="preserve"> </w:t>
      </w:r>
      <w:r w:rsidRPr="00511BB7">
        <w:rPr>
          <w:b/>
          <w:bCs/>
          <w:lang w:val="en-US"/>
        </w:rPr>
        <w:t>79</w:t>
      </w:r>
      <w:r w:rsidRPr="00511BB7">
        <w:rPr>
          <w:lang w:val="en-US"/>
        </w:rPr>
        <w:t>, 980–987 (2016).</w:t>
      </w:r>
    </w:p>
    <w:p w14:paraId="7D18BDF4" w14:textId="77777777" w:rsidR="00455C8A" w:rsidRPr="00511BB7" w:rsidRDefault="00455C8A" w:rsidP="00511BB7">
      <w:pPr>
        <w:rPr>
          <w:lang w:val="en-US"/>
        </w:rPr>
      </w:pPr>
      <w:r w:rsidRPr="00511BB7">
        <w:rPr>
          <w:lang w:val="en-US"/>
        </w:rPr>
        <w:t>48.</w:t>
      </w:r>
      <w:r w:rsidRPr="00511BB7">
        <w:rPr>
          <w:lang w:val="en-US"/>
        </w:rPr>
        <w:tab/>
        <w:t xml:space="preserve">Yang, X., Song, Y., Zou, Y., Li, Y. &amp; Zeng, J. Neural correlates of prediction error in patients with schizophrenia: evidence from an fMRI meta-analysis. </w:t>
      </w:r>
      <w:r w:rsidRPr="00511BB7">
        <w:rPr>
          <w:i/>
          <w:iCs/>
          <w:lang w:val="en-US"/>
        </w:rPr>
        <w:t>Cerebral Cortex</w:t>
      </w:r>
      <w:r w:rsidRPr="00511BB7">
        <w:rPr>
          <w:lang w:val="en-US"/>
        </w:rPr>
        <w:t xml:space="preserve"> </w:t>
      </w:r>
      <w:r w:rsidRPr="00511BB7">
        <w:rPr>
          <w:b/>
          <w:bCs/>
          <w:lang w:val="en-US"/>
        </w:rPr>
        <w:t>34</w:t>
      </w:r>
      <w:r w:rsidRPr="00511BB7">
        <w:rPr>
          <w:lang w:val="en-US"/>
        </w:rPr>
        <w:t>, (2024).</w:t>
      </w:r>
    </w:p>
    <w:p w14:paraId="393C3B0B" w14:textId="77777777" w:rsidR="00455C8A" w:rsidRPr="00511BB7" w:rsidRDefault="00455C8A" w:rsidP="00511BB7">
      <w:pPr>
        <w:rPr>
          <w:lang w:val="en-US"/>
        </w:rPr>
      </w:pPr>
      <w:r w:rsidRPr="00511BB7">
        <w:rPr>
          <w:lang w:val="en-US"/>
        </w:rPr>
        <w:t>49.</w:t>
      </w:r>
      <w:r w:rsidRPr="00511BB7">
        <w:rPr>
          <w:lang w:val="en-US"/>
        </w:rPr>
        <w:tab/>
        <w:t xml:space="preserve">Stuke, H., Weilnhammer, V. A., Sterzer, P. &amp; Schmack, K. Delusion Proneness is Linked to a Reduced Usage of Prior Beliefs in Perceptual Decisions. </w:t>
      </w:r>
      <w:r w:rsidRPr="00511BB7">
        <w:rPr>
          <w:i/>
          <w:iCs/>
          <w:lang w:val="en-US"/>
        </w:rPr>
        <w:t>Schizophrenia Bulletin</w:t>
      </w:r>
      <w:r w:rsidRPr="00511BB7">
        <w:rPr>
          <w:lang w:val="en-US"/>
        </w:rPr>
        <w:t xml:space="preserve"> (2018) doi:10.1093/schbul/sbx189.</w:t>
      </w:r>
    </w:p>
    <w:p w14:paraId="56B1E325" w14:textId="77777777" w:rsidR="00455C8A" w:rsidRPr="00511BB7" w:rsidRDefault="00455C8A" w:rsidP="00511BB7">
      <w:pPr>
        <w:rPr>
          <w:lang w:val="en-US"/>
        </w:rPr>
      </w:pPr>
      <w:r w:rsidRPr="00511BB7">
        <w:rPr>
          <w:lang w:val="en-US"/>
        </w:rPr>
        <w:t>50.</w:t>
      </w:r>
      <w:r w:rsidRPr="00511BB7">
        <w:rPr>
          <w:lang w:val="en-US"/>
        </w:rPr>
        <w:tab/>
        <w:t xml:space="preserve">Haarsma, J. </w:t>
      </w:r>
      <w:r w:rsidRPr="00511BB7">
        <w:rPr>
          <w:i/>
          <w:iCs/>
          <w:lang w:val="en-US"/>
        </w:rPr>
        <w:t>et al.</w:t>
      </w:r>
      <w:r w:rsidRPr="00511BB7">
        <w:rPr>
          <w:lang w:val="en-US"/>
        </w:rPr>
        <w:t xml:space="preserve"> Influence of prior beliefs on perception in early psychosis: Effects of illness stage and hierarchical level of belief. </w:t>
      </w:r>
      <w:r w:rsidRPr="00511BB7">
        <w:rPr>
          <w:i/>
          <w:iCs/>
          <w:lang w:val="en-US"/>
        </w:rPr>
        <w:t>Journal of Abnormal Psychology</w:t>
      </w:r>
      <w:r w:rsidRPr="00511BB7">
        <w:rPr>
          <w:lang w:val="en-US"/>
        </w:rPr>
        <w:t xml:space="preserve"> </w:t>
      </w:r>
      <w:r w:rsidRPr="00511BB7">
        <w:rPr>
          <w:b/>
          <w:bCs/>
          <w:lang w:val="en-US"/>
        </w:rPr>
        <w:t>129</w:t>
      </w:r>
      <w:r w:rsidRPr="00511BB7">
        <w:rPr>
          <w:lang w:val="en-US"/>
        </w:rPr>
        <w:t>, 581–598 (2020).</w:t>
      </w:r>
    </w:p>
    <w:p w14:paraId="0163ED98" w14:textId="77777777" w:rsidR="00455C8A" w:rsidRPr="00511BB7" w:rsidRDefault="00455C8A" w:rsidP="00511BB7">
      <w:pPr>
        <w:rPr>
          <w:lang w:val="en-US"/>
        </w:rPr>
      </w:pPr>
      <w:r w:rsidRPr="00511BB7">
        <w:rPr>
          <w:lang w:val="en-US"/>
        </w:rPr>
        <w:t>51.</w:t>
      </w:r>
      <w:r w:rsidRPr="00511BB7">
        <w:rPr>
          <w:lang w:val="en-US"/>
        </w:rPr>
        <w:tab/>
        <w:t xml:space="preserve">Fletcher, P. C. &amp; Frith, C. D. Perceiving is believing: a Bayesian approach to explaining the positive symptoms of schizophrenia. </w:t>
      </w:r>
      <w:r w:rsidRPr="00511BB7">
        <w:rPr>
          <w:i/>
          <w:iCs/>
          <w:lang w:val="en-US"/>
        </w:rPr>
        <w:t>Nat Rev Neurosci</w:t>
      </w:r>
      <w:r w:rsidRPr="00511BB7">
        <w:rPr>
          <w:lang w:val="en-US"/>
        </w:rPr>
        <w:t xml:space="preserve"> </w:t>
      </w:r>
      <w:r w:rsidRPr="00511BB7">
        <w:rPr>
          <w:b/>
          <w:bCs/>
          <w:lang w:val="en-US"/>
        </w:rPr>
        <w:t>10</w:t>
      </w:r>
      <w:r w:rsidRPr="00511BB7">
        <w:rPr>
          <w:lang w:val="en-US"/>
        </w:rPr>
        <w:t>, 48–58 (2009).</w:t>
      </w:r>
    </w:p>
    <w:p w14:paraId="719E89F3" w14:textId="77777777" w:rsidR="00455C8A" w:rsidRPr="00511BB7" w:rsidRDefault="00455C8A" w:rsidP="00511BB7">
      <w:pPr>
        <w:rPr>
          <w:lang w:val="en-US"/>
        </w:rPr>
      </w:pPr>
      <w:r w:rsidRPr="00511BB7">
        <w:rPr>
          <w:lang w:val="en-US"/>
        </w:rPr>
        <w:t>52.</w:t>
      </w:r>
      <w:r w:rsidRPr="00511BB7">
        <w:rPr>
          <w:lang w:val="en-US"/>
        </w:rPr>
        <w:tab/>
        <w:t xml:space="preserve">Sterzer, P. </w:t>
      </w:r>
      <w:r w:rsidRPr="00511BB7">
        <w:rPr>
          <w:i/>
          <w:iCs/>
          <w:lang w:val="en-US"/>
        </w:rPr>
        <w:t>et al.</w:t>
      </w:r>
      <w:r w:rsidRPr="00511BB7">
        <w:rPr>
          <w:lang w:val="en-US"/>
        </w:rPr>
        <w:t xml:space="preserve"> The Predictive Coding Account of Psychosis. </w:t>
      </w:r>
      <w:r w:rsidRPr="00511BB7">
        <w:rPr>
          <w:i/>
          <w:iCs/>
          <w:lang w:val="en-US"/>
        </w:rPr>
        <w:t>Biological Psychiatry</w:t>
      </w:r>
      <w:r w:rsidRPr="00511BB7">
        <w:rPr>
          <w:lang w:val="en-US"/>
        </w:rPr>
        <w:t xml:space="preserve"> vol. 84 634–643 (2018).</w:t>
      </w:r>
    </w:p>
    <w:p w14:paraId="777D5CF2" w14:textId="40AC7155" w:rsidR="00213EB7" w:rsidRPr="00511BB7" w:rsidRDefault="00886D20" w:rsidP="00511BB7">
      <w:pPr>
        <w:rPr>
          <w:lang w:val="en-US"/>
        </w:rPr>
      </w:pPr>
      <w:r w:rsidRPr="00511BB7">
        <w:rPr>
          <w:lang w:val="en-US"/>
        </w:rPr>
        <w:fldChar w:fldCharType="end"/>
      </w:r>
    </w:p>
    <w:p w14:paraId="542B7637" w14:textId="77777777" w:rsidR="00D706ED" w:rsidRPr="00511BB7" w:rsidRDefault="00D706ED" w:rsidP="00511BB7">
      <w:pPr>
        <w:rPr>
          <w:lang w:val="en-US"/>
        </w:rPr>
      </w:pPr>
      <w:r w:rsidRPr="00511BB7">
        <w:rPr>
          <w:lang w:val="en-US"/>
        </w:rPr>
        <w:t xml:space="preserve">Supplementary Material </w:t>
      </w:r>
    </w:p>
    <w:p w14:paraId="2262FD2A" w14:textId="77777777" w:rsidR="00D706ED" w:rsidRPr="00511BB7" w:rsidRDefault="00D706ED" w:rsidP="00511BB7">
      <w:pPr>
        <w:rPr>
          <w:lang w:val="en-US"/>
        </w:rPr>
      </w:pPr>
      <w:r w:rsidRPr="00511BB7">
        <w:rPr>
          <w:lang w:val="en-US"/>
        </w:rPr>
        <w:t>Model Diagnostics</w:t>
      </w:r>
    </w:p>
    <w:p w14:paraId="4A96FE49" w14:textId="77777777" w:rsidR="00D706ED" w:rsidRPr="00511BB7" w:rsidRDefault="00D706ED" w:rsidP="00511BB7">
      <w:pPr>
        <w:rPr>
          <w:lang w:val="en-US"/>
        </w:rPr>
      </w:pPr>
      <w:r w:rsidRPr="00511BB7">
        <w:rPr>
          <w:lang w:val="en-US"/>
        </w:rPr>
        <w:t>Binary Model</w:t>
      </w:r>
    </w:p>
    <w:p w14:paraId="1DA6220B" w14:textId="77777777" w:rsidR="00D706ED" w:rsidRPr="00511BB7" w:rsidRDefault="00D706ED" w:rsidP="00511BB7">
      <w:pPr>
        <w:rPr>
          <w:lang w:val="en-US"/>
        </w:rPr>
      </w:pPr>
      <w:r w:rsidRPr="00511BB7">
        <w:rPr>
          <w:noProof/>
          <w:lang w:val="en-US"/>
        </w:rPr>
        <w:drawing>
          <wp:inline distT="0" distB="0" distL="0" distR="0" wp14:anchorId="0DA3A501" wp14:editId="59FDDB8C">
            <wp:extent cx="5943600" cy="2971800"/>
            <wp:effectExtent l="0" t="0" r="0" b="0"/>
            <wp:docPr id="1645994885" name="image4.png" descr="A comparison of a diagram&#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4.png" descr="A comparison of a diagram&#10;&#10;AI-generated content may be incorrect."/>
                    <pic:cNvPicPr preferRelativeResize="0"/>
                  </pic:nvPicPr>
                  <pic:blipFill>
                    <a:blip r:embed="rId9"/>
                    <a:srcRect/>
                    <a:stretch>
                      <a:fillRect/>
                    </a:stretch>
                  </pic:blipFill>
                  <pic:spPr>
                    <a:xfrm>
                      <a:off x="0" y="0"/>
                      <a:ext cx="5943600" cy="2971800"/>
                    </a:xfrm>
                    <a:prstGeom prst="rect">
                      <a:avLst/>
                    </a:prstGeom>
                    <a:ln/>
                  </pic:spPr>
                </pic:pic>
              </a:graphicData>
            </a:graphic>
          </wp:inline>
        </w:drawing>
      </w:r>
    </w:p>
    <w:p w14:paraId="0974CC94" w14:textId="77777777" w:rsidR="00D706ED" w:rsidRPr="00511BB7" w:rsidRDefault="00D706ED" w:rsidP="00511BB7">
      <w:pPr>
        <w:rPr>
          <w:lang w:val="en-US"/>
        </w:rPr>
      </w:pPr>
      <w:r w:rsidRPr="00511BB7">
        <w:rPr>
          <w:lang w:val="en-US"/>
        </w:rPr>
        <w:t>PE model</w:t>
      </w:r>
    </w:p>
    <w:p w14:paraId="60D8EF4E" w14:textId="77777777" w:rsidR="00D706ED" w:rsidRPr="00511BB7" w:rsidRDefault="00D706ED" w:rsidP="00511BB7">
      <w:pPr>
        <w:rPr>
          <w:lang w:val="en-US"/>
        </w:rPr>
      </w:pPr>
      <w:r w:rsidRPr="00511BB7">
        <w:rPr>
          <w:noProof/>
          <w:lang w:val="en-US"/>
        </w:rPr>
        <w:lastRenderedPageBreak/>
        <w:drawing>
          <wp:inline distT="0" distB="0" distL="0" distR="0" wp14:anchorId="7ADC6EEF" wp14:editId="6A7FB54B">
            <wp:extent cx="5943600" cy="2971800"/>
            <wp:effectExtent l="0" t="0" r="0" b="0"/>
            <wp:docPr id="1645994887" name="image1.png" descr="A diagram of a model&#10;&#10;AI-generated content may be incorrect."/>
            <wp:cNvGraphicFramePr/>
            <a:graphic xmlns:a="http://schemas.openxmlformats.org/drawingml/2006/main">
              <a:graphicData uri="http://schemas.openxmlformats.org/drawingml/2006/picture">
                <pic:pic xmlns:pic="http://schemas.openxmlformats.org/drawingml/2006/picture">
                  <pic:nvPicPr>
                    <pic:cNvPr id="1645994887" name="image1.png" descr="A diagram of a model&#10;&#10;AI-generated content may be incorrect."/>
                    <pic:cNvPicPr preferRelativeResize="0"/>
                  </pic:nvPicPr>
                  <pic:blipFill>
                    <a:blip r:embed="rId10"/>
                    <a:srcRect/>
                    <a:stretch>
                      <a:fillRect/>
                    </a:stretch>
                  </pic:blipFill>
                  <pic:spPr>
                    <a:xfrm>
                      <a:off x="0" y="0"/>
                      <a:ext cx="5943600" cy="2971800"/>
                    </a:xfrm>
                    <a:prstGeom prst="rect">
                      <a:avLst/>
                    </a:prstGeom>
                    <a:ln/>
                  </pic:spPr>
                </pic:pic>
              </a:graphicData>
            </a:graphic>
          </wp:inline>
        </w:drawing>
      </w:r>
    </w:p>
    <w:p w14:paraId="7D615D3F" w14:textId="77777777" w:rsidR="00D706ED" w:rsidRPr="00511BB7" w:rsidRDefault="00D706ED" w:rsidP="00511BB7">
      <w:pPr>
        <w:rPr>
          <w:lang w:val="en-US"/>
        </w:rPr>
      </w:pPr>
    </w:p>
    <w:p w14:paraId="1B4338E5" w14:textId="77777777" w:rsidR="00D706ED" w:rsidRPr="00511BB7" w:rsidRDefault="00D706ED" w:rsidP="00511BB7">
      <w:pPr>
        <w:rPr>
          <w:lang w:val="en-US"/>
        </w:rPr>
      </w:pPr>
    </w:p>
    <w:p w14:paraId="7CEA582B" w14:textId="77777777" w:rsidR="00D706ED" w:rsidRPr="00511BB7" w:rsidRDefault="00D706ED" w:rsidP="00511BB7">
      <w:pPr>
        <w:rPr>
          <w:lang w:val="en-US"/>
        </w:rPr>
      </w:pPr>
    </w:p>
    <w:p w14:paraId="6395731A" w14:textId="77777777" w:rsidR="00D706ED" w:rsidRPr="00511BB7" w:rsidRDefault="00D706ED" w:rsidP="00511BB7">
      <w:pPr>
        <w:rPr>
          <w:lang w:val="en-US"/>
        </w:rPr>
      </w:pPr>
    </w:p>
    <w:p w14:paraId="00AD3F92" w14:textId="77777777" w:rsidR="00D706ED" w:rsidRPr="00511BB7" w:rsidRDefault="00D706ED" w:rsidP="00511BB7">
      <w:pPr>
        <w:rPr>
          <w:highlight w:val="white"/>
          <w:lang w:val="en-US"/>
        </w:rPr>
      </w:pPr>
    </w:p>
    <w:p w14:paraId="116C6907" w14:textId="77777777" w:rsidR="00D706ED" w:rsidRPr="00511BB7" w:rsidRDefault="00D706ED" w:rsidP="00511BB7">
      <w:pPr>
        <w:rPr>
          <w:highlight w:val="white"/>
          <w:lang w:val="en-US"/>
        </w:rPr>
      </w:pPr>
    </w:p>
    <w:p w14:paraId="0705EE24" w14:textId="6AF495F7" w:rsidR="00D706ED" w:rsidRPr="00511BB7" w:rsidRDefault="00335383" w:rsidP="00511BB7">
      <w:pPr>
        <w:rPr>
          <w:highlight w:val="white"/>
          <w:lang w:val="en-US"/>
        </w:rPr>
      </w:pPr>
      <w:r w:rsidRPr="00511BB7">
        <w:rPr>
          <w:highlight w:val="white"/>
          <w:lang w:val="en-US"/>
        </w:rPr>
        <w:t>Alfa Model</w:t>
      </w:r>
    </w:p>
    <w:p w14:paraId="730219B3" w14:textId="1D88ADE6" w:rsidR="00335383" w:rsidRPr="00511BB7" w:rsidRDefault="00335383" w:rsidP="00511BB7">
      <w:pPr>
        <w:rPr>
          <w:highlight w:val="white"/>
          <w:lang w:val="en-US"/>
        </w:rPr>
      </w:pPr>
      <w:r w:rsidRPr="00511BB7">
        <w:rPr>
          <w:noProof/>
        </w:rPr>
        <w:drawing>
          <wp:inline distT="0" distB="0" distL="0" distR="0" wp14:anchorId="1F840036" wp14:editId="12DA5701">
            <wp:extent cx="5733415" cy="3583384"/>
            <wp:effectExtent l="0" t="0" r="0" b="0"/>
            <wp:docPr id="486415075" name="Picture 3" descr="A graph of a test resul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15075" name="Picture 3" descr="A graph of a test result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33415" cy="3583384"/>
                    </a:xfrm>
                    <a:prstGeom prst="rect">
                      <a:avLst/>
                    </a:prstGeom>
                  </pic:spPr>
                </pic:pic>
              </a:graphicData>
            </a:graphic>
          </wp:inline>
        </w:drawing>
      </w:r>
    </w:p>
    <w:p w14:paraId="098D8CC2" w14:textId="77777777" w:rsidR="00D706ED" w:rsidRPr="00511BB7" w:rsidRDefault="00D706ED" w:rsidP="00511BB7">
      <w:pPr>
        <w:rPr>
          <w:highlight w:val="white"/>
          <w:lang w:val="en-US"/>
        </w:rPr>
      </w:pPr>
    </w:p>
    <w:p w14:paraId="165DB25D" w14:textId="77777777" w:rsidR="00D706ED" w:rsidRPr="00511BB7" w:rsidRDefault="00D706ED" w:rsidP="00511BB7">
      <w:pPr>
        <w:rPr>
          <w:highlight w:val="white"/>
          <w:lang w:val="en-US"/>
        </w:rPr>
      </w:pPr>
    </w:p>
    <w:p w14:paraId="239062FE" w14:textId="77777777" w:rsidR="00D706ED" w:rsidRPr="00511BB7" w:rsidRDefault="00D706ED" w:rsidP="00511BB7">
      <w:pPr>
        <w:rPr>
          <w:lang w:val="en-US"/>
        </w:rPr>
      </w:pPr>
    </w:p>
    <w:p w14:paraId="4186C57D" w14:textId="77777777" w:rsidR="00614D1A" w:rsidRPr="00511BB7" w:rsidRDefault="00614D1A" w:rsidP="00511BB7">
      <w:pPr>
        <w:rPr>
          <w:lang w:val="en-US"/>
        </w:rPr>
      </w:pPr>
    </w:p>
    <w:sectPr w:rsidR="00614D1A" w:rsidRPr="00511BB7" w:rsidSect="00D706E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E802A7"/>
    <w:multiLevelType w:val="multilevel"/>
    <w:tmpl w:val="C85614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7544824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aan Keskin">
    <w15:presenceInfo w15:providerId="Windows Live" w15:userId="c9860f92a834ca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6ED"/>
    <w:rsid w:val="00041019"/>
    <w:rsid w:val="00044D5D"/>
    <w:rsid w:val="000527F6"/>
    <w:rsid w:val="000760DB"/>
    <w:rsid w:val="00087373"/>
    <w:rsid w:val="00095DAF"/>
    <w:rsid w:val="0009638D"/>
    <w:rsid w:val="000B7F9C"/>
    <w:rsid w:val="000F3AAC"/>
    <w:rsid w:val="000F5D4C"/>
    <w:rsid w:val="00112D49"/>
    <w:rsid w:val="001217E8"/>
    <w:rsid w:val="00143C79"/>
    <w:rsid w:val="0015328B"/>
    <w:rsid w:val="00164725"/>
    <w:rsid w:val="0016715F"/>
    <w:rsid w:val="00172234"/>
    <w:rsid w:val="0019244F"/>
    <w:rsid w:val="001A2A81"/>
    <w:rsid w:val="001A7F1C"/>
    <w:rsid w:val="001C6200"/>
    <w:rsid w:val="001D1248"/>
    <w:rsid w:val="001E16D5"/>
    <w:rsid w:val="002048CB"/>
    <w:rsid w:val="00213EB7"/>
    <w:rsid w:val="002140DB"/>
    <w:rsid w:val="0023613B"/>
    <w:rsid w:val="0025242E"/>
    <w:rsid w:val="00261085"/>
    <w:rsid w:val="00261BA5"/>
    <w:rsid w:val="00287905"/>
    <w:rsid w:val="00287BB4"/>
    <w:rsid w:val="00293580"/>
    <w:rsid w:val="002A125E"/>
    <w:rsid w:val="002D29D8"/>
    <w:rsid w:val="002D4211"/>
    <w:rsid w:val="002E1EC4"/>
    <w:rsid w:val="002E4302"/>
    <w:rsid w:val="00323E3A"/>
    <w:rsid w:val="0032783B"/>
    <w:rsid w:val="00335383"/>
    <w:rsid w:val="00371B54"/>
    <w:rsid w:val="003B281A"/>
    <w:rsid w:val="003C0836"/>
    <w:rsid w:val="003C6F68"/>
    <w:rsid w:val="003E2C73"/>
    <w:rsid w:val="004002C2"/>
    <w:rsid w:val="004006A0"/>
    <w:rsid w:val="00404C79"/>
    <w:rsid w:val="004114A1"/>
    <w:rsid w:val="00413D67"/>
    <w:rsid w:val="00422005"/>
    <w:rsid w:val="00431866"/>
    <w:rsid w:val="00455C8A"/>
    <w:rsid w:val="0046634B"/>
    <w:rsid w:val="0047511F"/>
    <w:rsid w:val="0049320B"/>
    <w:rsid w:val="004A495C"/>
    <w:rsid w:val="004E0C1B"/>
    <w:rsid w:val="005015AC"/>
    <w:rsid w:val="00511BB7"/>
    <w:rsid w:val="0051558B"/>
    <w:rsid w:val="00525C7E"/>
    <w:rsid w:val="00543542"/>
    <w:rsid w:val="0055013F"/>
    <w:rsid w:val="00564295"/>
    <w:rsid w:val="00594C81"/>
    <w:rsid w:val="005A4074"/>
    <w:rsid w:val="005C62B2"/>
    <w:rsid w:val="005C654B"/>
    <w:rsid w:val="005E057C"/>
    <w:rsid w:val="005E1A65"/>
    <w:rsid w:val="005E3F38"/>
    <w:rsid w:val="005F11A5"/>
    <w:rsid w:val="00600D41"/>
    <w:rsid w:val="006034DB"/>
    <w:rsid w:val="006036D9"/>
    <w:rsid w:val="00614D1A"/>
    <w:rsid w:val="006179FF"/>
    <w:rsid w:val="00622BE0"/>
    <w:rsid w:val="00631030"/>
    <w:rsid w:val="00634A0F"/>
    <w:rsid w:val="00647152"/>
    <w:rsid w:val="006513C4"/>
    <w:rsid w:val="00653467"/>
    <w:rsid w:val="00653FAB"/>
    <w:rsid w:val="00655D80"/>
    <w:rsid w:val="00670B93"/>
    <w:rsid w:val="00686938"/>
    <w:rsid w:val="006A2464"/>
    <w:rsid w:val="006A2AB3"/>
    <w:rsid w:val="006B60D2"/>
    <w:rsid w:val="006C215D"/>
    <w:rsid w:val="00706D4A"/>
    <w:rsid w:val="0074385C"/>
    <w:rsid w:val="00784B7F"/>
    <w:rsid w:val="007D3A07"/>
    <w:rsid w:val="007D6D62"/>
    <w:rsid w:val="00817FB0"/>
    <w:rsid w:val="00827B65"/>
    <w:rsid w:val="00843AFB"/>
    <w:rsid w:val="00866D1C"/>
    <w:rsid w:val="00886D20"/>
    <w:rsid w:val="00895502"/>
    <w:rsid w:val="008B4F38"/>
    <w:rsid w:val="008B5C4D"/>
    <w:rsid w:val="008D197A"/>
    <w:rsid w:val="008F19E6"/>
    <w:rsid w:val="008F42CB"/>
    <w:rsid w:val="00903FA7"/>
    <w:rsid w:val="009120B6"/>
    <w:rsid w:val="009123D9"/>
    <w:rsid w:val="00912DA9"/>
    <w:rsid w:val="009246C3"/>
    <w:rsid w:val="00930079"/>
    <w:rsid w:val="00936A03"/>
    <w:rsid w:val="00951AE0"/>
    <w:rsid w:val="00953EFB"/>
    <w:rsid w:val="0096028C"/>
    <w:rsid w:val="00962F43"/>
    <w:rsid w:val="00967CE0"/>
    <w:rsid w:val="0097479D"/>
    <w:rsid w:val="00974A29"/>
    <w:rsid w:val="00984E65"/>
    <w:rsid w:val="00995F61"/>
    <w:rsid w:val="009A4B99"/>
    <w:rsid w:val="009B2F32"/>
    <w:rsid w:val="009B3228"/>
    <w:rsid w:val="009C6901"/>
    <w:rsid w:val="00A06163"/>
    <w:rsid w:val="00A45F19"/>
    <w:rsid w:val="00A53C54"/>
    <w:rsid w:val="00A618E0"/>
    <w:rsid w:val="00A84C77"/>
    <w:rsid w:val="00A851F7"/>
    <w:rsid w:val="00A9654C"/>
    <w:rsid w:val="00A96AB1"/>
    <w:rsid w:val="00AA394F"/>
    <w:rsid w:val="00AC0C31"/>
    <w:rsid w:val="00AC392A"/>
    <w:rsid w:val="00AF3AAB"/>
    <w:rsid w:val="00B2444A"/>
    <w:rsid w:val="00B30D78"/>
    <w:rsid w:val="00B45A37"/>
    <w:rsid w:val="00B53F8B"/>
    <w:rsid w:val="00B6340A"/>
    <w:rsid w:val="00B65431"/>
    <w:rsid w:val="00B8622A"/>
    <w:rsid w:val="00B87EFE"/>
    <w:rsid w:val="00B92CBD"/>
    <w:rsid w:val="00B963E1"/>
    <w:rsid w:val="00BC06A2"/>
    <w:rsid w:val="00BC1C04"/>
    <w:rsid w:val="00BD08CA"/>
    <w:rsid w:val="00BD3C94"/>
    <w:rsid w:val="00BF05ED"/>
    <w:rsid w:val="00BF7B04"/>
    <w:rsid w:val="00C01109"/>
    <w:rsid w:val="00C255DF"/>
    <w:rsid w:val="00C26500"/>
    <w:rsid w:val="00C31B4B"/>
    <w:rsid w:val="00C45553"/>
    <w:rsid w:val="00C57FD7"/>
    <w:rsid w:val="00C7638F"/>
    <w:rsid w:val="00C926DB"/>
    <w:rsid w:val="00CA6079"/>
    <w:rsid w:val="00CB3C74"/>
    <w:rsid w:val="00CB6A9C"/>
    <w:rsid w:val="00CB7251"/>
    <w:rsid w:val="00CB7CF7"/>
    <w:rsid w:val="00CC455E"/>
    <w:rsid w:val="00CE1E94"/>
    <w:rsid w:val="00CE2BC4"/>
    <w:rsid w:val="00CF49A1"/>
    <w:rsid w:val="00CF70D1"/>
    <w:rsid w:val="00D22DE1"/>
    <w:rsid w:val="00D352BD"/>
    <w:rsid w:val="00D4772E"/>
    <w:rsid w:val="00D57316"/>
    <w:rsid w:val="00D706ED"/>
    <w:rsid w:val="00D76242"/>
    <w:rsid w:val="00D842BE"/>
    <w:rsid w:val="00D96874"/>
    <w:rsid w:val="00DA49C8"/>
    <w:rsid w:val="00DB0DE5"/>
    <w:rsid w:val="00DC7DD8"/>
    <w:rsid w:val="00DD545C"/>
    <w:rsid w:val="00DF2B13"/>
    <w:rsid w:val="00E01CDC"/>
    <w:rsid w:val="00E035FD"/>
    <w:rsid w:val="00E07B00"/>
    <w:rsid w:val="00E27590"/>
    <w:rsid w:val="00E47949"/>
    <w:rsid w:val="00E62CE5"/>
    <w:rsid w:val="00E655FA"/>
    <w:rsid w:val="00E703F2"/>
    <w:rsid w:val="00E70585"/>
    <w:rsid w:val="00E86BB1"/>
    <w:rsid w:val="00E92C98"/>
    <w:rsid w:val="00E936A4"/>
    <w:rsid w:val="00EC5E95"/>
    <w:rsid w:val="00EE301C"/>
    <w:rsid w:val="00EF2731"/>
    <w:rsid w:val="00F02CAA"/>
    <w:rsid w:val="00F16F4A"/>
    <w:rsid w:val="00F33D1E"/>
    <w:rsid w:val="00F408AF"/>
    <w:rsid w:val="00F62BB5"/>
    <w:rsid w:val="00F74B33"/>
    <w:rsid w:val="00F92B36"/>
    <w:rsid w:val="00FB3ABD"/>
    <w:rsid w:val="00FB5246"/>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DC18"/>
  <w15:chartTrackingRefBased/>
  <w15:docId w15:val="{32E25B80-68BF-E94B-9B71-BDA12175E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6ED"/>
    <w:pPr>
      <w:spacing w:after="0" w:line="276" w:lineRule="auto"/>
    </w:pPr>
    <w:rPr>
      <w:rFonts w:ascii="Arial" w:eastAsia="Arial" w:hAnsi="Arial" w:cs="Arial"/>
      <w:kern w:val="0"/>
      <w:sz w:val="22"/>
      <w:szCs w:val="22"/>
      <w:lang w:val="tr"/>
      <w14:ligatures w14:val="none"/>
    </w:rPr>
  </w:style>
  <w:style w:type="paragraph" w:styleId="Heading1">
    <w:name w:val="heading 1"/>
    <w:basedOn w:val="Normal"/>
    <w:next w:val="Normal"/>
    <w:link w:val="Heading1Char"/>
    <w:uiPriority w:val="9"/>
    <w:qFormat/>
    <w:rsid w:val="00D706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706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06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06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06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06E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6E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6E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6E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6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706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706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6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06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06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6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6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6ED"/>
    <w:rPr>
      <w:rFonts w:eastAsiaTheme="majorEastAsia" w:cstheme="majorBidi"/>
      <w:color w:val="272727" w:themeColor="text1" w:themeTint="D8"/>
    </w:rPr>
  </w:style>
  <w:style w:type="paragraph" w:styleId="Title">
    <w:name w:val="Title"/>
    <w:basedOn w:val="Normal"/>
    <w:next w:val="Normal"/>
    <w:link w:val="TitleChar"/>
    <w:uiPriority w:val="10"/>
    <w:qFormat/>
    <w:rsid w:val="00D706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6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6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6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6ED"/>
    <w:pPr>
      <w:spacing w:before="160"/>
      <w:jc w:val="center"/>
    </w:pPr>
    <w:rPr>
      <w:i/>
      <w:iCs/>
      <w:color w:val="404040" w:themeColor="text1" w:themeTint="BF"/>
    </w:rPr>
  </w:style>
  <w:style w:type="character" w:customStyle="1" w:styleId="QuoteChar">
    <w:name w:val="Quote Char"/>
    <w:basedOn w:val="DefaultParagraphFont"/>
    <w:link w:val="Quote"/>
    <w:uiPriority w:val="29"/>
    <w:rsid w:val="00D706ED"/>
    <w:rPr>
      <w:i/>
      <w:iCs/>
      <w:color w:val="404040" w:themeColor="text1" w:themeTint="BF"/>
    </w:rPr>
  </w:style>
  <w:style w:type="paragraph" w:styleId="ListParagraph">
    <w:name w:val="List Paragraph"/>
    <w:basedOn w:val="Normal"/>
    <w:uiPriority w:val="34"/>
    <w:qFormat/>
    <w:rsid w:val="00D706ED"/>
    <w:pPr>
      <w:ind w:left="720"/>
      <w:contextualSpacing/>
    </w:pPr>
  </w:style>
  <w:style w:type="character" w:styleId="IntenseEmphasis">
    <w:name w:val="Intense Emphasis"/>
    <w:basedOn w:val="DefaultParagraphFont"/>
    <w:uiPriority w:val="21"/>
    <w:qFormat/>
    <w:rsid w:val="00D706ED"/>
    <w:rPr>
      <w:i/>
      <w:iCs/>
      <w:color w:val="0F4761" w:themeColor="accent1" w:themeShade="BF"/>
    </w:rPr>
  </w:style>
  <w:style w:type="paragraph" w:styleId="IntenseQuote">
    <w:name w:val="Intense Quote"/>
    <w:basedOn w:val="Normal"/>
    <w:next w:val="Normal"/>
    <w:link w:val="IntenseQuoteChar"/>
    <w:uiPriority w:val="30"/>
    <w:qFormat/>
    <w:rsid w:val="00D706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06ED"/>
    <w:rPr>
      <w:i/>
      <w:iCs/>
      <w:color w:val="0F4761" w:themeColor="accent1" w:themeShade="BF"/>
    </w:rPr>
  </w:style>
  <w:style w:type="character" w:styleId="IntenseReference">
    <w:name w:val="Intense Reference"/>
    <w:basedOn w:val="DefaultParagraphFont"/>
    <w:uiPriority w:val="32"/>
    <w:qFormat/>
    <w:rsid w:val="00D706ED"/>
    <w:rPr>
      <w:b/>
      <w:bCs/>
      <w:smallCaps/>
      <w:color w:val="0F4761" w:themeColor="accent1" w:themeShade="BF"/>
      <w:spacing w:val="5"/>
    </w:rPr>
  </w:style>
  <w:style w:type="paragraph" w:styleId="Revision">
    <w:name w:val="Revision"/>
    <w:hidden/>
    <w:uiPriority w:val="99"/>
    <w:semiHidden/>
    <w:rsid w:val="00866D1C"/>
    <w:pPr>
      <w:spacing w:after="0" w:line="240" w:lineRule="auto"/>
    </w:pPr>
    <w:rPr>
      <w:rFonts w:ascii="Arial" w:eastAsia="Arial" w:hAnsi="Arial" w:cs="Arial"/>
      <w:kern w:val="0"/>
      <w:sz w:val="22"/>
      <w:szCs w:val="22"/>
      <w:lang w:val="tr"/>
      <w14:ligatures w14:val="none"/>
    </w:rPr>
  </w:style>
  <w:style w:type="character" w:styleId="CommentReference">
    <w:name w:val="annotation reference"/>
    <w:basedOn w:val="DefaultParagraphFont"/>
    <w:uiPriority w:val="99"/>
    <w:semiHidden/>
    <w:unhideWhenUsed/>
    <w:rsid w:val="00912DA9"/>
    <w:rPr>
      <w:sz w:val="16"/>
      <w:szCs w:val="16"/>
    </w:rPr>
  </w:style>
  <w:style w:type="paragraph" w:styleId="CommentText">
    <w:name w:val="annotation text"/>
    <w:basedOn w:val="Normal"/>
    <w:link w:val="CommentTextChar"/>
    <w:uiPriority w:val="99"/>
    <w:semiHidden/>
    <w:unhideWhenUsed/>
    <w:rsid w:val="00912DA9"/>
    <w:pPr>
      <w:spacing w:line="240" w:lineRule="auto"/>
    </w:pPr>
    <w:rPr>
      <w:sz w:val="20"/>
      <w:szCs w:val="20"/>
    </w:rPr>
  </w:style>
  <w:style w:type="character" w:customStyle="1" w:styleId="CommentTextChar">
    <w:name w:val="Comment Text Char"/>
    <w:basedOn w:val="DefaultParagraphFont"/>
    <w:link w:val="CommentText"/>
    <w:uiPriority w:val="99"/>
    <w:semiHidden/>
    <w:rsid w:val="00912DA9"/>
    <w:rPr>
      <w:rFonts w:ascii="Arial" w:eastAsia="Arial" w:hAnsi="Arial" w:cs="Arial"/>
      <w:kern w:val="0"/>
      <w:sz w:val="20"/>
      <w:szCs w:val="20"/>
      <w:lang w:val="tr"/>
      <w14:ligatures w14:val="none"/>
    </w:rPr>
  </w:style>
  <w:style w:type="paragraph" w:styleId="CommentSubject">
    <w:name w:val="annotation subject"/>
    <w:basedOn w:val="CommentText"/>
    <w:next w:val="CommentText"/>
    <w:link w:val="CommentSubjectChar"/>
    <w:uiPriority w:val="99"/>
    <w:semiHidden/>
    <w:unhideWhenUsed/>
    <w:rsid w:val="00912DA9"/>
    <w:rPr>
      <w:b/>
      <w:bCs/>
    </w:rPr>
  </w:style>
  <w:style w:type="character" w:customStyle="1" w:styleId="CommentSubjectChar">
    <w:name w:val="Comment Subject Char"/>
    <w:basedOn w:val="CommentTextChar"/>
    <w:link w:val="CommentSubject"/>
    <w:uiPriority w:val="99"/>
    <w:semiHidden/>
    <w:rsid w:val="00912DA9"/>
    <w:rPr>
      <w:rFonts w:ascii="Arial" w:eastAsia="Arial" w:hAnsi="Arial" w:cs="Arial"/>
      <w:b/>
      <w:bCs/>
      <w:kern w:val="0"/>
      <w:sz w:val="20"/>
      <w:szCs w:val="20"/>
      <w:lang w:val="tr"/>
      <w14:ligatures w14:val="none"/>
    </w:rPr>
  </w:style>
  <w:style w:type="paragraph" w:customStyle="1" w:styleId="p1">
    <w:name w:val="p1"/>
    <w:basedOn w:val="Normal"/>
    <w:rsid w:val="00CB72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AC0C31"/>
  </w:style>
  <w:style w:type="character" w:styleId="Hyperlink">
    <w:name w:val="Hyperlink"/>
    <w:basedOn w:val="DefaultParagraphFont"/>
    <w:uiPriority w:val="99"/>
    <w:unhideWhenUsed/>
    <w:rsid w:val="007D3A07"/>
    <w:rPr>
      <w:color w:val="467886" w:themeColor="hyperlink"/>
      <w:u w:val="single"/>
    </w:rPr>
  </w:style>
  <w:style w:type="character" w:styleId="UnresolvedMention">
    <w:name w:val="Unresolved Mention"/>
    <w:basedOn w:val="DefaultParagraphFont"/>
    <w:uiPriority w:val="99"/>
    <w:semiHidden/>
    <w:unhideWhenUsed/>
    <w:rsid w:val="007D3A07"/>
    <w:rPr>
      <w:color w:val="605E5C"/>
      <w:shd w:val="clear" w:color="auto" w:fill="E1DFDD"/>
    </w:rPr>
  </w:style>
  <w:style w:type="character" w:styleId="PlaceholderText">
    <w:name w:val="Placeholder Text"/>
    <w:basedOn w:val="DefaultParagraphFont"/>
    <w:uiPriority w:val="99"/>
    <w:semiHidden/>
    <w:rsid w:val="004114A1"/>
    <w:rPr>
      <w:color w:val="666666"/>
    </w:rPr>
  </w:style>
  <w:style w:type="paragraph" w:styleId="Bibliography">
    <w:name w:val="Bibliography"/>
    <w:basedOn w:val="Normal"/>
    <w:next w:val="Normal"/>
    <w:uiPriority w:val="37"/>
    <w:unhideWhenUsed/>
    <w:rsid w:val="00886D20"/>
    <w:pPr>
      <w:tabs>
        <w:tab w:val="left" w:pos="384"/>
      </w:tabs>
      <w:spacing w:line="480" w:lineRule="auto"/>
      <w:ind w:left="384" w:hanging="384"/>
    </w:pPr>
  </w:style>
  <w:style w:type="paragraph" w:customStyle="1" w:styleId="s4">
    <w:name w:val="s4"/>
    <w:basedOn w:val="Normal"/>
    <w:rsid w:val="00543542"/>
    <w:pPr>
      <w:spacing w:before="100" w:beforeAutospacing="1" w:after="100" w:afterAutospacing="1" w:line="240" w:lineRule="auto"/>
    </w:pPr>
    <w:rPr>
      <w:rFonts w:ascii="Times New Roman" w:eastAsia="Times New Roman" w:hAnsi="Times New Roman" w:cs="Times New Roman"/>
      <w:sz w:val="24"/>
      <w:szCs w:val="24"/>
      <w:lang w:val="en-TR"/>
    </w:rPr>
  </w:style>
  <w:style w:type="character" w:customStyle="1" w:styleId="s30">
    <w:name w:val="s30"/>
    <w:basedOn w:val="DefaultParagraphFont"/>
    <w:rsid w:val="00543542"/>
  </w:style>
  <w:style w:type="character" w:customStyle="1" w:styleId="s7">
    <w:name w:val="s7"/>
    <w:basedOn w:val="DefaultParagraphFont"/>
    <w:rsid w:val="00543542"/>
  </w:style>
  <w:style w:type="character" w:customStyle="1" w:styleId="apple-converted-space">
    <w:name w:val="apple-converted-space"/>
    <w:basedOn w:val="DefaultParagraphFont"/>
    <w:rsid w:val="00543542"/>
  </w:style>
  <w:style w:type="character" w:customStyle="1" w:styleId="s31">
    <w:name w:val="s31"/>
    <w:basedOn w:val="DefaultParagraphFont"/>
    <w:rsid w:val="00543542"/>
  </w:style>
  <w:style w:type="character" w:customStyle="1" w:styleId="s32">
    <w:name w:val="s32"/>
    <w:basedOn w:val="DefaultParagraphFont"/>
    <w:rsid w:val="002E4302"/>
  </w:style>
  <w:style w:type="character" w:customStyle="1" w:styleId="s36">
    <w:name w:val="s36"/>
    <w:basedOn w:val="DefaultParagraphFont"/>
    <w:rsid w:val="0025242E"/>
  </w:style>
  <w:style w:type="character" w:customStyle="1" w:styleId="s37">
    <w:name w:val="s37"/>
    <w:basedOn w:val="DefaultParagraphFont"/>
    <w:rsid w:val="0025242E"/>
  </w:style>
  <w:style w:type="character" w:customStyle="1" w:styleId="s38">
    <w:name w:val="s38"/>
    <w:basedOn w:val="DefaultParagraphFont"/>
    <w:rsid w:val="0025242E"/>
  </w:style>
  <w:style w:type="character" w:customStyle="1" w:styleId="s39">
    <w:name w:val="s39"/>
    <w:basedOn w:val="DefaultParagraphFont"/>
    <w:rsid w:val="00252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605327">
      <w:bodyDiv w:val="1"/>
      <w:marLeft w:val="0"/>
      <w:marRight w:val="0"/>
      <w:marTop w:val="0"/>
      <w:marBottom w:val="0"/>
      <w:divBdr>
        <w:top w:val="none" w:sz="0" w:space="0" w:color="auto"/>
        <w:left w:val="none" w:sz="0" w:space="0" w:color="auto"/>
        <w:bottom w:val="none" w:sz="0" w:space="0" w:color="auto"/>
        <w:right w:val="none" w:sz="0" w:space="0" w:color="auto"/>
      </w:divBdr>
    </w:div>
    <w:div w:id="744841910">
      <w:bodyDiv w:val="1"/>
      <w:marLeft w:val="0"/>
      <w:marRight w:val="0"/>
      <w:marTop w:val="0"/>
      <w:marBottom w:val="0"/>
      <w:divBdr>
        <w:top w:val="none" w:sz="0" w:space="0" w:color="auto"/>
        <w:left w:val="none" w:sz="0" w:space="0" w:color="auto"/>
        <w:bottom w:val="none" w:sz="0" w:space="0" w:color="auto"/>
        <w:right w:val="none" w:sz="0" w:space="0" w:color="auto"/>
      </w:divBdr>
    </w:div>
    <w:div w:id="952638574">
      <w:bodyDiv w:val="1"/>
      <w:marLeft w:val="0"/>
      <w:marRight w:val="0"/>
      <w:marTop w:val="0"/>
      <w:marBottom w:val="0"/>
      <w:divBdr>
        <w:top w:val="none" w:sz="0" w:space="0" w:color="auto"/>
        <w:left w:val="none" w:sz="0" w:space="0" w:color="auto"/>
        <w:bottom w:val="none" w:sz="0" w:space="0" w:color="auto"/>
        <w:right w:val="none" w:sz="0" w:space="0" w:color="auto"/>
      </w:divBdr>
      <w:divsChild>
        <w:div w:id="867639623">
          <w:blockQuote w:val="1"/>
          <w:marLeft w:val="225"/>
          <w:marRight w:val="0"/>
          <w:marTop w:val="0"/>
          <w:marBottom w:val="0"/>
          <w:divBdr>
            <w:top w:val="none" w:sz="0" w:space="0" w:color="auto"/>
            <w:left w:val="none" w:sz="0" w:space="0" w:color="auto"/>
            <w:bottom w:val="none" w:sz="0" w:space="0" w:color="auto"/>
            <w:right w:val="none" w:sz="0" w:space="0" w:color="auto"/>
          </w:divBdr>
        </w:div>
        <w:div w:id="705521470">
          <w:blockQuote w:val="1"/>
          <w:marLeft w:val="225"/>
          <w:marRight w:val="0"/>
          <w:marTop w:val="0"/>
          <w:marBottom w:val="0"/>
          <w:divBdr>
            <w:top w:val="none" w:sz="0" w:space="0" w:color="auto"/>
            <w:left w:val="none" w:sz="0" w:space="0" w:color="auto"/>
            <w:bottom w:val="none" w:sz="0" w:space="0" w:color="auto"/>
            <w:right w:val="none" w:sz="0" w:space="0" w:color="auto"/>
          </w:divBdr>
        </w:div>
        <w:div w:id="157096372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66084895">
      <w:bodyDiv w:val="1"/>
      <w:marLeft w:val="0"/>
      <w:marRight w:val="0"/>
      <w:marTop w:val="0"/>
      <w:marBottom w:val="0"/>
      <w:divBdr>
        <w:top w:val="none" w:sz="0" w:space="0" w:color="auto"/>
        <w:left w:val="none" w:sz="0" w:space="0" w:color="auto"/>
        <w:bottom w:val="none" w:sz="0" w:space="0" w:color="auto"/>
        <w:right w:val="none" w:sz="0" w:space="0" w:color="auto"/>
      </w:divBdr>
    </w:div>
    <w:div w:id="146303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20</Pages>
  <Words>18781</Words>
  <Characters>107056</Characters>
  <Application>Microsoft Office Word</Application>
  <DocSecurity>0</DocSecurity>
  <Lines>892</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Keskin</dc:creator>
  <cp:keywords/>
  <dc:description/>
  <cp:lastModifiedBy>Elif Özge Aktaş Keskin</cp:lastModifiedBy>
  <cp:revision>67</cp:revision>
  <dcterms:created xsi:type="dcterms:W3CDTF">2025-07-20T19:34:00Z</dcterms:created>
  <dcterms:modified xsi:type="dcterms:W3CDTF">2025-08-02T14:02:00Z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id="6X6wnGEa"/&gt;&lt;style id="http://www.zotero.org/styles/nature" hasBibliography="1" bibliographyStyleHasBeenSet="1"/&gt;&lt;prefs&gt;&lt;pref name="fieldType" value="Field"/&gt;&lt;pref name="delayCitationUpdates" valu</vt:lpwstr>
  </property>
  <property fmtid="{D5CDD505-2E9C-101B-9397-08002B2CF9AE}" pid="3" name="ZOTERO_PREF_2">
    <vt:lpwstr>e="true"/&gt;&lt;pref name="dontAskDelayCitationUpdates" value="true"/&gt;&lt;/prefs&gt;&lt;/data&gt;</vt:lpwstr>
  </property>
</Properties>
</file>